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531FB" w14:textId="4DF441B5" w:rsidR="00266D7A" w:rsidRPr="00033E6D" w:rsidRDefault="00266D7A" w:rsidP="00266D7A">
      <w:pPr>
        <w:pStyle w:val="TitleCover"/>
        <w:spacing w:after="600"/>
        <w:rPr>
          <w:rFonts w:ascii="Arial" w:hAnsi="Arial" w:cs="Arial"/>
          <w:i/>
          <w:color w:val="F47721"/>
          <w:sz w:val="56"/>
          <w:szCs w:val="56"/>
        </w:rPr>
      </w:pPr>
      <w:r>
        <w:rPr>
          <w:rFonts w:ascii="Arial" w:hAnsi="Arial" w:cs="Arial"/>
          <w:i/>
          <w:color w:val="F47721"/>
          <w:sz w:val="56"/>
          <w:szCs w:val="56"/>
        </w:rPr>
        <w:t xml:space="preserve">     </w:t>
      </w:r>
      <w:r w:rsidRPr="00033E6D">
        <w:rPr>
          <w:rFonts w:ascii="Arial" w:hAnsi="Arial" w:cs="Arial"/>
          <w:i/>
          <w:color w:val="F47721"/>
          <w:sz w:val="56"/>
          <w:szCs w:val="56"/>
        </w:rPr>
        <w:t>Frameworx Specification</w:t>
      </w:r>
    </w:p>
    <w:p w14:paraId="1E2B4719" w14:textId="0BB23474" w:rsidR="00266D7A" w:rsidRPr="006347A7" w:rsidRDefault="00266D7A" w:rsidP="00266D7A">
      <w:pPr>
        <w:pStyle w:val="TitleCover"/>
        <w:spacing w:before="0" w:after="0"/>
        <w:rPr>
          <w:rFonts w:ascii="Arial Rounded MT Bold" w:hAnsi="Arial Rounded MT Bold"/>
        </w:rPr>
      </w:pPr>
      <w:r>
        <w:tab/>
      </w:r>
      <w:r>
        <w:rPr>
          <w:rFonts w:ascii="Arial Rounded MT Bold" w:hAnsi="Arial Rounded MT Bold"/>
        </w:rPr>
        <w:t>Product Catalog Management</w:t>
      </w:r>
    </w:p>
    <w:p w14:paraId="7D53468C" w14:textId="00E7DF3E" w:rsidR="00266D7A" w:rsidRPr="006347A7" w:rsidRDefault="00266D7A" w:rsidP="00266D7A">
      <w:pPr>
        <w:pStyle w:val="TitleCover"/>
        <w:spacing w:before="0" w:after="0"/>
        <w:rPr>
          <w:rFonts w:ascii="Arial Rounded MT Bold" w:hAnsi="Arial Rounded MT Bold"/>
        </w:rPr>
      </w:pPr>
      <w:r w:rsidRPr="006347A7">
        <w:rPr>
          <w:rFonts w:ascii="Arial Rounded MT Bold" w:hAnsi="Arial Rounded MT Bold"/>
        </w:rPr>
        <w:tab/>
      </w:r>
      <w:r>
        <w:rPr>
          <w:rFonts w:ascii="Arial Rounded MT Bold" w:hAnsi="Arial Rounded MT Bold"/>
        </w:rPr>
        <w:t>API</w:t>
      </w:r>
      <w:r w:rsidRPr="006347A7">
        <w:rPr>
          <w:rFonts w:ascii="Arial Rounded MT Bold" w:hAnsi="Arial Rounded MT Bold"/>
        </w:rPr>
        <w:t xml:space="preserve"> </w:t>
      </w:r>
      <w:r w:rsidR="00A86D8F">
        <w:rPr>
          <w:rFonts w:ascii="Arial Rounded MT Bold" w:hAnsi="Arial Rounded MT Bold"/>
        </w:rPr>
        <w:t>REST Specification</w:t>
      </w:r>
    </w:p>
    <w:p w14:paraId="7EC65919" w14:textId="77777777" w:rsidR="00266D7A" w:rsidRDefault="00266D7A" w:rsidP="00266D7A">
      <w:pPr>
        <w:pStyle w:val="DocumentNumber"/>
        <w:rPr>
          <w:color w:val="404040"/>
        </w:rPr>
      </w:pPr>
    </w:p>
    <w:p w14:paraId="1A55182F" w14:textId="77777777" w:rsidR="00266D7A" w:rsidRDefault="00266D7A" w:rsidP="00266D7A">
      <w:pPr>
        <w:pStyle w:val="TitleCover"/>
        <w:spacing w:before="0" w:after="0"/>
      </w:pPr>
    </w:p>
    <w:p w14:paraId="4D8D7F8A" w14:textId="77777777" w:rsidR="00266D7A" w:rsidRPr="00C8069D" w:rsidRDefault="00266D7A" w:rsidP="00266D7A">
      <w:pPr>
        <w:rPr>
          <w:lang w:eastAsia="ar-SA"/>
        </w:rPr>
      </w:pPr>
    </w:p>
    <w:p w14:paraId="4862C160" w14:textId="77777777" w:rsidR="00266D7A" w:rsidRDefault="00266D7A" w:rsidP="00266D7A">
      <w:pPr>
        <w:rPr>
          <w:lang w:eastAsia="ar-SA"/>
        </w:rPr>
      </w:pPr>
    </w:p>
    <w:p w14:paraId="0FA15D77" w14:textId="77777777" w:rsidR="00266D7A" w:rsidRPr="00A368B2" w:rsidRDefault="00266D7A" w:rsidP="00266D7A">
      <w:pPr>
        <w:rPr>
          <w:lang w:eastAsia="ar-SA"/>
        </w:rPr>
      </w:pPr>
    </w:p>
    <w:p w14:paraId="3C8B4CB0" w14:textId="77777777" w:rsidR="00266D7A" w:rsidRDefault="00266D7A" w:rsidP="00266D7A">
      <w:pPr>
        <w:pStyle w:val="DocumentNumber"/>
        <w:rPr>
          <w:color w:val="404040"/>
        </w:rPr>
      </w:pPr>
    </w:p>
    <w:p w14:paraId="4709C717" w14:textId="77777777" w:rsidR="00266D7A" w:rsidRDefault="00266D7A" w:rsidP="00266D7A">
      <w:pPr>
        <w:pStyle w:val="DocumentNumber"/>
        <w:rPr>
          <w:color w:val="404040"/>
        </w:rPr>
      </w:pPr>
    </w:p>
    <w:p w14:paraId="5D279E50" w14:textId="77777777" w:rsidR="00266D7A" w:rsidRPr="00466319" w:rsidRDefault="00266D7A" w:rsidP="00266D7A">
      <w:pPr>
        <w:pStyle w:val="DocumentNumber"/>
        <w:rPr>
          <w:color w:val="404040"/>
        </w:rPr>
      </w:pPr>
      <w:r>
        <w:rPr>
          <w:color w:val="404040"/>
        </w:rPr>
        <w:t xml:space="preserve">    </w:t>
      </w:r>
    </w:p>
    <w:p w14:paraId="53F13E8D" w14:textId="1E328764" w:rsidR="00266D7A" w:rsidRDefault="00266D7A" w:rsidP="00266D7A">
      <w:pPr>
        <w:pStyle w:val="DocumentNumber"/>
        <w:rPr>
          <w:color w:val="404040"/>
        </w:rPr>
      </w:pPr>
      <w:r>
        <w:rPr>
          <w:color w:val="404040"/>
        </w:rPr>
        <w:t xml:space="preserve">        TMF620</w:t>
      </w:r>
    </w:p>
    <w:p w14:paraId="68F978BE" w14:textId="77777777" w:rsidR="00266D7A" w:rsidRPr="00466319" w:rsidRDefault="00266D7A" w:rsidP="00266D7A">
      <w:pPr>
        <w:pStyle w:val="DocumentNumber"/>
        <w:rPr>
          <w:color w:val="404040"/>
        </w:rPr>
      </w:pPr>
      <w:r>
        <w:rPr>
          <w:color w:val="404040"/>
        </w:rPr>
        <w:tab/>
        <w:t>Release 14.5.0</w:t>
      </w:r>
    </w:p>
    <w:p w14:paraId="459A02D7" w14:textId="4AB010F2" w:rsidR="00266D7A" w:rsidRPr="00A83B4E" w:rsidRDefault="00266D7A" w:rsidP="00266D7A">
      <w:pPr>
        <w:pStyle w:val="DocumentNumber"/>
        <w:rPr>
          <w:color w:val="404040"/>
        </w:rPr>
      </w:pPr>
      <w:r>
        <w:rPr>
          <w:color w:val="404040"/>
        </w:rPr>
        <w:t xml:space="preserve">        November 2014</w:t>
      </w:r>
    </w:p>
    <w:p w14:paraId="406BC893" w14:textId="77777777" w:rsidR="00266D7A" w:rsidRDefault="00266D7A" w:rsidP="00266D7A">
      <w:pPr>
        <w:pStyle w:val="PhaseVersion"/>
        <w:rPr>
          <w:color w:val="404040"/>
        </w:rPr>
      </w:pPr>
    </w:p>
    <w:p w14:paraId="01FA7A69" w14:textId="77777777" w:rsidR="00266D7A" w:rsidRDefault="00266D7A" w:rsidP="00266D7A">
      <w:pPr>
        <w:pStyle w:val="PhaseVersion"/>
        <w:rPr>
          <w:color w:val="404040"/>
        </w:rPr>
      </w:pPr>
    </w:p>
    <w:p w14:paraId="0136BACE" w14:textId="77777777" w:rsidR="00266D7A" w:rsidRDefault="00266D7A" w:rsidP="00266D7A">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266D7A" w:rsidRPr="007C0F49" w14:paraId="04E1F80C" w14:textId="77777777" w:rsidTr="00D41E7B">
        <w:trPr>
          <w:trHeight w:val="463"/>
        </w:trPr>
        <w:tc>
          <w:tcPr>
            <w:tcW w:w="5373" w:type="dxa"/>
          </w:tcPr>
          <w:p w14:paraId="2BA92E35" w14:textId="77777777" w:rsidR="00266D7A" w:rsidRPr="0057798D" w:rsidRDefault="00266D7A" w:rsidP="00D41E7B">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4707" w:type="dxa"/>
          </w:tcPr>
          <w:p w14:paraId="145E68AA" w14:textId="77777777" w:rsidR="00266D7A" w:rsidRPr="007C0F49" w:rsidRDefault="00266D7A" w:rsidP="00D41E7B">
            <w:pPr>
              <w:pStyle w:val="Titlesubtitle"/>
              <w:ind w:left="0"/>
              <w:rPr>
                <w:b/>
                <w:i w:val="0"/>
                <w:color w:val="404040"/>
                <w:sz w:val="28"/>
              </w:rPr>
            </w:pPr>
            <w:r>
              <w:rPr>
                <w:b/>
                <w:i w:val="0"/>
                <w:color w:val="404040"/>
                <w:sz w:val="28"/>
              </w:rPr>
              <w:t>Member Evaluation</w:t>
            </w:r>
          </w:p>
        </w:tc>
      </w:tr>
      <w:tr w:rsidR="00266D7A" w:rsidRPr="007C0F49" w14:paraId="224FA57E" w14:textId="77777777" w:rsidTr="00D41E7B">
        <w:trPr>
          <w:trHeight w:val="445"/>
        </w:trPr>
        <w:tc>
          <w:tcPr>
            <w:tcW w:w="5373" w:type="dxa"/>
          </w:tcPr>
          <w:p w14:paraId="6BF59B9E" w14:textId="70605848" w:rsidR="00266D7A" w:rsidRPr="00B82AEC" w:rsidRDefault="00266D7A" w:rsidP="00BD37AD">
            <w:pPr>
              <w:pStyle w:val="Titlesubtitle"/>
              <w:ind w:left="0"/>
              <w:rPr>
                <w:b/>
                <w:i w:val="0"/>
                <w:color w:val="404040"/>
                <w:sz w:val="28"/>
              </w:rPr>
            </w:pPr>
            <w:r w:rsidRPr="007C0F49">
              <w:rPr>
                <w:b/>
                <w:i w:val="0"/>
                <w:color w:val="404040"/>
                <w:sz w:val="28"/>
              </w:rPr>
              <w:lastRenderedPageBreak/>
              <w:t xml:space="preserve">Version </w:t>
            </w:r>
            <w:r>
              <w:rPr>
                <w:b/>
                <w:i w:val="0"/>
                <w:color w:val="404040"/>
                <w:sz w:val="28"/>
              </w:rPr>
              <w:t>1.</w:t>
            </w:r>
            <w:r w:rsidR="00BD37AD">
              <w:rPr>
                <w:b/>
                <w:i w:val="0"/>
                <w:color w:val="404040"/>
                <w:sz w:val="28"/>
              </w:rPr>
              <w:t>6.0</w:t>
            </w:r>
          </w:p>
        </w:tc>
        <w:tc>
          <w:tcPr>
            <w:tcW w:w="4707" w:type="dxa"/>
          </w:tcPr>
          <w:p w14:paraId="485FE7E2" w14:textId="77777777" w:rsidR="00266D7A" w:rsidRPr="007C0F49" w:rsidRDefault="00266D7A" w:rsidP="00D41E7B">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0" w:name="_Toc405197180"/>
      <w:r w:rsidRPr="00336F5F">
        <w:lastRenderedPageBreak/>
        <w:t>NOTICE</w:t>
      </w:r>
      <w:bookmarkEnd w:id="0"/>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 xml:space="preserve">Copyright © </w:t>
      </w:r>
      <w:r w:rsidR="00886EF3">
        <w:rPr>
          <w:rFonts w:eastAsiaTheme="minorHAnsi" w:cs="Arial"/>
          <w:color w:val="000000"/>
          <w:sz w:val="22"/>
          <w:szCs w:val="22"/>
        </w:rPr>
        <w:t xml:space="preserve">TM </w:t>
      </w:r>
      <w:r w:rsidRPr="004A3159">
        <w:rPr>
          <w:rFonts w:eastAsiaTheme="minorHAnsi" w:cs="Arial"/>
          <w:color w:val="000000"/>
          <w:sz w:val="22"/>
          <w:szCs w:val="22"/>
        </w:rPr>
        <w:t xml:space="preserve">Forum </w:t>
      </w:r>
      <w:r>
        <w:rPr>
          <w:rFonts w:eastAsiaTheme="minorHAnsi" w:cs="Arial"/>
          <w:color w:val="000000"/>
          <w:sz w:val="22"/>
          <w:szCs w:val="22"/>
        </w:rPr>
        <w:t>201</w:t>
      </w:r>
      <w:r w:rsidR="00BA3BFF">
        <w:rPr>
          <w:rFonts w:eastAsiaTheme="minorHAnsi" w:cs="Arial"/>
          <w:color w:val="000000"/>
          <w:sz w:val="22"/>
          <w:szCs w:val="22"/>
        </w:rPr>
        <w:t>4</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Morristown, NJ  07960 USA</w:t>
      </w:r>
    </w:p>
    <w:p w14:paraId="73A7881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Tel No.  +1 973 944 5100</w:t>
      </w:r>
    </w:p>
    <w:p w14:paraId="7D1E013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Fax No.  +1 973 944 5110</w:t>
      </w:r>
    </w:p>
    <w:p w14:paraId="0322D4FD" w14:textId="7B6ABBA2"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1" w:history="1">
        <w:r w:rsidRPr="008A49A5">
          <w:rPr>
            <w:rFonts w:cs="Arial"/>
            <w:color w:val="0000FF"/>
            <w:sz w:val="22"/>
            <w:szCs w:val="22"/>
            <w:u w:val="single"/>
            <w:lang w:val="es-ES"/>
          </w:rPr>
          <w:t>www.tmforum.org</w:t>
        </w:r>
      </w:hyperlink>
    </w:p>
    <w:p w14:paraId="717C064B" w14:textId="60A5C2C6" w:rsidR="00E923E4" w:rsidRDefault="00CA2BB0" w:rsidP="004E3E77">
      <w:pPr>
        <w:pStyle w:val="Heading1"/>
      </w:pPr>
      <w:bookmarkStart w:id="2" w:name="_Toc405197181"/>
      <w:bookmarkEnd w:id="1"/>
      <w:r w:rsidRPr="009D2FA4">
        <w:t>Table of Contents</w:t>
      </w:r>
      <w:bookmarkEnd w:id="2"/>
    </w:p>
    <w:p w14:paraId="7C677174" w14:textId="77777777" w:rsidR="00266D7A"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197180" w:history="1">
        <w:r w:rsidR="00266D7A" w:rsidRPr="004C31D0">
          <w:rPr>
            <w:rStyle w:val="Hyperlink"/>
          </w:rPr>
          <w:t>NOTICE</w:t>
        </w:r>
        <w:r w:rsidR="00266D7A">
          <w:rPr>
            <w:webHidden/>
          </w:rPr>
          <w:tab/>
        </w:r>
        <w:r w:rsidR="00266D7A">
          <w:rPr>
            <w:webHidden/>
          </w:rPr>
          <w:fldChar w:fldCharType="begin"/>
        </w:r>
        <w:r w:rsidR="00266D7A">
          <w:rPr>
            <w:webHidden/>
          </w:rPr>
          <w:instrText xml:space="preserve"> PAGEREF _Toc405197180 \h </w:instrText>
        </w:r>
        <w:r w:rsidR="00266D7A">
          <w:rPr>
            <w:webHidden/>
          </w:rPr>
        </w:r>
        <w:r w:rsidR="00266D7A">
          <w:rPr>
            <w:webHidden/>
          </w:rPr>
          <w:fldChar w:fldCharType="separate"/>
        </w:r>
        <w:r w:rsidR="00B1127B">
          <w:rPr>
            <w:webHidden/>
          </w:rPr>
          <w:t>2</w:t>
        </w:r>
        <w:r w:rsidR="00266D7A">
          <w:rPr>
            <w:webHidden/>
          </w:rPr>
          <w:fldChar w:fldCharType="end"/>
        </w:r>
      </w:hyperlink>
    </w:p>
    <w:p w14:paraId="277870D8" w14:textId="77777777" w:rsidR="00266D7A" w:rsidRDefault="00AE600E">
      <w:pPr>
        <w:pStyle w:val="TOC1"/>
        <w:rPr>
          <w:rFonts w:asciiTheme="minorHAnsi" w:eastAsiaTheme="minorEastAsia" w:hAnsiTheme="minorHAnsi" w:cstheme="minorBidi"/>
          <w:sz w:val="22"/>
          <w:szCs w:val="22"/>
        </w:rPr>
      </w:pPr>
      <w:hyperlink w:anchor="_Toc405197181" w:history="1">
        <w:r w:rsidR="00266D7A" w:rsidRPr="004C31D0">
          <w:rPr>
            <w:rStyle w:val="Hyperlink"/>
          </w:rPr>
          <w:t>Table of Contents</w:t>
        </w:r>
        <w:r w:rsidR="00266D7A">
          <w:rPr>
            <w:webHidden/>
          </w:rPr>
          <w:tab/>
        </w:r>
        <w:r w:rsidR="00266D7A">
          <w:rPr>
            <w:webHidden/>
          </w:rPr>
          <w:fldChar w:fldCharType="begin"/>
        </w:r>
        <w:r w:rsidR="00266D7A">
          <w:rPr>
            <w:webHidden/>
          </w:rPr>
          <w:instrText xml:space="preserve"> PAGEREF _Toc405197181 \h </w:instrText>
        </w:r>
        <w:r w:rsidR="00266D7A">
          <w:rPr>
            <w:webHidden/>
          </w:rPr>
        </w:r>
        <w:r w:rsidR="00266D7A">
          <w:rPr>
            <w:webHidden/>
          </w:rPr>
          <w:fldChar w:fldCharType="separate"/>
        </w:r>
        <w:r w:rsidR="00B1127B">
          <w:rPr>
            <w:webHidden/>
          </w:rPr>
          <w:t>3</w:t>
        </w:r>
        <w:r w:rsidR="00266D7A">
          <w:rPr>
            <w:webHidden/>
          </w:rPr>
          <w:fldChar w:fldCharType="end"/>
        </w:r>
      </w:hyperlink>
    </w:p>
    <w:p w14:paraId="528DD221" w14:textId="77777777" w:rsidR="00266D7A" w:rsidRDefault="00AE600E">
      <w:pPr>
        <w:pStyle w:val="TOC1"/>
        <w:rPr>
          <w:rFonts w:asciiTheme="minorHAnsi" w:eastAsiaTheme="minorEastAsia" w:hAnsiTheme="minorHAnsi" w:cstheme="minorBidi"/>
          <w:sz w:val="22"/>
          <w:szCs w:val="22"/>
        </w:rPr>
      </w:pPr>
      <w:hyperlink w:anchor="_Toc405197182" w:history="1">
        <w:r w:rsidR="00266D7A" w:rsidRPr="004C31D0">
          <w:rPr>
            <w:rStyle w:val="Hyperlink"/>
          </w:rPr>
          <w:t>Introduction</w:t>
        </w:r>
        <w:r w:rsidR="00266D7A">
          <w:rPr>
            <w:webHidden/>
          </w:rPr>
          <w:tab/>
        </w:r>
        <w:r w:rsidR="00266D7A">
          <w:rPr>
            <w:webHidden/>
          </w:rPr>
          <w:fldChar w:fldCharType="begin"/>
        </w:r>
        <w:r w:rsidR="00266D7A">
          <w:rPr>
            <w:webHidden/>
          </w:rPr>
          <w:instrText xml:space="preserve"> PAGEREF _Toc405197182 \h </w:instrText>
        </w:r>
        <w:r w:rsidR="00266D7A">
          <w:rPr>
            <w:webHidden/>
          </w:rPr>
        </w:r>
        <w:r w:rsidR="00266D7A">
          <w:rPr>
            <w:webHidden/>
          </w:rPr>
          <w:fldChar w:fldCharType="separate"/>
        </w:r>
        <w:r w:rsidR="00B1127B">
          <w:rPr>
            <w:webHidden/>
          </w:rPr>
          <w:t>5</w:t>
        </w:r>
        <w:r w:rsidR="00266D7A">
          <w:rPr>
            <w:webHidden/>
          </w:rPr>
          <w:fldChar w:fldCharType="end"/>
        </w:r>
      </w:hyperlink>
    </w:p>
    <w:p w14:paraId="25C316A7" w14:textId="77777777" w:rsidR="00266D7A" w:rsidRDefault="00AE600E">
      <w:pPr>
        <w:pStyle w:val="TOC1"/>
        <w:rPr>
          <w:rFonts w:asciiTheme="minorHAnsi" w:eastAsiaTheme="minorEastAsia" w:hAnsiTheme="minorHAnsi" w:cstheme="minorBidi"/>
          <w:sz w:val="22"/>
          <w:szCs w:val="22"/>
        </w:rPr>
      </w:pPr>
      <w:hyperlink w:anchor="_Toc405197183" w:history="1">
        <w:r w:rsidR="00266D7A" w:rsidRPr="004C31D0">
          <w:rPr>
            <w:rStyle w:val="Hyperlink"/>
          </w:rPr>
          <w:t>SAMPLE USE CASES</w:t>
        </w:r>
        <w:r w:rsidR="00266D7A">
          <w:rPr>
            <w:webHidden/>
          </w:rPr>
          <w:tab/>
        </w:r>
        <w:r w:rsidR="00266D7A">
          <w:rPr>
            <w:webHidden/>
          </w:rPr>
          <w:fldChar w:fldCharType="begin"/>
        </w:r>
        <w:r w:rsidR="00266D7A">
          <w:rPr>
            <w:webHidden/>
          </w:rPr>
          <w:instrText xml:space="preserve"> PAGEREF _Toc405197183 \h </w:instrText>
        </w:r>
        <w:r w:rsidR="00266D7A">
          <w:rPr>
            <w:webHidden/>
          </w:rPr>
        </w:r>
        <w:r w:rsidR="00266D7A">
          <w:rPr>
            <w:webHidden/>
          </w:rPr>
          <w:fldChar w:fldCharType="separate"/>
        </w:r>
        <w:r w:rsidR="00B1127B">
          <w:rPr>
            <w:webHidden/>
          </w:rPr>
          <w:t>6</w:t>
        </w:r>
        <w:r w:rsidR="00266D7A">
          <w:rPr>
            <w:webHidden/>
          </w:rPr>
          <w:fldChar w:fldCharType="end"/>
        </w:r>
      </w:hyperlink>
    </w:p>
    <w:p w14:paraId="4848D644"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84" w:history="1">
        <w:r w:rsidR="00266D7A" w:rsidRPr="004C31D0">
          <w:rPr>
            <w:rStyle w:val="Hyperlink"/>
            <w:noProof/>
          </w:rPr>
          <w:t>Lifecycle management Use Case</w:t>
        </w:r>
        <w:r w:rsidR="00266D7A">
          <w:rPr>
            <w:noProof/>
            <w:webHidden/>
          </w:rPr>
          <w:tab/>
        </w:r>
        <w:r w:rsidR="00266D7A">
          <w:rPr>
            <w:noProof/>
            <w:webHidden/>
          </w:rPr>
          <w:fldChar w:fldCharType="begin"/>
        </w:r>
        <w:r w:rsidR="00266D7A">
          <w:rPr>
            <w:noProof/>
            <w:webHidden/>
          </w:rPr>
          <w:instrText xml:space="preserve"> PAGEREF _Toc405197184 \h </w:instrText>
        </w:r>
        <w:r w:rsidR="00266D7A">
          <w:rPr>
            <w:noProof/>
            <w:webHidden/>
          </w:rPr>
        </w:r>
        <w:r w:rsidR="00266D7A">
          <w:rPr>
            <w:noProof/>
            <w:webHidden/>
          </w:rPr>
          <w:fldChar w:fldCharType="separate"/>
        </w:r>
        <w:r w:rsidR="00B1127B">
          <w:rPr>
            <w:noProof/>
            <w:webHidden/>
          </w:rPr>
          <w:t>6</w:t>
        </w:r>
        <w:r w:rsidR="00266D7A">
          <w:rPr>
            <w:noProof/>
            <w:webHidden/>
          </w:rPr>
          <w:fldChar w:fldCharType="end"/>
        </w:r>
      </w:hyperlink>
    </w:p>
    <w:p w14:paraId="2D50C120"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85" w:history="1">
        <w:r w:rsidR="00266D7A" w:rsidRPr="004C31D0">
          <w:rPr>
            <w:rStyle w:val="Hyperlink"/>
            <w:noProof/>
          </w:rPr>
          <w:t>Order management Use Case</w:t>
        </w:r>
        <w:r w:rsidR="00266D7A">
          <w:rPr>
            <w:noProof/>
            <w:webHidden/>
          </w:rPr>
          <w:tab/>
        </w:r>
        <w:r w:rsidR="00266D7A">
          <w:rPr>
            <w:noProof/>
            <w:webHidden/>
          </w:rPr>
          <w:fldChar w:fldCharType="begin"/>
        </w:r>
        <w:r w:rsidR="00266D7A">
          <w:rPr>
            <w:noProof/>
            <w:webHidden/>
          </w:rPr>
          <w:instrText xml:space="preserve"> PAGEREF _Toc405197185 \h </w:instrText>
        </w:r>
        <w:r w:rsidR="00266D7A">
          <w:rPr>
            <w:noProof/>
            <w:webHidden/>
          </w:rPr>
        </w:r>
        <w:r w:rsidR="00266D7A">
          <w:rPr>
            <w:noProof/>
            <w:webHidden/>
          </w:rPr>
          <w:fldChar w:fldCharType="separate"/>
        </w:r>
        <w:r w:rsidR="00B1127B">
          <w:rPr>
            <w:noProof/>
            <w:webHidden/>
          </w:rPr>
          <w:t>7</w:t>
        </w:r>
        <w:r w:rsidR="00266D7A">
          <w:rPr>
            <w:noProof/>
            <w:webHidden/>
          </w:rPr>
          <w:fldChar w:fldCharType="end"/>
        </w:r>
      </w:hyperlink>
    </w:p>
    <w:p w14:paraId="0E0DBAF9" w14:textId="77777777" w:rsidR="00266D7A" w:rsidRDefault="00AE600E">
      <w:pPr>
        <w:pStyle w:val="TOC1"/>
        <w:rPr>
          <w:rFonts w:asciiTheme="minorHAnsi" w:eastAsiaTheme="minorEastAsia" w:hAnsiTheme="minorHAnsi" w:cstheme="minorBidi"/>
          <w:sz w:val="22"/>
          <w:szCs w:val="22"/>
        </w:rPr>
      </w:pPr>
      <w:hyperlink w:anchor="_Toc405197186" w:history="1">
        <w:r w:rsidR="00266D7A" w:rsidRPr="004C31D0">
          <w:rPr>
            <w:rStyle w:val="Hyperlink"/>
          </w:rPr>
          <w:t>RESOURCE MODEL</w:t>
        </w:r>
        <w:r w:rsidR="00266D7A">
          <w:rPr>
            <w:webHidden/>
          </w:rPr>
          <w:tab/>
        </w:r>
        <w:r w:rsidR="00266D7A">
          <w:rPr>
            <w:webHidden/>
          </w:rPr>
          <w:fldChar w:fldCharType="begin"/>
        </w:r>
        <w:r w:rsidR="00266D7A">
          <w:rPr>
            <w:webHidden/>
          </w:rPr>
          <w:instrText xml:space="preserve"> PAGEREF _Toc405197186 \h </w:instrText>
        </w:r>
        <w:r w:rsidR="00266D7A">
          <w:rPr>
            <w:webHidden/>
          </w:rPr>
        </w:r>
        <w:r w:rsidR="00266D7A">
          <w:rPr>
            <w:webHidden/>
          </w:rPr>
          <w:fldChar w:fldCharType="separate"/>
        </w:r>
        <w:r w:rsidR="00B1127B">
          <w:rPr>
            <w:webHidden/>
          </w:rPr>
          <w:t>8</w:t>
        </w:r>
        <w:r w:rsidR="00266D7A">
          <w:rPr>
            <w:webHidden/>
          </w:rPr>
          <w:fldChar w:fldCharType="end"/>
        </w:r>
      </w:hyperlink>
    </w:p>
    <w:p w14:paraId="3FCAADD6"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87" w:history="1">
        <w:r w:rsidR="00266D7A" w:rsidRPr="004C31D0">
          <w:rPr>
            <w:rStyle w:val="Hyperlink"/>
            <w:caps/>
            <w:noProof/>
          </w:rPr>
          <w:t>Product Lifecycle Management STATE MODEL</w:t>
        </w:r>
        <w:r w:rsidR="00266D7A">
          <w:rPr>
            <w:noProof/>
            <w:webHidden/>
          </w:rPr>
          <w:tab/>
        </w:r>
        <w:r w:rsidR="00266D7A">
          <w:rPr>
            <w:noProof/>
            <w:webHidden/>
          </w:rPr>
          <w:fldChar w:fldCharType="begin"/>
        </w:r>
        <w:r w:rsidR="00266D7A">
          <w:rPr>
            <w:noProof/>
            <w:webHidden/>
          </w:rPr>
          <w:instrText xml:space="preserve"> PAGEREF _Toc405197187 \h </w:instrText>
        </w:r>
        <w:r w:rsidR="00266D7A">
          <w:rPr>
            <w:noProof/>
            <w:webHidden/>
          </w:rPr>
        </w:r>
        <w:r w:rsidR="00266D7A">
          <w:rPr>
            <w:noProof/>
            <w:webHidden/>
          </w:rPr>
          <w:fldChar w:fldCharType="separate"/>
        </w:r>
        <w:r w:rsidR="00B1127B">
          <w:rPr>
            <w:noProof/>
            <w:webHidden/>
          </w:rPr>
          <w:t>8</w:t>
        </w:r>
        <w:r w:rsidR="00266D7A">
          <w:rPr>
            <w:noProof/>
            <w:webHidden/>
          </w:rPr>
          <w:fldChar w:fldCharType="end"/>
        </w:r>
      </w:hyperlink>
    </w:p>
    <w:p w14:paraId="5D7BBA3D"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88" w:history="1">
        <w:r w:rsidR="00266D7A" w:rsidRPr="004C31D0">
          <w:rPr>
            <w:rStyle w:val="Hyperlink"/>
            <w:caps/>
            <w:noProof/>
          </w:rPr>
          <w:t>Catalog RESOURCE</w:t>
        </w:r>
        <w:r w:rsidR="00266D7A">
          <w:rPr>
            <w:noProof/>
            <w:webHidden/>
          </w:rPr>
          <w:tab/>
        </w:r>
        <w:r w:rsidR="00266D7A">
          <w:rPr>
            <w:noProof/>
            <w:webHidden/>
          </w:rPr>
          <w:fldChar w:fldCharType="begin"/>
        </w:r>
        <w:r w:rsidR="00266D7A">
          <w:rPr>
            <w:noProof/>
            <w:webHidden/>
          </w:rPr>
          <w:instrText xml:space="preserve"> PAGEREF _Toc405197188 \h </w:instrText>
        </w:r>
        <w:r w:rsidR="00266D7A">
          <w:rPr>
            <w:noProof/>
            <w:webHidden/>
          </w:rPr>
        </w:r>
        <w:r w:rsidR="00266D7A">
          <w:rPr>
            <w:noProof/>
            <w:webHidden/>
          </w:rPr>
          <w:fldChar w:fldCharType="separate"/>
        </w:r>
        <w:r w:rsidR="00B1127B">
          <w:rPr>
            <w:noProof/>
            <w:webHidden/>
          </w:rPr>
          <w:t>9</w:t>
        </w:r>
        <w:r w:rsidR="00266D7A">
          <w:rPr>
            <w:noProof/>
            <w:webHidden/>
          </w:rPr>
          <w:fldChar w:fldCharType="end"/>
        </w:r>
      </w:hyperlink>
    </w:p>
    <w:p w14:paraId="6EA4ABA5"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89" w:history="1">
        <w:r w:rsidR="00266D7A" w:rsidRPr="004C31D0">
          <w:rPr>
            <w:rStyle w:val="Hyperlink"/>
            <w:caps/>
            <w:noProof/>
          </w:rPr>
          <w:t>Category RESOURCE</w:t>
        </w:r>
        <w:r w:rsidR="00266D7A">
          <w:rPr>
            <w:noProof/>
            <w:webHidden/>
          </w:rPr>
          <w:tab/>
        </w:r>
        <w:r w:rsidR="00266D7A">
          <w:rPr>
            <w:noProof/>
            <w:webHidden/>
          </w:rPr>
          <w:fldChar w:fldCharType="begin"/>
        </w:r>
        <w:r w:rsidR="00266D7A">
          <w:rPr>
            <w:noProof/>
            <w:webHidden/>
          </w:rPr>
          <w:instrText xml:space="preserve"> PAGEREF _Toc405197189 \h </w:instrText>
        </w:r>
        <w:r w:rsidR="00266D7A">
          <w:rPr>
            <w:noProof/>
            <w:webHidden/>
          </w:rPr>
        </w:r>
        <w:r w:rsidR="00266D7A">
          <w:rPr>
            <w:noProof/>
            <w:webHidden/>
          </w:rPr>
          <w:fldChar w:fldCharType="separate"/>
        </w:r>
        <w:r w:rsidR="00B1127B">
          <w:rPr>
            <w:noProof/>
            <w:webHidden/>
          </w:rPr>
          <w:t>11</w:t>
        </w:r>
        <w:r w:rsidR="00266D7A">
          <w:rPr>
            <w:noProof/>
            <w:webHidden/>
          </w:rPr>
          <w:fldChar w:fldCharType="end"/>
        </w:r>
      </w:hyperlink>
    </w:p>
    <w:p w14:paraId="3E59D1F3"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0" w:history="1">
        <w:r w:rsidR="00266D7A" w:rsidRPr="004C31D0">
          <w:rPr>
            <w:rStyle w:val="Hyperlink"/>
            <w:caps/>
            <w:noProof/>
          </w:rPr>
          <w:t>Product Offering RESOURCE</w:t>
        </w:r>
        <w:r w:rsidR="00266D7A">
          <w:rPr>
            <w:noProof/>
            <w:webHidden/>
          </w:rPr>
          <w:tab/>
        </w:r>
        <w:r w:rsidR="00266D7A">
          <w:rPr>
            <w:noProof/>
            <w:webHidden/>
          </w:rPr>
          <w:fldChar w:fldCharType="begin"/>
        </w:r>
        <w:r w:rsidR="00266D7A">
          <w:rPr>
            <w:noProof/>
            <w:webHidden/>
          </w:rPr>
          <w:instrText xml:space="preserve"> PAGEREF _Toc405197190 \h </w:instrText>
        </w:r>
        <w:r w:rsidR="00266D7A">
          <w:rPr>
            <w:noProof/>
            <w:webHidden/>
          </w:rPr>
        </w:r>
        <w:r w:rsidR="00266D7A">
          <w:rPr>
            <w:noProof/>
            <w:webHidden/>
          </w:rPr>
          <w:fldChar w:fldCharType="separate"/>
        </w:r>
        <w:r w:rsidR="00B1127B">
          <w:rPr>
            <w:noProof/>
            <w:webHidden/>
          </w:rPr>
          <w:t>13</w:t>
        </w:r>
        <w:r w:rsidR="00266D7A">
          <w:rPr>
            <w:noProof/>
            <w:webHidden/>
          </w:rPr>
          <w:fldChar w:fldCharType="end"/>
        </w:r>
      </w:hyperlink>
    </w:p>
    <w:p w14:paraId="16D83E9B"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1" w:history="1">
        <w:r w:rsidR="00266D7A" w:rsidRPr="004C31D0">
          <w:rPr>
            <w:rStyle w:val="Hyperlink"/>
            <w:caps/>
            <w:noProof/>
          </w:rPr>
          <w:t>Product Specification RESOURCE</w:t>
        </w:r>
        <w:r w:rsidR="00266D7A">
          <w:rPr>
            <w:noProof/>
            <w:webHidden/>
          </w:rPr>
          <w:tab/>
        </w:r>
        <w:r w:rsidR="00266D7A">
          <w:rPr>
            <w:noProof/>
            <w:webHidden/>
          </w:rPr>
          <w:fldChar w:fldCharType="begin"/>
        </w:r>
        <w:r w:rsidR="00266D7A">
          <w:rPr>
            <w:noProof/>
            <w:webHidden/>
          </w:rPr>
          <w:instrText xml:space="preserve"> PAGEREF _Toc405197191 \h </w:instrText>
        </w:r>
        <w:r w:rsidR="00266D7A">
          <w:rPr>
            <w:noProof/>
            <w:webHidden/>
          </w:rPr>
        </w:r>
        <w:r w:rsidR="00266D7A">
          <w:rPr>
            <w:noProof/>
            <w:webHidden/>
          </w:rPr>
          <w:fldChar w:fldCharType="separate"/>
        </w:r>
        <w:r w:rsidR="00B1127B">
          <w:rPr>
            <w:noProof/>
            <w:webHidden/>
          </w:rPr>
          <w:t>21</w:t>
        </w:r>
        <w:r w:rsidR="00266D7A">
          <w:rPr>
            <w:noProof/>
            <w:webHidden/>
          </w:rPr>
          <w:fldChar w:fldCharType="end"/>
        </w:r>
      </w:hyperlink>
    </w:p>
    <w:p w14:paraId="00E6864C" w14:textId="77777777" w:rsidR="00266D7A" w:rsidRDefault="00AE600E">
      <w:pPr>
        <w:pStyle w:val="TOC3"/>
        <w:tabs>
          <w:tab w:val="right" w:leader="dot" w:pos="10335"/>
        </w:tabs>
        <w:rPr>
          <w:rFonts w:asciiTheme="minorHAnsi" w:eastAsiaTheme="minorEastAsia" w:hAnsiTheme="minorHAnsi" w:cstheme="minorBidi"/>
          <w:noProof/>
          <w:sz w:val="22"/>
          <w:szCs w:val="22"/>
        </w:rPr>
      </w:pPr>
      <w:hyperlink w:anchor="_Toc405197192" w:history="1">
        <w:r w:rsidR="00266D7A" w:rsidRPr="004C31D0">
          <w:rPr>
            <w:rStyle w:val="Hyperlink"/>
            <w:noProof/>
          </w:rPr>
          <w:t>Export Job Resource</w:t>
        </w:r>
        <w:r w:rsidR="00266D7A">
          <w:rPr>
            <w:noProof/>
            <w:webHidden/>
          </w:rPr>
          <w:tab/>
        </w:r>
        <w:r w:rsidR="00266D7A">
          <w:rPr>
            <w:noProof/>
            <w:webHidden/>
          </w:rPr>
          <w:fldChar w:fldCharType="begin"/>
        </w:r>
        <w:r w:rsidR="00266D7A">
          <w:rPr>
            <w:noProof/>
            <w:webHidden/>
          </w:rPr>
          <w:instrText xml:space="preserve"> PAGEREF _Toc405197192 \h </w:instrText>
        </w:r>
        <w:r w:rsidR="00266D7A">
          <w:rPr>
            <w:noProof/>
            <w:webHidden/>
          </w:rPr>
        </w:r>
        <w:r w:rsidR="00266D7A">
          <w:rPr>
            <w:noProof/>
            <w:webHidden/>
          </w:rPr>
          <w:fldChar w:fldCharType="separate"/>
        </w:r>
        <w:r w:rsidR="00B1127B">
          <w:rPr>
            <w:noProof/>
            <w:webHidden/>
          </w:rPr>
          <w:t>28</w:t>
        </w:r>
        <w:r w:rsidR="00266D7A">
          <w:rPr>
            <w:noProof/>
            <w:webHidden/>
          </w:rPr>
          <w:fldChar w:fldCharType="end"/>
        </w:r>
      </w:hyperlink>
    </w:p>
    <w:p w14:paraId="26BAB7C0" w14:textId="77777777" w:rsidR="00266D7A" w:rsidRDefault="00AE600E">
      <w:pPr>
        <w:pStyle w:val="TOC3"/>
        <w:tabs>
          <w:tab w:val="right" w:leader="dot" w:pos="10335"/>
        </w:tabs>
        <w:rPr>
          <w:rFonts w:asciiTheme="minorHAnsi" w:eastAsiaTheme="minorEastAsia" w:hAnsiTheme="minorHAnsi" w:cstheme="minorBidi"/>
          <w:noProof/>
          <w:sz w:val="22"/>
          <w:szCs w:val="22"/>
        </w:rPr>
      </w:pPr>
      <w:hyperlink w:anchor="_Toc405197193" w:history="1">
        <w:r w:rsidR="00266D7A" w:rsidRPr="004C31D0">
          <w:rPr>
            <w:rStyle w:val="Hyperlink"/>
            <w:noProof/>
          </w:rPr>
          <w:t>Import Job Resource</w:t>
        </w:r>
        <w:r w:rsidR="00266D7A">
          <w:rPr>
            <w:noProof/>
            <w:webHidden/>
          </w:rPr>
          <w:tab/>
        </w:r>
        <w:r w:rsidR="00266D7A">
          <w:rPr>
            <w:noProof/>
            <w:webHidden/>
          </w:rPr>
          <w:fldChar w:fldCharType="begin"/>
        </w:r>
        <w:r w:rsidR="00266D7A">
          <w:rPr>
            <w:noProof/>
            <w:webHidden/>
          </w:rPr>
          <w:instrText xml:space="preserve"> PAGEREF _Toc405197193 \h </w:instrText>
        </w:r>
        <w:r w:rsidR="00266D7A">
          <w:rPr>
            <w:noProof/>
            <w:webHidden/>
          </w:rPr>
        </w:r>
        <w:r w:rsidR="00266D7A">
          <w:rPr>
            <w:noProof/>
            <w:webHidden/>
          </w:rPr>
          <w:fldChar w:fldCharType="separate"/>
        </w:r>
        <w:r w:rsidR="00B1127B">
          <w:rPr>
            <w:noProof/>
            <w:webHidden/>
          </w:rPr>
          <w:t>29</w:t>
        </w:r>
        <w:r w:rsidR="00266D7A">
          <w:rPr>
            <w:noProof/>
            <w:webHidden/>
          </w:rPr>
          <w:fldChar w:fldCharType="end"/>
        </w:r>
      </w:hyperlink>
    </w:p>
    <w:p w14:paraId="642805AF"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4" w:history="1">
        <w:r w:rsidR="00266D7A" w:rsidRPr="004C31D0">
          <w:rPr>
            <w:rStyle w:val="Hyperlink"/>
            <w:noProof/>
          </w:rPr>
          <w:t>Notification Resource Models</w:t>
        </w:r>
        <w:r w:rsidR="00266D7A">
          <w:rPr>
            <w:noProof/>
            <w:webHidden/>
          </w:rPr>
          <w:tab/>
        </w:r>
        <w:r w:rsidR="00266D7A">
          <w:rPr>
            <w:noProof/>
            <w:webHidden/>
          </w:rPr>
          <w:fldChar w:fldCharType="begin"/>
        </w:r>
        <w:r w:rsidR="00266D7A">
          <w:rPr>
            <w:noProof/>
            <w:webHidden/>
          </w:rPr>
          <w:instrText xml:space="preserve"> PAGEREF _Toc405197194 \h </w:instrText>
        </w:r>
        <w:r w:rsidR="00266D7A">
          <w:rPr>
            <w:noProof/>
            <w:webHidden/>
          </w:rPr>
        </w:r>
        <w:r w:rsidR="00266D7A">
          <w:rPr>
            <w:noProof/>
            <w:webHidden/>
          </w:rPr>
          <w:fldChar w:fldCharType="separate"/>
        </w:r>
        <w:r w:rsidR="00B1127B">
          <w:rPr>
            <w:noProof/>
            <w:webHidden/>
          </w:rPr>
          <w:t>32</w:t>
        </w:r>
        <w:r w:rsidR="00266D7A">
          <w:rPr>
            <w:noProof/>
            <w:webHidden/>
          </w:rPr>
          <w:fldChar w:fldCharType="end"/>
        </w:r>
      </w:hyperlink>
    </w:p>
    <w:p w14:paraId="6E6EF41C" w14:textId="77777777" w:rsidR="00266D7A" w:rsidRDefault="00AE600E">
      <w:pPr>
        <w:pStyle w:val="TOC1"/>
        <w:rPr>
          <w:rFonts w:asciiTheme="minorHAnsi" w:eastAsiaTheme="minorEastAsia" w:hAnsiTheme="minorHAnsi" w:cstheme="minorBidi"/>
          <w:sz w:val="22"/>
          <w:szCs w:val="22"/>
        </w:rPr>
      </w:pPr>
      <w:hyperlink w:anchor="_Toc405197195" w:history="1">
        <w:r w:rsidR="00266D7A" w:rsidRPr="004C31D0">
          <w:rPr>
            <w:rStyle w:val="Hyperlink"/>
          </w:rPr>
          <w:t>API OPERATION TEMPLATES</w:t>
        </w:r>
        <w:r w:rsidR="00266D7A">
          <w:rPr>
            <w:webHidden/>
          </w:rPr>
          <w:tab/>
        </w:r>
        <w:r w:rsidR="00266D7A">
          <w:rPr>
            <w:webHidden/>
          </w:rPr>
          <w:fldChar w:fldCharType="begin"/>
        </w:r>
        <w:r w:rsidR="00266D7A">
          <w:rPr>
            <w:webHidden/>
          </w:rPr>
          <w:instrText xml:space="preserve"> PAGEREF _Toc405197195 \h </w:instrText>
        </w:r>
        <w:r w:rsidR="00266D7A">
          <w:rPr>
            <w:webHidden/>
          </w:rPr>
        </w:r>
        <w:r w:rsidR="00266D7A">
          <w:rPr>
            <w:webHidden/>
          </w:rPr>
          <w:fldChar w:fldCharType="separate"/>
        </w:r>
        <w:r w:rsidR="00B1127B">
          <w:rPr>
            <w:webHidden/>
          </w:rPr>
          <w:t>41</w:t>
        </w:r>
        <w:r w:rsidR="00266D7A">
          <w:rPr>
            <w:webHidden/>
          </w:rPr>
          <w:fldChar w:fldCharType="end"/>
        </w:r>
      </w:hyperlink>
    </w:p>
    <w:p w14:paraId="3197BD20"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6" w:history="1">
        <w:r w:rsidR="00266D7A" w:rsidRPr="004C31D0">
          <w:rPr>
            <w:rStyle w:val="Hyperlink"/>
            <w:noProof/>
          </w:rPr>
          <w:t>GET /catalogManagement/category</w:t>
        </w:r>
        <w:r w:rsidR="00266D7A">
          <w:rPr>
            <w:noProof/>
            <w:webHidden/>
          </w:rPr>
          <w:tab/>
        </w:r>
        <w:r w:rsidR="00266D7A">
          <w:rPr>
            <w:noProof/>
            <w:webHidden/>
          </w:rPr>
          <w:fldChar w:fldCharType="begin"/>
        </w:r>
        <w:r w:rsidR="00266D7A">
          <w:rPr>
            <w:noProof/>
            <w:webHidden/>
          </w:rPr>
          <w:instrText xml:space="preserve"> PAGEREF _Toc405197196 \h </w:instrText>
        </w:r>
        <w:r w:rsidR="00266D7A">
          <w:rPr>
            <w:noProof/>
            <w:webHidden/>
          </w:rPr>
        </w:r>
        <w:r w:rsidR="00266D7A">
          <w:rPr>
            <w:noProof/>
            <w:webHidden/>
          </w:rPr>
          <w:fldChar w:fldCharType="separate"/>
        </w:r>
        <w:r w:rsidR="00B1127B">
          <w:rPr>
            <w:noProof/>
            <w:webHidden/>
          </w:rPr>
          <w:t>42</w:t>
        </w:r>
        <w:r w:rsidR="00266D7A">
          <w:rPr>
            <w:noProof/>
            <w:webHidden/>
          </w:rPr>
          <w:fldChar w:fldCharType="end"/>
        </w:r>
      </w:hyperlink>
    </w:p>
    <w:p w14:paraId="253F3E48"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7" w:history="1">
        <w:r w:rsidR="00266D7A" w:rsidRPr="004C31D0">
          <w:rPr>
            <w:rStyle w:val="Hyperlink"/>
            <w:noProof/>
          </w:rPr>
          <w:t>GET /catalogManagement/productOffering/{ID}</w:t>
        </w:r>
        <w:r w:rsidR="00266D7A">
          <w:rPr>
            <w:noProof/>
            <w:webHidden/>
          </w:rPr>
          <w:tab/>
        </w:r>
        <w:r w:rsidR="00266D7A">
          <w:rPr>
            <w:noProof/>
            <w:webHidden/>
          </w:rPr>
          <w:fldChar w:fldCharType="begin"/>
        </w:r>
        <w:r w:rsidR="00266D7A">
          <w:rPr>
            <w:noProof/>
            <w:webHidden/>
          </w:rPr>
          <w:instrText xml:space="preserve"> PAGEREF _Toc405197197 \h </w:instrText>
        </w:r>
        <w:r w:rsidR="00266D7A">
          <w:rPr>
            <w:noProof/>
            <w:webHidden/>
          </w:rPr>
        </w:r>
        <w:r w:rsidR="00266D7A">
          <w:rPr>
            <w:noProof/>
            <w:webHidden/>
          </w:rPr>
          <w:fldChar w:fldCharType="separate"/>
        </w:r>
        <w:r w:rsidR="00B1127B">
          <w:rPr>
            <w:noProof/>
            <w:webHidden/>
          </w:rPr>
          <w:t>43</w:t>
        </w:r>
        <w:r w:rsidR="00266D7A">
          <w:rPr>
            <w:noProof/>
            <w:webHidden/>
          </w:rPr>
          <w:fldChar w:fldCharType="end"/>
        </w:r>
      </w:hyperlink>
    </w:p>
    <w:p w14:paraId="064518D7"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8" w:history="1">
        <w:r w:rsidR="00266D7A" w:rsidRPr="004C31D0">
          <w:rPr>
            <w:rStyle w:val="Hyperlink"/>
            <w:noProof/>
          </w:rPr>
          <w:t>GET /catalogManagement/productSpecification/{ID}</w:t>
        </w:r>
        <w:r w:rsidR="00266D7A">
          <w:rPr>
            <w:noProof/>
            <w:webHidden/>
          </w:rPr>
          <w:tab/>
        </w:r>
        <w:r w:rsidR="00266D7A">
          <w:rPr>
            <w:noProof/>
            <w:webHidden/>
          </w:rPr>
          <w:fldChar w:fldCharType="begin"/>
        </w:r>
        <w:r w:rsidR="00266D7A">
          <w:rPr>
            <w:noProof/>
            <w:webHidden/>
          </w:rPr>
          <w:instrText xml:space="preserve"> PAGEREF _Toc405197198 \h </w:instrText>
        </w:r>
        <w:r w:rsidR="00266D7A">
          <w:rPr>
            <w:noProof/>
            <w:webHidden/>
          </w:rPr>
        </w:r>
        <w:r w:rsidR="00266D7A">
          <w:rPr>
            <w:noProof/>
            <w:webHidden/>
          </w:rPr>
          <w:fldChar w:fldCharType="separate"/>
        </w:r>
        <w:r w:rsidR="00B1127B">
          <w:rPr>
            <w:noProof/>
            <w:webHidden/>
          </w:rPr>
          <w:t>48</w:t>
        </w:r>
        <w:r w:rsidR="00266D7A">
          <w:rPr>
            <w:noProof/>
            <w:webHidden/>
          </w:rPr>
          <w:fldChar w:fldCharType="end"/>
        </w:r>
      </w:hyperlink>
    </w:p>
    <w:p w14:paraId="23D6AAED"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199" w:history="1">
        <w:r w:rsidR="00266D7A" w:rsidRPr="004C31D0">
          <w:rPr>
            <w:rStyle w:val="Hyperlink"/>
            <w:noProof/>
          </w:rPr>
          <w:t>PUT /catalogManagement/category/{ID}</w:t>
        </w:r>
        <w:r w:rsidR="00266D7A">
          <w:rPr>
            <w:noProof/>
            <w:webHidden/>
          </w:rPr>
          <w:tab/>
        </w:r>
        <w:r w:rsidR="00266D7A">
          <w:rPr>
            <w:noProof/>
            <w:webHidden/>
          </w:rPr>
          <w:fldChar w:fldCharType="begin"/>
        </w:r>
        <w:r w:rsidR="00266D7A">
          <w:rPr>
            <w:noProof/>
            <w:webHidden/>
          </w:rPr>
          <w:instrText xml:space="preserve"> PAGEREF _Toc405197199 \h </w:instrText>
        </w:r>
        <w:r w:rsidR="00266D7A">
          <w:rPr>
            <w:noProof/>
            <w:webHidden/>
          </w:rPr>
        </w:r>
        <w:r w:rsidR="00266D7A">
          <w:rPr>
            <w:noProof/>
            <w:webHidden/>
          </w:rPr>
          <w:fldChar w:fldCharType="separate"/>
        </w:r>
        <w:r w:rsidR="00B1127B">
          <w:rPr>
            <w:noProof/>
            <w:webHidden/>
          </w:rPr>
          <w:t>52</w:t>
        </w:r>
        <w:r w:rsidR="00266D7A">
          <w:rPr>
            <w:noProof/>
            <w:webHidden/>
          </w:rPr>
          <w:fldChar w:fldCharType="end"/>
        </w:r>
      </w:hyperlink>
    </w:p>
    <w:p w14:paraId="7D681020"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0" w:history="1">
        <w:r w:rsidR="00266D7A" w:rsidRPr="004C31D0">
          <w:rPr>
            <w:rStyle w:val="Hyperlink"/>
            <w:noProof/>
          </w:rPr>
          <w:t>PUT /catalogManagement/productOffering/{ID}</w:t>
        </w:r>
        <w:r w:rsidR="00266D7A">
          <w:rPr>
            <w:noProof/>
            <w:webHidden/>
          </w:rPr>
          <w:tab/>
        </w:r>
        <w:r w:rsidR="00266D7A">
          <w:rPr>
            <w:noProof/>
            <w:webHidden/>
          </w:rPr>
          <w:fldChar w:fldCharType="begin"/>
        </w:r>
        <w:r w:rsidR="00266D7A">
          <w:rPr>
            <w:noProof/>
            <w:webHidden/>
          </w:rPr>
          <w:instrText xml:space="preserve"> PAGEREF _Toc405197200 \h </w:instrText>
        </w:r>
        <w:r w:rsidR="00266D7A">
          <w:rPr>
            <w:noProof/>
            <w:webHidden/>
          </w:rPr>
        </w:r>
        <w:r w:rsidR="00266D7A">
          <w:rPr>
            <w:noProof/>
            <w:webHidden/>
          </w:rPr>
          <w:fldChar w:fldCharType="separate"/>
        </w:r>
        <w:r w:rsidR="00B1127B">
          <w:rPr>
            <w:noProof/>
            <w:webHidden/>
          </w:rPr>
          <w:t>53</w:t>
        </w:r>
        <w:r w:rsidR="00266D7A">
          <w:rPr>
            <w:noProof/>
            <w:webHidden/>
          </w:rPr>
          <w:fldChar w:fldCharType="end"/>
        </w:r>
      </w:hyperlink>
    </w:p>
    <w:p w14:paraId="1C3F8726"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1" w:history="1">
        <w:r w:rsidR="00266D7A" w:rsidRPr="004C31D0">
          <w:rPr>
            <w:rStyle w:val="Hyperlink"/>
            <w:noProof/>
          </w:rPr>
          <w:t>PUT /catalogManagement/productSpecification</w:t>
        </w:r>
        <w:r w:rsidR="00266D7A">
          <w:rPr>
            <w:noProof/>
            <w:webHidden/>
          </w:rPr>
          <w:tab/>
        </w:r>
        <w:r w:rsidR="00266D7A">
          <w:rPr>
            <w:noProof/>
            <w:webHidden/>
          </w:rPr>
          <w:fldChar w:fldCharType="begin"/>
        </w:r>
        <w:r w:rsidR="00266D7A">
          <w:rPr>
            <w:noProof/>
            <w:webHidden/>
          </w:rPr>
          <w:instrText xml:space="preserve"> PAGEREF _Toc405197201 \h </w:instrText>
        </w:r>
        <w:r w:rsidR="00266D7A">
          <w:rPr>
            <w:noProof/>
            <w:webHidden/>
          </w:rPr>
        </w:r>
        <w:r w:rsidR="00266D7A">
          <w:rPr>
            <w:noProof/>
            <w:webHidden/>
          </w:rPr>
          <w:fldChar w:fldCharType="separate"/>
        </w:r>
        <w:r w:rsidR="00B1127B">
          <w:rPr>
            <w:noProof/>
            <w:webHidden/>
          </w:rPr>
          <w:t>59</w:t>
        </w:r>
        <w:r w:rsidR="00266D7A">
          <w:rPr>
            <w:noProof/>
            <w:webHidden/>
          </w:rPr>
          <w:fldChar w:fldCharType="end"/>
        </w:r>
      </w:hyperlink>
    </w:p>
    <w:p w14:paraId="4C308975"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2" w:history="1">
        <w:r w:rsidR="00266D7A" w:rsidRPr="004C31D0">
          <w:rPr>
            <w:rStyle w:val="Hyperlink"/>
            <w:noProof/>
          </w:rPr>
          <w:t>PATCH /catalogManagement/category/{ID}</w:t>
        </w:r>
        <w:r w:rsidR="00266D7A">
          <w:rPr>
            <w:noProof/>
            <w:webHidden/>
          </w:rPr>
          <w:tab/>
        </w:r>
        <w:r w:rsidR="00266D7A">
          <w:rPr>
            <w:noProof/>
            <w:webHidden/>
          </w:rPr>
          <w:fldChar w:fldCharType="begin"/>
        </w:r>
        <w:r w:rsidR="00266D7A">
          <w:rPr>
            <w:noProof/>
            <w:webHidden/>
          </w:rPr>
          <w:instrText xml:space="preserve"> PAGEREF _Toc405197202 \h </w:instrText>
        </w:r>
        <w:r w:rsidR="00266D7A">
          <w:rPr>
            <w:noProof/>
            <w:webHidden/>
          </w:rPr>
        </w:r>
        <w:r w:rsidR="00266D7A">
          <w:rPr>
            <w:noProof/>
            <w:webHidden/>
          </w:rPr>
          <w:fldChar w:fldCharType="separate"/>
        </w:r>
        <w:r w:rsidR="00B1127B">
          <w:rPr>
            <w:noProof/>
            <w:webHidden/>
          </w:rPr>
          <w:t>65</w:t>
        </w:r>
        <w:r w:rsidR="00266D7A">
          <w:rPr>
            <w:noProof/>
            <w:webHidden/>
          </w:rPr>
          <w:fldChar w:fldCharType="end"/>
        </w:r>
      </w:hyperlink>
    </w:p>
    <w:p w14:paraId="7D16205F"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3" w:history="1">
        <w:r w:rsidR="00266D7A" w:rsidRPr="004C31D0">
          <w:rPr>
            <w:rStyle w:val="Hyperlink"/>
            <w:noProof/>
          </w:rPr>
          <w:t>PATCH /catalogManagement/productOffering/{ID}</w:t>
        </w:r>
        <w:r w:rsidR="00266D7A">
          <w:rPr>
            <w:noProof/>
            <w:webHidden/>
          </w:rPr>
          <w:tab/>
        </w:r>
        <w:r w:rsidR="00266D7A">
          <w:rPr>
            <w:noProof/>
            <w:webHidden/>
          </w:rPr>
          <w:fldChar w:fldCharType="begin"/>
        </w:r>
        <w:r w:rsidR="00266D7A">
          <w:rPr>
            <w:noProof/>
            <w:webHidden/>
          </w:rPr>
          <w:instrText xml:space="preserve"> PAGEREF _Toc405197203 \h </w:instrText>
        </w:r>
        <w:r w:rsidR="00266D7A">
          <w:rPr>
            <w:noProof/>
            <w:webHidden/>
          </w:rPr>
        </w:r>
        <w:r w:rsidR="00266D7A">
          <w:rPr>
            <w:noProof/>
            <w:webHidden/>
          </w:rPr>
          <w:fldChar w:fldCharType="separate"/>
        </w:r>
        <w:r w:rsidR="00B1127B">
          <w:rPr>
            <w:noProof/>
            <w:webHidden/>
          </w:rPr>
          <w:t>67</w:t>
        </w:r>
        <w:r w:rsidR="00266D7A">
          <w:rPr>
            <w:noProof/>
            <w:webHidden/>
          </w:rPr>
          <w:fldChar w:fldCharType="end"/>
        </w:r>
      </w:hyperlink>
    </w:p>
    <w:p w14:paraId="54E4D8AB"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4" w:history="1">
        <w:r w:rsidR="00266D7A" w:rsidRPr="004C31D0">
          <w:rPr>
            <w:rStyle w:val="Hyperlink"/>
            <w:noProof/>
          </w:rPr>
          <w:t>PATCH /catalogManagement/productSpecification/{ID}</w:t>
        </w:r>
        <w:r w:rsidR="00266D7A">
          <w:rPr>
            <w:noProof/>
            <w:webHidden/>
          </w:rPr>
          <w:tab/>
        </w:r>
        <w:r w:rsidR="00266D7A">
          <w:rPr>
            <w:noProof/>
            <w:webHidden/>
          </w:rPr>
          <w:fldChar w:fldCharType="begin"/>
        </w:r>
        <w:r w:rsidR="00266D7A">
          <w:rPr>
            <w:noProof/>
            <w:webHidden/>
          </w:rPr>
          <w:instrText xml:space="preserve"> PAGEREF _Toc405197204 \h </w:instrText>
        </w:r>
        <w:r w:rsidR="00266D7A">
          <w:rPr>
            <w:noProof/>
            <w:webHidden/>
          </w:rPr>
        </w:r>
        <w:r w:rsidR="00266D7A">
          <w:rPr>
            <w:noProof/>
            <w:webHidden/>
          </w:rPr>
          <w:fldChar w:fldCharType="separate"/>
        </w:r>
        <w:r w:rsidR="00B1127B">
          <w:rPr>
            <w:noProof/>
            <w:webHidden/>
          </w:rPr>
          <w:t>72</w:t>
        </w:r>
        <w:r w:rsidR="00266D7A">
          <w:rPr>
            <w:noProof/>
            <w:webHidden/>
          </w:rPr>
          <w:fldChar w:fldCharType="end"/>
        </w:r>
      </w:hyperlink>
    </w:p>
    <w:p w14:paraId="6A58F135"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5" w:history="1">
        <w:r w:rsidR="00266D7A" w:rsidRPr="004C31D0">
          <w:rPr>
            <w:rStyle w:val="Hyperlink"/>
            <w:noProof/>
          </w:rPr>
          <w:t>POST /catalogManagement/category</w:t>
        </w:r>
        <w:r w:rsidR="00266D7A">
          <w:rPr>
            <w:noProof/>
            <w:webHidden/>
          </w:rPr>
          <w:tab/>
        </w:r>
        <w:r w:rsidR="00266D7A">
          <w:rPr>
            <w:noProof/>
            <w:webHidden/>
          </w:rPr>
          <w:fldChar w:fldCharType="begin"/>
        </w:r>
        <w:r w:rsidR="00266D7A">
          <w:rPr>
            <w:noProof/>
            <w:webHidden/>
          </w:rPr>
          <w:instrText xml:space="preserve"> PAGEREF _Toc405197205 \h </w:instrText>
        </w:r>
        <w:r w:rsidR="00266D7A">
          <w:rPr>
            <w:noProof/>
            <w:webHidden/>
          </w:rPr>
        </w:r>
        <w:r w:rsidR="00266D7A">
          <w:rPr>
            <w:noProof/>
            <w:webHidden/>
          </w:rPr>
          <w:fldChar w:fldCharType="separate"/>
        </w:r>
        <w:r w:rsidR="00B1127B">
          <w:rPr>
            <w:noProof/>
            <w:webHidden/>
          </w:rPr>
          <w:t>78</w:t>
        </w:r>
        <w:r w:rsidR="00266D7A">
          <w:rPr>
            <w:noProof/>
            <w:webHidden/>
          </w:rPr>
          <w:fldChar w:fldCharType="end"/>
        </w:r>
      </w:hyperlink>
    </w:p>
    <w:p w14:paraId="712A7D54"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6" w:history="1">
        <w:r w:rsidR="00266D7A" w:rsidRPr="004C31D0">
          <w:rPr>
            <w:rStyle w:val="Hyperlink"/>
            <w:noProof/>
          </w:rPr>
          <w:t>POST /catalogManagement/productOffering</w:t>
        </w:r>
        <w:r w:rsidR="00266D7A">
          <w:rPr>
            <w:noProof/>
            <w:webHidden/>
          </w:rPr>
          <w:tab/>
        </w:r>
        <w:r w:rsidR="00266D7A">
          <w:rPr>
            <w:noProof/>
            <w:webHidden/>
          </w:rPr>
          <w:fldChar w:fldCharType="begin"/>
        </w:r>
        <w:r w:rsidR="00266D7A">
          <w:rPr>
            <w:noProof/>
            <w:webHidden/>
          </w:rPr>
          <w:instrText xml:space="preserve"> PAGEREF _Toc405197206 \h </w:instrText>
        </w:r>
        <w:r w:rsidR="00266D7A">
          <w:rPr>
            <w:noProof/>
            <w:webHidden/>
          </w:rPr>
        </w:r>
        <w:r w:rsidR="00266D7A">
          <w:rPr>
            <w:noProof/>
            <w:webHidden/>
          </w:rPr>
          <w:fldChar w:fldCharType="separate"/>
        </w:r>
        <w:r w:rsidR="00B1127B">
          <w:rPr>
            <w:noProof/>
            <w:webHidden/>
          </w:rPr>
          <w:t>80</w:t>
        </w:r>
        <w:r w:rsidR="00266D7A">
          <w:rPr>
            <w:noProof/>
            <w:webHidden/>
          </w:rPr>
          <w:fldChar w:fldCharType="end"/>
        </w:r>
      </w:hyperlink>
    </w:p>
    <w:p w14:paraId="0617021F"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7" w:history="1">
        <w:r w:rsidR="00266D7A" w:rsidRPr="004C31D0">
          <w:rPr>
            <w:rStyle w:val="Hyperlink"/>
            <w:noProof/>
          </w:rPr>
          <w:t>POST /catalogManagement/productSpecification</w:t>
        </w:r>
        <w:r w:rsidR="00266D7A">
          <w:rPr>
            <w:noProof/>
            <w:webHidden/>
          </w:rPr>
          <w:tab/>
        </w:r>
        <w:r w:rsidR="00266D7A">
          <w:rPr>
            <w:noProof/>
            <w:webHidden/>
          </w:rPr>
          <w:fldChar w:fldCharType="begin"/>
        </w:r>
        <w:r w:rsidR="00266D7A">
          <w:rPr>
            <w:noProof/>
            <w:webHidden/>
          </w:rPr>
          <w:instrText xml:space="preserve"> PAGEREF _Toc405197207 \h </w:instrText>
        </w:r>
        <w:r w:rsidR="00266D7A">
          <w:rPr>
            <w:noProof/>
            <w:webHidden/>
          </w:rPr>
        </w:r>
        <w:r w:rsidR="00266D7A">
          <w:rPr>
            <w:noProof/>
            <w:webHidden/>
          </w:rPr>
          <w:fldChar w:fldCharType="separate"/>
        </w:r>
        <w:r w:rsidR="00B1127B">
          <w:rPr>
            <w:noProof/>
            <w:webHidden/>
          </w:rPr>
          <w:t>86</w:t>
        </w:r>
        <w:r w:rsidR="00266D7A">
          <w:rPr>
            <w:noProof/>
            <w:webHidden/>
          </w:rPr>
          <w:fldChar w:fldCharType="end"/>
        </w:r>
      </w:hyperlink>
    </w:p>
    <w:p w14:paraId="3BB90374"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8" w:history="1">
        <w:r w:rsidR="00266D7A" w:rsidRPr="004C31D0">
          <w:rPr>
            <w:rStyle w:val="Hyperlink"/>
            <w:noProof/>
          </w:rPr>
          <w:t>POST catalogManagement/importJob</w:t>
        </w:r>
        <w:r w:rsidR="00266D7A">
          <w:rPr>
            <w:noProof/>
            <w:webHidden/>
          </w:rPr>
          <w:tab/>
        </w:r>
        <w:r w:rsidR="00266D7A">
          <w:rPr>
            <w:noProof/>
            <w:webHidden/>
          </w:rPr>
          <w:fldChar w:fldCharType="begin"/>
        </w:r>
        <w:r w:rsidR="00266D7A">
          <w:rPr>
            <w:noProof/>
            <w:webHidden/>
          </w:rPr>
          <w:instrText xml:space="preserve"> PAGEREF _Toc405197208 \h </w:instrText>
        </w:r>
        <w:r w:rsidR="00266D7A">
          <w:rPr>
            <w:noProof/>
            <w:webHidden/>
          </w:rPr>
        </w:r>
        <w:r w:rsidR="00266D7A">
          <w:rPr>
            <w:noProof/>
            <w:webHidden/>
          </w:rPr>
          <w:fldChar w:fldCharType="separate"/>
        </w:r>
        <w:r w:rsidR="00B1127B">
          <w:rPr>
            <w:noProof/>
            <w:webHidden/>
          </w:rPr>
          <w:t>96</w:t>
        </w:r>
        <w:r w:rsidR="00266D7A">
          <w:rPr>
            <w:noProof/>
            <w:webHidden/>
          </w:rPr>
          <w:fldChar w:fldCharType="end"/>
        </w:r>
      </w:hyperlink>
    </w:p>
    <w:p w14:paraId="43C648B7"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09" w:history="1">
        <w:r w:rsidR="00266D7A" w:rsidRPr="004C31D0">
          <w:rPr>
            <w:rStyle w:val="Hyperlink"/>
            <w:noProof/>
          </w:rPr>
          <w:t>POST catalogManagement/exportJob</w:t>
        </w:r>
        <w:r w:rsidR="00266D7A">
          <w:rPr>
            <w:noProof/>
            <w:webHidden/>
          </w:rPr>
          <w:tab/>
        </w:r>
        <w:r w:rsidR="00266D7A">
          <w:rPr>
            <w:noProof/>
            <w:webHidden/>
          </w:rPr>
          <w:fldChar w:fldCharType="begin"/>
        </w:r>
        <w:r w:rsidR="00266D7A">
          <w:rPr>
            <w:noProof/>
            <w:webHidden/>
          </w:rPr>
          <w:instrText xml:space="preserve"> PAGEREF _Toc405197209 \h </w:instrText>
        </w:r>
        <w:r w:rsidR="00266D7A">
          <w:rPr>
            <w:noProof/>
            <w:webHidden/>
          </w:rPr>
        </w:r>
        <w:r w:rsidR="00266D7A">
          <w:rPr>
            <w:noProof/>
            <w:webHidden/>
          </w:rPr>
          <w:fldChar w:fldCharType="separate"/>
        </w:r>
        <w:r w:rsidR="00B1127B">
          <w:rPr>
            <w:noProof/>
            <w:webHidden/>
          </w:rPr>
          <w:t>97</w:t>
        </w:r>
        <w:r w:rsidR="00266D7A">
          <w:rPr>
            <w:noProof/>
            <w:webHidden/>
          </w:rPr>
          <w:fldChar w:fldCharType="end"/>
        </w:r>
      </w:hyperlink>
    </w:p>
    <w:p w14:paraId="28E06A93"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0" w:history="1">
        <w:r w:rsidR="00266D7A" w:rsidRPr="004C31D0">
          <w:rPr>
            <w:rStyle w:val="Hyperlink"/>
            <w:noProof/>
          </w:rPr>
          <w:t>GET catalogManagement/exportJob</w:t>
        </w:r>
        <w:r w:rsidR="00266D7A">
          <w:rPr>
            <w:noProof/>
            <w:webHidden/>
          </w:rPr>
          <w:tab/>
        </w:r>
        <w:r w:rsidR="00266D7A">
          <w:rPr>
            <w:noProof/>
            <w:webHidden/>
          </w:rPr>
          <w:fldChar w:fldCharType="begin"/>
        </w:r>
        <w:r w:rsidR="00266D7A">
          <w:rPr>
            <w:noProof/>
            <w:webHidden/>
          </w:rPr>
          <w:instrText xml:space="preserve"> PAGEREF _Toc405197210 \h </w:instrText>
        </w:r>
        <w:r w:rsidR="00266D7A">
          <w:rPr>
            <w:noProof/>
            <w:webHidden/>
          </w:rPr>
        </w:r>
        <w:r w:rsidR="00266D7A">
          <w:rPr>
            <w:noProof/>
            <w:webHidden/>
          </w:rPr>
          <w:fldChar w:fldCharType="separate"/>
        </w:r>
        <w:r w:rsidR="00B1127B">
          <w:rPr>
            <w:noProof/>
            <w:webHidden/>
          </w:rPr>
          <w:t>99</w:t>
        </w:r>
        <w:r w:rsidR="00266D7A">
          <w:rPr>
            <w:noProof/>
            <w:webHidden/>
          </w:rPr>
          <w:fldChar w:fldCharType="end"/>
        </w:r>
      </w:hyperlink>
    </w:p>
    <w:p w14:paraId="446557ED"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1" w:history="1">
        <w:r w:rsidR="00266D7A" w:rsidRPr="004C31D0">
          <w:rPr>
            <w:rStyle w:val="Hyperlink"/>
            <w:noProof/>
          </w:rPr>
          <w:t>GET catalogManagement/importJob</w:t>
        </w:r>
        <w:r w:rsidR="00266D7A">
          <w:rPr>
            <w:noProof/>
            <w:webHidden/>
          </w:rPr>
          <w:tab/>
        </w:r>
        <w:r w:rsidR="00266D7A">
          <w:rPr>
            <w:noProof/>
            <w:webHidden/>
          </w:rPr>
          <w:fldChar w:fldCharType="begin"/>
        </w:r>
        <w:r w:rsidR="00266D7A">
          <w:rPr>
            <w:noProof/>
            <w:webHidden/>
          </w:rPr>
          <w:instrText xml:space="preserve"> PAGEREF _Toc405197211 \h </w:instrText>
        </w:r>
        <w:r w:rsidR="00266D7A">
          <w:rPr>
            <w:noProof/>
            <w:webHidden/>
          </w:rPr>
        </w:r>
        <w:r w:rsidR="00266D7A">
          <w:rPr>
            <w:noProof/>
            <w:webHidden/>
          </w:rPr>
          <w:fldChar w:fldCharType="separate"/>
        </w:r>
        <w:r w:rsidR="00B1127B">
          <w:rPr>
            <w:noProof/>
            <w:webHidden/>
          </w:rPr>
          <w:t>99</w:t>
        </w:r>
        <w:r w:rsidR="00266D7A">
          <w:rPr>
            <w:noProof/>
            <w:webHidden/>
          </w:rPr>
          <w:fldChar w:fldCharType="end"/>
        </w:r>
      </w:hyperlink>
    </w:p>
    <w:p w14:paraId="7EEB06B8"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2" w:history="1">
        <w:r w:rsidR="00266D7A" w:rsidRPr="004C31D0">
          <w:rPr>
            <w:rStyle w:val="Hyperlink"/>
            <w:noProof/>
          </w:rPr>
          <w:t>DELETE API/{RESOURCE}/{ID}</w:t>
        </w:r>
        <w:r w:rsidR="00266D7A">
          <w:rPr>
            <w:noProof/>
            <w:webHidden/>
          </w:rPr>
          <w:tab/>
        </w:r>
        <w:r w:rsidR="00266D7A">
          <w:rPr>
            <w:noProof/>
            <w:webHidden/>
          </w:rPr>
          <w:fldChar w:fldCharType="begin"/>
        </w:r>
        <w:r w:rsidR="00266D7A">
          <w:rPr>
            <w:noProof/>
            <w:webHidden/>
          </w:rPr>
          <w:instrText xml:space="preserve"> PAGEREF _Toc405197212 \h </w:instrText>
        </w:r>
        <w:r w:rsidR="00266D7A">
          <w:rPr>
            <w:noProof/>
            <w:webHidden/>
          </w:rPr>
        </w:r>
        <w:r w:rsidR="00266D7A">
          <w:rPr>
            <w:noProof/>
            <w:webHidden/>
          </w:rPr>
          <w:fldChar w:fldCharType="separate"/>
        </w:r>
        <w:r w:rsidR="00B1127B">
          <w:rPr>
            <w:noProof/>
            <w:webHidden/>
          </w:rPr>
          <w:t>100</w:t>
        </w:r>
        <w:r w:rsidR="00266D7A">
          <w:rPr>
            <w:noProof/>
            <w:webHidden/>
          </w:rPr>
          <w:fldChar w:fldCharType="end"/>
        </w:r>
      </w:hyperlink>
    </w:p>
    <w:p w14:paraId="196DC911" w14:textId="77777777" w:rsidR="00266D7A" w:rsidRDefault="00AE600E">
      <w:pPr>
        <w:pStyle w:val="TOC1"/>
        <w:rPr>
          <w:rFonts w:asciiTheme="minorHAnsi" w:eastAsiaTheme="minorEastAsia" w:hAnsiTheme="minorHAnsi" w:cstheme="minorBidi"/>
          <w:sz w:val="22"/>
          <w:szCs w:val="22"/>
        </w:rPr>
      </w:pPr>
      <w:hyperlink w:anchor="_Toc405197213" w:history="1">
        <w:r w:rsidR="00266D7A" w:rsidRPr="004C31D0">
          <w:rPr>
            <w:rStyle w:val="Hyperlink"/>
          </w:rPr>
          <w:t>API NOTIFICATIOn TEMPLATES</w:t>
        </w:r>
        <w:r w:rsidR="00266D7A">
          <w:rPr>
            <w:webHidden/>
          </w:rPr>
          <w:tab/>
        </w:r>
        <w:r w:rsidR="00266D7A">
          <w:rPr>
            <w:webHidden/>
          </w:rPr>
          <w:fldChar w:fldCharType="begin"/>
        </w:r>
        <w:r w:rsidR="00266D7A">
          <w:rPr>
            <w:webHidden/>
          </w:rPr>
          <w:instrText xml:space="preserve"> PAGEREF _Toc405197213 \h </w:instrText>
        </w:r>
        <w:r w:rsidR="00266D7A">
          <w:rPr>
            <w:webHidden/>
          </w:rPr>
        </w:r>
        <w:r w:rsidR="00266D7A">
          <w:rPr>
            <w:webHidden/>
          </w:rPr>
          <w:fldChar w:fldCharType="separate"/>
        </w:r>
        <w:r w:rsidR="00B1127B">
          <w:rPr>
            <w:webHidden/>
          </w:rPr>
          <w:t>102</w:t>
        </w:r>
        <w:r w:rsidR="00266D7A">
          <w:rPr>
            <w:webHidden/>
          </w:rPr>
          <w:fldChar w:fldCharType="end"/>
        </w:r>
      </w:hyperlink>
    </w:p>
    <w:p w14:paraId="23C74D58"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4" w:history="1">
        <w:r w:rsidR="00266D7A" w:rsidRPr="004C31D0">
          <w:rPr>
            <w:rStyle w:val="Hyperlink"/>
            <w:noProof/>
          </w:rPr>
          <w:t>REGISTER LISTENER POST /hub</w:t>
        </w:r>
        <w:r w:rsidR="00266D7A">
          <w:rPr>
            <w:noProof/>
            <w:webHidden/>
          </w:rPr>
          <w:tab/>
        </w:r>
        <w:r w:rsidR="00266D7A">
          <w:rPr>
            <w:noProof/>
            <w:webHidden/>
          </w:rPr>
          <w:fldChar w:fldCharType="begin"/>
        </w:r>
        <w:r w:rsidR="00266D7A">
          <w:rPr>
            <w:noProof/>
            <w:webHidden/>
          </w:rPr>
          <w:instrText xml:space="preserve"> PAGEREF _Toc405197214 \h </w:instrText>
        </w:r>
        <w:r w:rsidR="00266D7A">
          <w:rPr>
            <w:noProof/>
            <w:webHidden/>
          </w:rPr>
        </w:r>
        <w:r w:rsidR="00266D7A">
          <w:rPr>
            <w:noProof/>
            <w:webHidden/>
          </w:rPr>
          <w:fldChar w:fldCharType="separate"/>
        </w:r>
        <w:r w:rsidR="00B1127B">
          <w:rPr>
            <w:noProof/>
            <w:webHidden/>
          </w:rPr>
          <w:t>102</w:t>
        </w:r>
        <w:r w:rsidR="00266D7A">
          <w:rPr>
            <w:noProof/>
            <w:webHidden/>
          </w:rPr>
          <w:fldChar w:fldCharType="end"/>
        </w:r>
      </w:hyperlink>
    </w:p>
    <w:p w14:paraId="2FEEFD57"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5" w:history="1">
        <w:r w:rsidR="00266D7A" w:rsidRPr="004C31D0">
          <w:rPr>
            <w:rStyle w:val="Hyperlink"/>
            <w:noProof/>
            <w:lang w:val="es-ES"/>
          </w:rPr>
          <w:t>UNREGISTER LISTENER DELETE hub/{id}</w:t>
        </w:r>
        <w:r w:rsidR="00266D7A">
          <w:rPr>
            <w:noProof/>
            <w:webHidden/>
          </w:rPr>
          <w:tab/>
        </w:r>
        <w:r w:rsidR="00266D7A">
          <w:rPr>
            <w:noProof/>
            <w:webHidden/>
          </w:rPr>
          <w:fldChar w:fldCharType="begin"/>
        </w:r>
        <w:r w:rsidR="00266D7A">
          <w:rPr>
            <w:noProof/>
            <w:webHidden/>
          </w:rPr>
          <w:instrText xml:space="preserve"> PAGEREF _Toc405197215 \h </w:instrText>
        </w:r>
        <w:r w:rsidR="00266D7A">
          <w:rPr>
            <w:noProof/>
            <w:webHidden/>
          </w:rPr>
        </w:r>
        <w:r w:rsidR="00266D7A">
          <w:rPr>
            <w:noProof/>
            <w:webHidden/>
          </w:rPr>
          <w:fldChar w:fldCharType="separate"/>
        </w:r>
        <w:r w:rsidR="00B1127B">
          <w:rPr>
            <w:noProof/>
            <w:webHidden/>
          </w:rPr>
          <w:t>102</w:t>
        </w:r>
        <w:r w:rsidR="00266D7A">
          <w:rPr>
            <w:noProof/>
            <w:webHidden/>
          </w:rPr>
          <w:fldChar w:fldCharType="end"/>
        </w:r>
      </w:hyperlink>
    </w:p>
    <w:p w14:paraId="7E79BA4F"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6" w:history="1">
        <w:r w:rsidR="00266D7A" w:rsidRPr="004C31D0">
          <w:rPr>
            <w:rStyle w:val="Hyperlink"/>
            <w:noProof/>
          </w:rPr>
          <w:t>publish {EventTYPE} POST /listener</w:t>
        </w:r>
        <w:r w:rsidR="00266D7A">
          <w:rPr>
            <w:noProof/>
            <w:webHidden/>
          </w:rPr>
          <w:tab/>
        </w:r>
        <w:r w:rsidR="00266D7A">
          <w:rPr>
            <w:noProof/>
            <w:webHidden/>
          </w:rPr>
          <w:fldChar w:fldCharType="begin"/>
        </w:r>
        <w:r w:rsidR="00266D7A">
          <w:rPr>
            <w:noProof/>
            <w:webHidden/>
          </w:rPr>
          <w:instrText xml:space="preserve"> PAGEREF _Toc405197216 \h </w:instrText>
        </w:r>
        <w:r w:rsidR="00266D7A">
          <w:rPr>
            <w:noProof/>
            <w:webHidden/>
          </w:rPr>
        </w:r>
        <w:r w:rsidR="00266D7A">
          <w:rPr>
            <w:noProof/>
            <w:webHidden/>
          </w:rPr>
          <w:fldChar w:fldCharType="separate"/>
        </w:r>
        <w:r w:rsidR="00B1127B">
          <w:rPr>
            <w:noProof/>
            <w:webHidden/>
          </w:rPr>
          <w:t>103</w:t>
        </w:r>
        <w:r w:rsidR="00266D7A">
          <w:rPr>
            <w:noProof/>
            <w:webHidden/>
          </w:rPr>
          <w:fldChar w:fldCharType="end"/>
        </w:r>
      </w:hyperlink>
    </w:p>
    <w:p w14:paraId="1EED6263" w14:textId="77777777" w:rsidR="00266D7A" w:rsidRDefault="00AE600E">
      <w:pPr>
        <w:pStyle w:val="TOC1"/>
        <w:rPr>
          <w:rFonts w:asciiTheme="minorHAnsi" w:eastAsiaTheme="minorEastAsia" w:hAnsiTheme="minorHAnsi" w:cstheme="minorBidi"/>
          <w:sz w:val="22"/>
          <w:szCs w:val="22"/>
        </w:rPr>
      </w:pPr>
      <w:hyperlink w:anchor="_Toc405197217" w:history="1">
        <w:r w:rsidR="00266D7A" w:rsidRPr="004C31D0">
          <w:rPr>
            <w:rStyle w:val="Hyperlink"/>
          </w:rPr>
          <w:t>lifecycle management Extensions to Catalog</w:t>
        </w:r>
        <w:r w:rsidR="00266D7A">
          <w:rPr>
            <w:webHidden/>
          </w:rPr>
          <w:tab/>
        </w:r>
        <w:r w:rsidR="00266D7A">
          <w:rPr>
            <w:webHidden/>
          </w:rPr>
          <w:fldChar w:fldCharType="begin"/>
        </w:r>
        <w:r w:rsidR="00266D7A">
          <w:rPr>
            <w:webHidden/>
          </w:rPr>
          <w:instrText xml:space="preserve"> PAGEREF _Toc405197217 \h </w:instrText>
        </w:r>
        <w:r w:rsidR="00266D7A">
          <w:rPr>
            <w:webHidden/>
          </w:rPr>
        </w:r>
        <w:r w:rsidR="00266D7A">
          <w:rPr>
            <w:webHidden/>
          </w:rPr>
          <w:fldChar w:fldCharType="separate"/>
        </w:r>
        <w:r w:rsidR="00B1127B">
          <w:rPr>
            <w:webHidden/>
          </w:rPr>
          <w:t>104</w:t>
        </w:r>
        <w:r w:rsidR="00266D7A">
          <w:rPr>
            <w:webHidden/>
          </w:rPr>
          <w:fldChar w:fldCharType="end"/>
        </w:r>
      </w:hyperlink>
    </w:p>
    <w:p w14:paraId="13E422D8"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8" w:history="1">
        <w:r w:rsidR="00266D7A" w:rsidRPr="004C31D0">
          <w:rPr>
            <w:rStyle w:val="Hyperlink"/>
            <w:noProof/>
          </w:rPr>
          <w:t>Query all versioned catalog resources</w:t>
        </w:r>
        <w:r w:rsidR="00266D7A">
          <w:rPr>
            <w:noProof/>
            <w:webHidden/>
          </w:rPr>
          <w:tab/>
        </w:r>
        <w:r w:rsidR="00266D7A">
          <w:rPr>
            <w:noProof/>
            <w:webHidden/>
          </w:rPr>
          <w:fldChar w:fldCharType="begin"/>
        </w:r>
        <w:r w:rsidR="00266D7A">
          <w:rPr>
            <w:noProof/>
            <w:webHidden/>
          </w:rPr>
          <w:instrText xml:space="preserve"> PAGEREF _Toc405197218 \h </w:instrText>
        </w:r>
        <w:r w:rsidR="00266D7A">
          <w:rPr>
            <w:noProof/>
            <w:webHidden/>
          </w:rPr>
        </w:r>
        <w:r w:rsidR="00266D7A">
          <w:rPr>
            <w:noProof/>
            <w:webHidden/>
          </w:rPr>
          <w:fldChar w:fldCharType="separate"/>
        </w:r>
        <w:r w:rsidR="00B1127B">
          <w:rPr>
            <w:noProof/>
            <w:webHidden/>
          </w:rPr>
          <w:t>105</w:t>
        </w:r>
        <w:r w:rsidR="00266D7A">
          <w:rPr>
            <w:noProof/>
            <w:webHidden/>
          </w:rPr>
          <w:fldChar w:fldCharType="end"/>
        </w:r>
      </w:hyperlink>
    </w:p>
    <w:p w14:paraId="321978C2"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19" w:history="1">
        <w:r w:rsidR="00266D7A" w:rsidRPr="004C31D0">
          <w:rPr>
            <w:rStyle w:val="Hyperlink"/>
            <w:noProof/>
          </w:rPr>
          <w:t>Query a specific versioned CATALOG resource</w:t>
        </w:r>
        <w:r w:rsidR="00266D7A">
          <w:rPr>
            <w:noProof/>
            <w:webHidden/>
          </w:rPr>
          <w:tab/>
        </w:r>
        <w:r w:rsidR="00266D7A">
          <w:rPr>
            <w:noProof/>
            <w:webHidden/>
          </w:rPr>
          <w:fldChar w:fldCharType="begin"/>
        </w:r>
        <w:r w:rsidR="00266D7A">
          <w:rPr>
            <w:noProof/>
            <w:webHidden/>
          </w:rPr>
          <w:instrText xml:space="preserve"> PAGEREF _Toc405197219 \h </w:instrText>
        </w:r>
        <w:r w:rsidR="00266D7A">
          <w:rPr>
            <w:noProof/>
            <w:webHidden/>
          </w:rPr>
        </w:r>
        <w:r w:rsidR="00266D7A">
          <w:rPr>
            <w:noProof/>
            <w:webHidden/>
          </w:rPr>
          <w:fldChar w:fldCharType="separate"/>
        </w:r>
        <w:r w:rsidR="00B1127B">
          <w:rPr>
            <w:noProof/>
            <w:webHidden/>
          </w:rPr>
          <w:t>106</w:t>
        </w:r>
        <w:r w:rsidR="00266D7A">
          <w:rPr>
            <w:noProof/>
            <w:webHidden/>
          </w:rPr>
          <w:fldChar w:fldCharType="end"/>
        </w:r>
      </w:hyperlink>
    </w:p>
    <w:p w14:paraId="163A7E79"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20" w:history="1">
        <w:r w:rsidR="00266D7A" w:rsidRPr="004C31D0">
          <w:rPr>
            <w:rStyle w:val="Hyperlink"/>
            <w:noProof/>
          </w:rPr>
          <w:t>Query current version of a catalog resource</w:t>
        </w:r>
        <w:r w:rsidR="00266D7A">
          <w:rPr>
            <w:noProof/>
            <w:webHidden/>
          </w:rPr>
          <w:tab/>
        </w:r>
        <w:r w:rsidR="00266D7A">
          <w:rPr>
            <w:noProof/>
            <w:webHidden/>
          </w:rPr>
          <w:fldChar w:fldCharType="begin"/>
        </w:r>
        <w:r w:rsidR="00266D7A">
          <w:rPr>
            <w:noProof/>
            <w:webHidden/>
          </w:rPr>
          <w:instrText xml:space="preserve"> PAGEREF _Toc405197220 \h </w:instrText>
        </w:r>
        <w:r w:rsidR="00266D7A">
          <w:rPr>
            <w:noProof/>
            <w:webHidden/>
          </w:rPr>
        </w:r>
        <w:r w:rsidR="00266D7A">
          <w:rPr>
            <w:noProof/>
            <w:webHidden/>
          </w:rPr>
          <w:fldChar w:fldCharType="separate"/>
        </w:r>
        <w:r w:rsidR="00B1127B">
          <w:rPr>
            <w:noProof/>
            <w:webHidden/>
          </w:rPr>
          <w:t>106</w:t>
        </w:r>
        <w:r w:rsidR="00266D7A">
          <w:rPr>
            <w:noProof/>
            <w:webHidden/>
          </w:rPr>
          <w:fldChar w:fldCharType="end"/>
        </w:r>
      </w:hyperlink>
    </w:p>
    <w:p w14:paraId="5D12B32F"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21" w:history="1">
        <w:r w:rsidR="00266D7A" w:rsidRPr="004C31D0">
          <w:rPr>
            <w:rStyle w:val="Hyperlink"/>
            <w:noProof/>
          </w:rPr>
          <w:t>Create new version of  a  CATALOG resource</w:t>
        </w:r>
        <w:r w:rsidR="00266D7A">
          <w:rPr>
            <w:noProof/>
            <w:webHidden/>
          </w:rPr>
          <w:tab/>
        </w:r>
        <w:r w:rsidR="00266D7A">
          <w:rPr>
            <w:noProof/>
            <w:webHidden/>
          </w:rPr>
          <w:fldChar w:fldCharType="begin"/>
        </w:r>
        <w:r w:rsidR="00266D7A">
          <w:rPr>
            <w:noProof/>
            <w:webHidden/>
          </w:rPr>
          <w:instrText xml:space="preserve"> PAGEREF _Toc405197221 \h </w:instrText>
        </w:r>
        <w:r w:rsidR="00266D7A">
          <w:rPr>
            <w:noProof/>
            <w:webHidden/>
          </w:rPr>
        </w:r>
        <w:r w:rsidR="00266D7A">
          <w:rPr>
            <w:noProof/>
            <w:webHidden/>
          </w:rPr>
          <w:fldChar w:fldCharType="separate"/>
        </w:r>
        <w:r w:rsidR="00B1127B">
          <w:rPr>
            <w:noProof/>
            <w:webHidden/>
          </w:rPr>
          <w:t>107</w:t>
        </w:r>
        <w:r w:rsidR="00266D7A">
          <w:rPr>
            <w:noProof/>
            <w:webHidden/>
          </w:rPr>
          <w:fldChar w:fldCharType="end"/>
        </w:r>
      </w:hyperlink>
    </w:p>
    <w:p w14:paraId="3170FA00"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22" w:history="1">
        <w:r w:rsidR="00266D7A" w:rsidRPr="004C31D0">
          <w:rPr>
            <w:rStyle w:val="Hyperlink"/>
            <w:noProof/>
          </w:rPr>
          <w:t>Modify an existing  version of  a  CATalog resource</w:t>
        </w:r>
        <w:r w:rsidR="00266D7A">
          <w:rPr>
            <w:noProof/>
            <w:webHidden/>
          </w:rPr>
          <w:tab/>
        </w:r>
        <w:r w:rsidR="00266D7A">
          <w:rPr>
            <w:noProof/>
            <w:webHidden/>
          </w:rPr>
          <w:fldChar w:fldCharType="begin"/>
        </w:r>
        <w:r w:rsidR="00266D7A">
          <w:rPr>
            <w:noProof/>
            <w:webHidden/>
          </w:rPr>
          <w:instrText xml:space="preserve"> PAGEREF _Toc405197222 \h </w:instrText>
        </w:r>
        <w:r w:rsidR="00266D7A">
          <w:rPr>
            <w:noProof/>
            <w:webHidden/>
          </w:rPr>
        </w:r>
        <w:r w:rsidR="00266D7A">
          <w:rPr>
            <w:noProof/>
            <w:webHidden/>
          </w:rPr>
          <w:fldChar w:fldCharType="separate"/>
        </w:r>
        <w:r w:rsidR="00B1127B">
          <w:rPr>
            <w:noProof/>
            <w:webHidden/>
          </w:rPr>
          <w:t>108</w:t>
        </w:r>
        <w:r w:rsidR="00266D7A">
          <w:rPr>
            <w:noProof/>
            <w:webHidden/>
          </w:rPr>
          <w:fldChar w:fldCharType="end"/>
        </w:r>
      </w:hyperlink>
    </w:p>
    <w:p w14:paraId="5633A95E"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23" w:history="1">
        <w:r w:rsidR="00266D7A" w:rsidRPr="004C31D0">
          <w:rPr>
            <w:rStyle w:val="Hyperlink"/>
            <w:noProof/>
          </w:rPr>
          <w:t>Role based Access Control</w:t>
        </w:r>
        <w:r w:rsidR="00266D7A">
          <w:rPr>
            <w:noProof/>
            <w:webHidden/>
          </w:rPr>
          <w:tab/>
        </w:r>
        <w:r w:rsidR="00266D7A">
          <w:rPr>
            <w:noProof/>
            <w:webHidden/>
          </w:rPr>
          <w:fldChar w:fldCharType="begin"/>
        </w:r>
        <w:r w:rsidR="00266D7A">
          <w:rPr>
            <w:noProof/>
            <w:webHidden/>
          </w:rPr>
          <w:instrText xml:space="preserve"> PAGEREF _Toc405197223 \h </w:instrText>
        </w:r>
        <w:r w:rsidR="00266D7A">
          <w:rPr>
            <w:noProof/>
            <w:webHidden/>
          </w:rPr>
        </w:r>
        <w:r w:rsidR="00266D7A">
          <w:rPr>
            <w:noProof/>
            <w:webHidden/>
          </w:rPr>
          <w:fldChar w:fldCharType="separate"/>
        </w:r>
        <w:r w:rsidR="00B1127B">
          <w:rPr>
            <w:noProof/>
            <w:webHidden/>
          </w:rPr>
          <w:t>109</w:t>
        </w:r>
        <w:r w:rsidR="00266D7A">
          <w:rPr>
            <w:noProof/>
            <w:webHidden/>
          </w:rPr>
          <w:fldChar w:fldCharType="end"/>
        </w:r>
      </w:hyperlink>
    </w:p>
    <w:p w14:paraId="16F54D0C" w14:textId="77777777" w:rsidR="00266D7A" w:rsidRDefault="00AE600E">
      <w:pPr>
        <w:pStyle w:val="TOC2"/>
        <w:tabs>
          <w:tab w:val="right" w:leader="dot" w:pos="10335"/>
        </w:tabs>
        <w:rPr>
          <w:rFonts w:asciiTheme="minorHAnsi" w:eastAsiaTheme="minorEastAsia" w:hAnsiTheme="minorHAnsi" w:cstheme="minorBidi"/>
          <w:noProof/>
          <w:sz w:val="22"/>
          <w:szCs w:val="22"/>
        </w:rPr>
      </w:pPr>
      <w:hyperlink w:anchor="_Toc405197224" w:history="1">
        <w:r w:rsidR="00266D7A" w:rsidRPr="004C31D0">
          <w:rPr>
            <w:rStyle w:val="Hyperlink"/>
            <w:noProof/>
          </w:rPr>
          <w:t>Release History</w:t>
        </w:r>
        <w:r w:rsidR="00266D7A">
          <w:rPr>
            <w:noProof/>
            <w:webHidden/>
          </w:rPr>
          <w:tab/>
        </w:r>
        <w:r w:rsidR="00266D7A">
          <w:rPr>
            <w:noProof/>
            <w:webHidden/>
          </w:rPr>
          <w:fldChar w:fldCharType="begin"/>
        </w:r>
        <w:r w:rsidR="00266D7A">
          <w:rPr>
            <w:noProof/>
            <w:webHidden/>
          </w:rPr>
          <w:instrText xml:space="preserve"> PAGEREF _Toc405197224 \h </w:instrText>
        </w:r>
        <w:r w:rsidR="00266D7A">
          <w:rPr>
            <w:noProof/>
            <w:webHidden/>
          </w:rPr>
        </w:r>
        <w:r w:rsidR="00266D7A">
          <w:rPr>
            <w:noProof/>
            <w:webHidden/>
          </w:rPr>
          <w:fldChar w:fldCharType="separate"/>
        </w:r>
        <w:r w:rsidR="00B1127B">
          <w:rPr>
            <w:noProof/>
            <w:webHidden/>
          </w:rPr>
          <w:t>110</w:t>
        </w:r>
        <w:r w:rsidR="00266D7A">
          <w:rPr>
            <w:noProof/>
            <w:webHidden/>
          </w:rPr>
          <w:fldChar w:fldCharType="end"/>
        </w:r>
      </w:hyperlink>
    </w:p>
    <w:p w14:paraId="01FE869C" w14:textId="77777777" w:rsidR="00E41538" w:rsidRPr="000D304C"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rsidRPr="000D304C">
        <w:instrText xml:space="preserve"> TOC \o "1-1" \h \z \u </w:instrText>
      </w:r>
      <w:r>
        <w:fldChar w:fldCharType="separate"/>
      </w:r>
    </w:p>
    <w:p w14:paraId="1C7ECFDD" w14:textId="77777777" w:rsidR="00E41538" w:rsidRPr="000D304C" w:rsidRDefault="00E41538" w:rsidP="00B16765">
      <w:pPr>
        <w:pStyle w:val="TOC1"/>
      </w:pPr>
    </w:p>
    <w:p w14:paraId="47F905D0" w14:textId="77777777" w:rsidR="009750CF" w:rsidRPr="000D304C" w:rsidRDefault="00E41538" w:rsidP="00B16765">
      <w:pPr>
        <w:pStyle w:val="TOC1"/>
      </w:pPr>
      <w:r>
        <w:fldChar w:fldCharType="end"/>
      </w:r>
    </w:p>
    <w:p w14:paraId="0C9A126E" w14:textId="77777777" w:rsidR="00CA2BB0" w:rsidRPr="006341A9" w:rsidRDefault="00A22311" w:rsidP="006341A9">
      <w:pPr>
        <w:pStyle w:val="Heading1"/>
      </w:pPr>
      <w:bookmarkStart w:id="3" w:name="_Toc405197182"/>
      <w:r w:rsidRPr="006341A9">
        <w:t>Introduction</w:t>
      </w:r>
      <w:bookmarkEnd w:id="3"/>
    </w:p>
    <w:p w14:paraId="47867D3F" w14:textId="77777777" w:rsidR="009D2247" w:rsidRDefault="00CC629A" w:rsidP="001C3F58">
      <w:r>
        <w:t>The following document is the template for the REST API documentation.</w:t>
      </w:r>
      <w:r w:rsidR="003664C1">
        <w:t xml:space="preserve"> </w:t>
      </w:r>
    </w:p>
    <w:p w14:paraId="3409D05F" w14:textId="6C6B0DA4" w:rsidR="00A22311" w:rsidRDefault="009D2247" w:rsidP="00DD0754">
      <w:pPr>
        <w:jc w:val="both"/>
      </w:pPr>
      <w:r>
        <w:t>The catalog management API</w:t>
      </w:r>
      <w:r w:rsidR="00DD0754">
        <w:t xml:space="preserve"> allows the management of the entire lifecycle of the catalog elements, the consultation of catalog elements during several processes such as ordering process, campaign management, sales management…</w:t>
      </w:r>
    </w:p>
    <w:p w14:paraId="23408075" w14:textId="7A41C9EF" w:rsidR="003664C1" w:rsidRDefault="003664C1" w:rsidP="003664C1">
      <w:pPr>
        <w:pStyle w:val="Heading1"/>
      </w:pPr>
      <w:bookmarkStart w:id="4" w:name="_Toc405197183"/>
      <w:r>
        <w:t>SAMPLE USE CASES</w:t>
      </w:r>
      <w:bookmarkEnd w:id="4"/>
    </w:p>
    <w:p w14:paraId="41B65352" w14:textId="628CB1EF" w:rsidR="00FA3BEA" w:rsidRDefault="00FA3BEA" w:rsidP="00FA3BEA">
      <w:pPr>
        <w:rPr>
          <w:lang w:val="en-GB"/>
        </w:rPr>
      </w:pPr>
    </w:p>
    <w:p w14:paraId="129A3C05" w14:textId="77777777" w:rsidR="00FA3BEA" w:rsidRPr="00FA3BEA" w:rsidRDefault="00FA3BEA" w:rsidP="00FA3BEA">
      <w:pPr>
        <w:rPr>
          <w:lang w:val="en-GB"/>
        </w:rPr>
      </w:pPr>
    </w:p>
    <w:p w14:paraId="2E12E721" w14:textId="36C9D072" w:rsidR="003664C1" w:rsidRPr="00B203C8" w:rsidRDefault="00F97E16" w:rsidP="00B203C8">
      <w:pPr>
        <w:pStyle w:val="Heading2"/>
        <w:rPr>
          <w:caps/>
        </w:rPr>
      </w:pPr>
      <w:bookmarkStart w:id="5" w:name="_Toc405197184"/>
      <w:r>
        <w:t>Lifecycle management</w:t>
      </w:r>
      <w:r w:rsidR="003664C1">
        <w:t xml:space="preserve"> Use Case</w:t>
      </w:r>
      <w:bookmarkEnd w:id="5"/>
      <w:r w:rsidR="003664C1">
        <w:t xml:space="preserve"> </w:t>
      </w:r>
    </w:p>
    <w:p w14:paraId="63DF14F8" w14:textId="08C1D44F" w:rsidR="00B203C8" w:rsidRDefault="00F97E16" w:rsidP="00146F1D">
      <w:pPr>
        <w:jc w:val="both"/>
      </w:pPr>
      <w:r>
        <w:t>The catalog management API allows the management of the entire lifecycle of the catalog elements</w:t>
      </w:r>
      <w:r w:rsidR="00222BE4">
        <w:t>.</w:t>
      </w:r>
    </w:p>
    <w:p w14:paraId="08859C17" w14:textId="7C692513" w:rsidR="00222BE4" w:rsidRDefault="00146F1D" w:rsidP="00146F1D">
      <w:pPr>
        <w:jc w:val="both"/>
      </w:pPr>
      <w:r>
        <w:t>UC1: A partner updates his catalog. He notifies his distributor the catalog change. The distributor requests a catalog export. Then, he retrieves the catalog at the provided URL.</w:t>
      </w:r>
    </w:p>
    <w:p w14:paraId="3A918A08" w14:textId="7A2FB552" w:rsidR="00146F1D" w:rsidRDefault="00146F1D" w:rsidP="00146F1D">
      <w:pPr>
        <w:jc w:val="center"/>
      </w:pPr>
      <w:r w:rsidRPr="00146F1D">
        <w:rPr>
          <w:noProof/>
        </w:rPr>
        <w:drawing>
          <wp:inline distT="0" distB="0" distL="0" distR="0" wp14:anchorId="32FE339C" wp14:editId="2C1D46BE">
            <wp:extent cx="5033010" cy="3235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010" cy="3235960"/>
                    </a:xfrm>
                    <a:prstGeom prst="rect">
                      <a:avLst/>
                    </a:prstGeom>
                    <a:noFill/>
                    <a:ln>
                      <a:noFill/>
                    </a:ln>
                  </pic:spPr>
                </pic:pic>
              </a:graphicData>
            </a:graphic>
          </wp:inline>
        </w:drawing>
      </w:r>
    </w:p>
    <w:p w14:paraId="003464B6" w14:textId="2B85D60B" w:rsidR="00B203C8" w:rsidRDefault="00146F1D" w:rsidP="00146F1D">
      <w:pPr>
        <w:jc w:val="both"/>
      </w:pPr>
      <w:r>
        <w:t>UC2: A partner updates his catalog. He notifies all catalog changes in detail to his distributor. This one updates his catalog copy.</w:t>
      </w:r>
    </w:p>
    <w:p w14:paraId="32E58E03" w14:textId="3394BF3A" w:rsidR="00146F1D" w:rsidRDefault="00146F1D" w:rsidP="00146F1D">
      <w:pPr>
        <w:jc w:val="center"/>
      </w:pPr>
      <w:r w:rsidRPr="00146F1D">
        <w:rPr>
          <w:noProof/>
        </w:rPr>
        <w:drawing>
          <wp:inline distT="0" distB="0" distL="0" distR="0" wp14:anchorId="49BA896A" wp14:editId="74B3DF91">
            <wp:extent cx="3133090" cy="22663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090" cy="2266315"/>
                    </a:xfrm>
                    <a:prstGeom prst="rect">
                      <a:avLst/>
                    </a:prstGeom>
                    <a:noFill/>
                    <a:ln>
                      <a:noFill/>
                    </a:ln>
                  </pic:spPr>
                </pic:pic>
              </a:graphicData>
            </a:graphic>
          </wp:inline>
        </w:drawing>
      </w:r>
    </w:p>
    <w:p w14:paraId="6BA5368B" w14:textId="4614B48E" w:rsidR="00067BE2" w:rsidRDefault="00067BE2" w:rsidP="00067BE2">
      <w:pPr>
        <w:jc w:val="both"/>
      </w:pPr>
      <w:r>
        <w:t>UC3: A catalog administrator wants to retrieve effective duration of a product offering based on product offering identifier or other search criteria (GET/productOffering).</w:t>
      </w:r>
    </w:p>
    <w:p w14:paraId="48FAAB61" w14:textId="2CBCC6A2" w:rsidR="00F473B9" w:rsidRDefault="00F473B9" w:rsidP="00067BE2">
      <w:pPr>
        <w:jc w:val="both"/>
      </w:pPr>
      <w:r>
        <w:t>UC4: A catalog administrator wants to retrieve all the bundled product offerings included in a product offering bundle (GET/productOffering).</w:t>
      </w:r>
    </w:p>
    <w:p w14:paraId="47AF5781" w14:textId="5B94F3CD" w:rsidR="00F473B9" w:rsidRDefault="00F473B9" w:rsidP="00067BE2">
      <w:pPr>
        <w:jc w:val="both"/>
      </w:pPr>
      <w:r>
        <w:t>UC5: A catalog administrator wants to update the lifecycle status (from Launched to retired for example) of a product offering (PUT or PATCH/productOffering).</w:t>
      </w:r>
    </w:p>
    <w:p w14:paraId="25EBFD99" w14:textId="51496CBA" w:rsidR="00067BE2" w:rsidRPr="00B203C8" w:rsidRDefault="00067BE2" w:rsidP="00067BE2">
      <w:pPr>
        <w:pStyle w:val="Heading2"/>
        <w:rPr>
          <w:caps/>
        </w:rPr>
      </w:pPr>
      <w:bookmarkStart w:id="6" w:name="_Toc405197185"/>
      <w:r>
        <w:t>Order management Use Case</w:t>
      </w:r>
      <w:bookmarkEnd w:id="6"/>
      <w:r>
        <w:t xml:space="preserve"> </w:t>
      </w:r>
    </w:p>
    <w:p w14:paraId="696CA1F5" w14:textId="77211396" w:rsidR="00067BE2" w:rsidRDefault="00067BE2" w:rsidP="00067BE2">
      <w:pPr>
        <w:jc w:val="both"/>
      </w:pPr>
      <w:r>
        <w:t xml:space="preserve">The catalog management API allows the </w:t>
      </w:r>
      <w:r w:rsidR="00BE5F38">
        <w:t>lookup</w:t>
      </w:r>
      <w:r>
        <w:t xml:space="preserve"> of the catalog elements</w:t>
      </w:r>
      <w:r w:rsidR="00BE5F38">
        <w:t xml:space="preserve"> during order capture</w:t>
      </w:r>
      <w:r>
        <w:t>.</w:t>
      </w:r>
    </w:p>
    <w:p w14:paraId="078E29DF" w14:textId="789A47F6" w:rsidR="00067BE2" w:rsidRDefault="00067BE2" w:rsidP="00067BE2">
      <w:pPr>
        <w:jc w:val="both"/>
      </w:pPr>
      <w:r>
        <w:t xml:space="preserve">UC1: A distributor wants to browse product offerings </w:t>
      </w:r>
      <w:r w:rsidR="00BE5F38">
        <w:t>during order capture and to retrieve product offerings belonging to a given category, for a given channel and a given place. He gets all details on product offerings, product offering prices, product specifications and its characteristics (GET/depth).</w:t>
      </w:r>
    </w:p>
    <w:p w14:paraId="6C78F028" w14:textId="6FC0C711" w:rsidR="00146F1D" w:rsidRDefault="00BE5F38" w:rsidP="00146F1D">
      <w:pPr>
        <w:jc w:val="both"/>
      </w:pPr>
      <w:r>
        <w:t>UC2: A distributor wants to retrieve the characteristics including prices of a given product offering (GET/productOffering).</w:t>
      </w:r>
    </w:p>
    <w:p w14:paraId="51C78EDE" w14:textId="4DEF1ACE" w:rsidR="00BE5F38" w:rsidRDefault="00F473B9" w:rsidP="00146F1D">
      <w:pPr>
        <w:jc w:val="both"/>
      </w:pPr>
      <w:r>
        <w:t>UC3: A distributor wants to know if a product offering is available at customer’s location (GET/productOffering).</w:t>
      </w:r>
    </w:p>
    <w:p w14:paraId="702B7331" w14:textId="68E4425A" w:rsidR="00F473B9" w:rsidRDefault="00F473B9" w:rsidP="00146F1D">
      <w:pPr>
        <w:jc w:val="both"/>
      </w:pPr>
      <w:r>
        <w:t>UC4: A distributor wants to know which SLA applies on a given product offering (GET/productOffering).</w:t>
      </w:r>
    </w:p>
    <w:p w14:paraId="17D257A8" w14:textId="7EC3390D" w:rsidR="00F473B9" w:rsidRDefault="00F473B9" w:rsidP="00146F1D">
      <w:pPr>
        <w:jc w:val="both"/>
      </w:pPr>
      <w:r>
        <w:t>UC5: A distributor wants to retrieve all product offerings belonging to a partner (GET/productOffering).</w:t>
      </w:r>
    </w:p>
    <w:p w14:paraId="7D52C713" w14:textId="4276D9A6" w:rsidR="008B1B95" w:rsidRPr="006341A9" w:rsidRDefault="008B1B95" w:rsidP="008B1B95">
      <w:pPr>
        <w:pStyle w:val="Heading1"/>
      </w:pPr>
      <w:bookmarkStart w:id="7" w:name="_Toc405197186"/>
      <w:r>
        <w:t>RESOURCE MODEL</w:t>
      </w:r>
      <w:bookmarkEnd w:id="7"/>
    </w:p>
    <w:p w14:paraId="2AF4DACC" w14:textId="6970FA47" w:rsidR="00F1332A" w:rsidRPr="00F1332A" w:rsidRDefault="00F1332A" w:rsidP="00F1332A">
      <w:pPr>
        <w:pStyle w:val="Heading2"/>
        <w:rPr>
          <w:caps/>
        </w:rPr>
      </w:pPr>
      <w:bookmarkStart w:id="8" w:name="_Toc405197187"/>
      <w:r>
        <w:rPr>
          <w:caps/>
        </w:rPr>
        <w:t>Product Lifecycle Management STATE MODEL</w:t>
      </w:r>
      <w:bookmarkEnd w:id="8"/>
    </w:p>
    <w:p w14:paraId="2576F23D" w14:textId="56C136A1" w:rsidR="00CF76B5" w:rsidRDefault="003616C9" w:rsidP="003616C9">
      <w:pPr>
        <w:jc w:val="both"/>
        <w:rPr>
          <w:lang w:eastAsia="it-IT"/>
        </w:rPr>
      </w:pPr>
      <w:r>
        <w:rPr>
          <w:lang w:eastAsia="it-IT"/>
        </w:rPr>
        <w:t>Product Lifecycle Management (PLM) is responsible for managing the entire lifecycle of the catalog element and its underlying components. This include all of the processes required to design, build, deploy, maintain and ultimately retire the catalog element.</w:t>
      </w:r>
    </w:p>
    <w:p w14:paraId="7E19E1B0" w14:textId="66342E86" w:rsidR="00CF76B5" w:rsidRDefault="00A97489" w:rsidP="00CF76B5">
      <w:pPr>
        <w:rPr>
          <w:lang w:eastAsia="it-IT"/>
        </w:rPr>
      </w:pPr>
      <w:r w:rsidRPr="00A97489">
        <w:rPr>
          <w:noProof/>
        </w:rPr>
        <w:drawing>
          <wp:inline distT="0" distB="0" distL="0" distR="0" wp14:anchorId="242C0C78" wp14:editId="7D1693E2">
            <wp:extent cx="6144895" cy="6305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4895" cy="6305550"/>
                    </a:xfrm>
                    <a:prstGeom prst="rect">
                      <a:avLst/>
                    </a:prstGeom>
                    <a:noFill/>
                    <a:ln>
                      <a:noFill/>
                    </a:ln>
                  </pic:spPr>
                </pic:pic>
              </a:graphicData>
            </a:graphic>
          </wp:inline>
        </w:drawing>
      </w:r>
    </w:p>
    <w:p w14:paraId="4B09571A" w14:textId="3C3DC013"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macro conception of a catalog element is started the first status of the later is “In Study”.</w:t>
      </w:r>
    </w:p>
    <w:p w14:paraId="405F6DB1" w14:textId="4732EE8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conception of the catalog element is accepted its status is changed to “In Design”.</w:t>
      </w:r>
    </w:p>
    <w:p w14:paraId="27FFF2B3"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If the design is approved its status is changed to “In Test”.</w:t>
      </w:r>
    </w:p>
    <w:p w14:paraId="210E76E0"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Then either the test is OK and then its status is changed to “Active” or the test is KO and its status is changed to “Rejected”. The Rejected status is a final status.</w:t>
      </w:r>
    </w:p>
    <w:p w14:paraId="42F32B8B" w14:textId="28641864"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 xml:space="preserve">When a catalog element is in </w:t>
      </w:r>
      <w:r w:rsidR="001072F2" w:rsidRPr="00F15422">
        <w:rPr>
          <w:rFonts w:ascii="Helvetica" w:hAnsi="Helvetica" w:cs="Helvetica"/>
          <w:sz w:val="24"/>
          <w:lang w:eastAsia="it-IT"/>
        </w:rPr>
        <w:t>an</w:t>
      </w:r>
      <w:r w:rsidRPr="00F15422">
        <w:rPr>
          <w:rFonts w:ascii="Helvetica" w:hAnsi="Helvetica" w:cs="Helvetica"/>
          <w:sz w:val="24"/>
          <w:lang w:eastAsia="it-IT"/>
        </w:rPr>
        <w:t xml:space="preserve"> “Active” status it means it has been validated and tested, but it is still not available for customers.</w:t>
      </w:r>
    </w:p>
    <w:p w14:paraId="05DA47DF" w14:textId="4972379F"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beginning of marketing is reached, its status is changed to “Launched”. At this moment customers can buy it.</w:t>
      </w:r>
    </w:p>
    <w:p w14:paraId="2203D75B" w14:textId="23C1B14C"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If the catalog element is not launched, its status is changed to “Retired”.</w:t>
      </w:r>
    </w:p>
    <w:p w14:paraId="08699162" w14:textId="446EF2B1"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 same status is achieved when a catalog element reaches the end of marketing.</w:t>
      </w:r>
    </w:p>
    <w:p w14:paraId="54FB0F7A"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 “Retired” status means it can not be sold to any new customers, but previous customers can still have it.</w:t>
      </w:r>
    </w:p>
    <w:p w14:paraId="3E8DA1F9" w14:textId="2D355509"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no more customer holds the catalog element, its status is changed to “Obsolete” meaning it can be removed from the catalog.</w:t>
      </w:r>
    </w:p>
    <w:p w14:paraId="41F40FA7" w14:textId="77777777" w:rsidR="00CF76B5" w:rsidRPr="00CF76B5" w:rsidRDefault="00CF76B5" w:rsidP="00CF76B5">
      <w:pPr>
        <w:rPr>
          <w:lang w:val="en-GB" w:eastAsia="it-IT"/>
        </w:rPr>
      </w:pPr>
    </w:p>
    <w:p w14:paraId="6B651458" w14:textId="2E3E62D1" w:rsidR="00883C4F" w:rsidRPr="00DA59AD" w:rsidRDefault="00883C4F" w:rsidP="00DA59AD">
      <w:pPr>
        <w:pStyle w:val="Heading2"/>
        <w:rPr>
          <w:caps/>
        </w:rPr>
      </w:pPr>
      <w:bookmarkStart w:id="9" w:name="_Toc405197188"/>
      <w:r w:rsidRPr="00DA59AD">
        <w:rPr>
          <w:caps/>
        </w:rPr>
        <w:t>Catalog</w:t>
      </w:r>
      <w:r w:rsidR="00F1332A">
        <w:rPr>
          <w:caps/>
        </w:rPr>
        <w:t xml:space="preserve"> RESOURCE</w:t>
      </w:r>
      <w:bookmarkEnd w:id="9"/>
    </w:p>
    <w:p w14:paraId="1FCA64BD" w14:textId="05A654FD" w:rsidR="00883C4F" w:rsidRDefault="00883C4F" w:rsidP="00883C4F">
      <w:pPr>
        <w:rPr>
          <w:rFonts w:ascii="Helvetica" w:hAnsi="Helvetica" w:cs="Helvetica"/>
          <w:sz w:val="24"/>
          <w:lang w:eastAsia="it-IT"/>
        </w:rPr>
      </w:pPr>
      <w:r>
        <w:rPr>
          <w:rFonts w:ascii="Helvetica" w:hAnsi="Helvetica" w:cs="Helvetica"/>
          <w:sz w:val="24"/>
          <w:lang w:eastAsia="it-IT"/>
        </w:rPr>
        <w:t xml:space="preserve">The root entity for catalog management. </w:t>
      </w:r>
    </w:p>
    <w:p w14:paraId="2A4A1832" w14:textId="47C71219" w:rsidR="003F404B" w:rsidRDefault="003F404B" w:rsidP="003F404B">
      <w:pPr>
        <w:pStyle w:val="BodyTextKeep"/>
        <w:ind w:left="0"/>
        <w:rPr>
          <w:rFonts w:ascii="Helvetica" w:hAnsi="Helvetica" w:cs="Helvetica"/>
          <w:spacing w:val="0"/>
          <w:sz w:val="24"/>
          <w:szCs w:val="24"/>
          <w:lang w:eastAsia="it-IT"/>
        </w:rPr>
      </w:pPr>
      <w:r w:rsidRPr="0041778B">
        <w:rPr>
          <w:rFonts w:ascii="Helvetica" w:hAnsi="Helvetica" w:cs="Helvetica"/>
          <w:spacing w:val="0"/>
          <w:sz w:val="24"/>
          <w:szCs w:val="24"/>
          <w:lang w:eastAsia="it-IT"/>
        </w:rPr>
        <w:t>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is a collection of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Offerings, intended for a specific DistributionChannel, enhanced with additional information such as SLA parameters, invoicing and shipping details. Each Product</w:t>
      </w:r>
      <w:r w:rsidR="00EF0C8A">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 in 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combines pricing and availability information with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Specifications that describe the relationships between Products, the Services used to realize the Products, and the Resources they require.</w:t>
      </w:r>
    </w:p>
    <w:p w14:paraId="62852E32" w14:textId="0061ECD3" w:rsidR="003F404B" w:rsidRPr="008F2108" w:rsidRDefault="00E94206" w:rsidP="00883C4F">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Catalog</w:t>
      </w:r>
      <w:r w:rsidRPr="008F2108">
        <w:rPr>
          <w:rFonts w:ascii="Helvetica" w:hAnsi="Helvetica" w:cs="Helvetica"/>
          <w:sz w:val="24"/>
          <w:lang w:eastAsia="it-IT"/>
        </w:rPr>
        <w:t xml:space="preserve">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10465"/>
      </w:tblGrid>
      <w:tr w:rsidR="00883C4F" w:rsidRPr="008F2108" w14:paraId="28F216F7" w14:textId="77777777" w:rsidTr="004D2275">
        <w:tc>
          <w:tcPr>
            <w:tcW w:w="10465" w:type="dxa"/>
            <w:shd w:val="clear" w:color="auto" w:fill="EEECE1" w:themeFill="background2"/>
          </w:tcPr>
          <w:p w14:paraId="57D70C7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072027"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"10"</w:t>
            </w:r>
            <w:r>
              <w:rPr>
                <w:rFonts w:ascii="Consolas" w:hAnsi="Consolas" w:cs="Consolas"/>
                <w:color w:val="000000"/>
                <w:szCs w:val="20"/>
                <w:lang w:eastAsia="it-IT"/>
              </w:rPr>
              <w:t>,</w:t>
            </w:r>
          </w:p>
          <w:p w14:paraId="5C6964F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"http://serverlocation:port/catalogManagement/catalog/10"</w:t>
            </w:r>
            <w:r>
              <w:rPr>
                <w:rFonts w:ascii="Consolas" w:hAnsi="Consolas" w:cs="Consolas"/>
                <w:color w:val="000000"/>
                <w:szCs w:val="20"/>
                <w:lang w:eastAsia="it-IT"/>
              </w:rPr>
              <w:t>,</w:t>
            </w:r>
          </w:p>
          <w:p w14:paraId="525327AE"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304C">
              <w:rPr>
                <w:rFonts w:ascii="Consolas" w:hAnsi="Consolas" w:cs="Consolas"/>
                <w:color w:val="008000"/>
                <w:szCs w:val="20"/>
                <w:lang w:val="fr-FR" w:eastAsia="it-IT"/>
              </w:rPr>
              <w:t>"version"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w:t>
            </w:r>
            <w:r w:rsidRPr="000D304C">
              <w:rPr>
                <w:rFonts w:ascii="Consolas" w:hAnsi="Consolas" w:cs="Consolas"/>
                <w:color w:val="000000"/>
                <w:szCs w:val="20"/>
                <w:lang w:val="fr-FR" w:eastAsia="it-IT"/>
              </w:rPr>
              <w:t>,</w:t>
            </w:r>
          </w:p>
          <w:p w14:paraId="5B2610C8"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"lastUpdate"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5E5EA8F0"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"type"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"Product Catalog"</w:t>
            </w:r>
            <w:r w:rsidRPr="000D304C">
              <w:rPr>
                <w:rFonts w:ascii="Consolas" w:hAnsi="Consolas" w:cs="Consolas"/>
                <w:color w:val="000000"/>
                <w:szCs w:val="20"/>
                <w:lang w:val="fr-FR" w:eastAsia="it-IT"/>
              </w:rPr>
              <w:t>,</w:t>
            </w:r>
          </w:p>
          <w:p w14:paraId="7083E8AF" w14:textId="77777777" w:rsidR="004D2275" w:rsidRDefault="004D2275" w:rsidP="004D2275">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Pr>
                <w:rFonts w:ascii="Consolas" w:hAnsi="Consolas" w:cs="Consolas"/>
                <w:color w:val="008000"/>
                <w:szCs w:val="20"/>
                <w:lang w:eastAsia="it-IT"/>
              </w:rPr>
              <w:t>"category"</w:t>
            </w:r>
            <w:r>
              <w:rPr>
                <w:rFonts w:ascii="Consolas" w:hAnsi="Consolas" w:cs="Consolas"/>
                <w:color w:val="000000"/>
                <w:szCs w:val="20"/>
                <w:lang w:eastAsia="it-IT"/>
              </w:rPr>
              <w:t xml:space="preserve">: </w:t>
            </w:r>
          </w:p>
          <w:p w14:paraId="0F82783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B499199" w14:textId="77777777" w:rsidR="004D2275" w:rsidRDefault="004D2275" w:rsidP="004D227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A7F4DCB" w14:textId="57FF654E" w:rsidR="00802CEB" w:rsidRDefault="005626B2" w:rsidP="00802CE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"12",</w:t>
            </w:r>
          </w:p>
          <w:p w14:paraId="70634AFC"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"http://serverlocation:port/catalogManagement/category/12"</w:t>
            </w:r>
            <w:r>
              <w:rPr>
                <w:rFonts w:ascii="Consolas" w:hAnsi="Consolas" w:cs="Consolas"/>
                <w:color w:val="000000"/>
                <w:szCs w:val="20"/>
                <w:lang w:eastAsia="it-IT"/>
              </w:rPr>
              <w:t>,</w:t>
            </w:r>
          </w:p>
          <w:p w14:paraId="2C408C6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4357F43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offerings"</w:t>
            </w:r>
          </w:p>
          <w:p w14:paraId="20408174"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5B2FDB4"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BBD5EF"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270AE8C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"Catalog Wholesale Business"</w:t>
            </w:r>
            <w:r>
              <w:rPr>
                <w:rFonts w:ascii="Consolas" w:hAnsi="Consolas" w:cs="Consolas"/>
                <w:color w:val="000000"/>
                <w:szCs w:val="20"/>
                <w:lang w:eastAsia="it-IT"/>
              </w:rPr>
              <w:t>,</w:t>
            </w:r>
          </w:p>
          <w:p w14:paraId="688FC6B1"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EC6764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EB5476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B8230B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C928EBA"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D7A57A7"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98172AA"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2618CB2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2036B0D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D2B3D36" w14:textId="77777777" w:rsidR="004D2275" w:rsidRDefault="004D2275" w:rsidP="004D227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FED87B9" w14:textId="1837B785" w:rsidR="00802CEB" w:rsidRDefault="005626B2" w:rsidP="00802CE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"1234",</w:t>
            </w:r>
          </w:p>
          <w:p w14:paraId="2ED82C4A"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"http://serverLocation:port/partyManagement/partyRole/1234"</w:t>
            </w:r>
            <w:r>
              <w:rPr>
                <w:rFonts w:ascii="Consolas" w:hAnsi="Consolas" w:cs="Consolas"/>
                <w:color w:val="000000"/>
                <w:szCs w:val="20"/>
                <w:lang w:eastAsia="it-IT"/>
              </w:rPr>
              <w:t>,</w:t>
            </w:r>
          </w:p>
          <w:p w14:paraId="3627ED7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34CE059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EB92208"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7F5B853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5136A6C"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r>
              <w:rPr>
                <w:rFonts w:ascii="Consolas" w:hAnsi="Consolas" w:cs="Consolas"/>
                <w:color w:val="000000"/>
                <w:szCs w:val="20"/>
                <w:lang w:eastAsia="it-IT"/>
              </w:rPr>
              <w:t>,</w:t>
            </w:r>
          </w:p>
          <w:p w14:paraId="04E6956B"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p>
          <w:p w14:paraId="1CFED7C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A9BA92"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156C5E0" w14:textId="456770D8" w:rsidR="00883C4F" w:rsidRPr="0039415B" w:rsidRDefault="004D2275" w:rsidP="004D2275">
            <w:pPr>
              <w:spacing w:after="0" w:line="240" w:lineRule="auto"/>
              <w:rPr>
                <w:rFonts w:ascii="Times New Roman" w:hAnsi="Times New Roman"/>
                <w:sz w:val="24"/>
                <w:lang w:eastAsia="it-IT"/>
              </w:rPr>
            </w:pPr>
            <w:r>
              <w:rPr>
                <w:rFonts w:ascii="Consolas" w:hAnsi="Consolas" w:cs="Consolas"/>
                <w:color w:val="000000"/>
                <w:szCs w:val="20"/>
                <w:lang w:eastAsia="it-IT"/>
              </w:rPr>
              <w:t>}</w:t>
            </w:r>
          </w:p>
        </w:tc>
      </w:tr>
      <w:tr w:rsidR="00E33004" w:rsidRPr="008F2108" w14:paraId="1D6FEC2E" w14:textId="77777777" w:rsidTr="004D2275">
        <w:tc>
          <w:tcPr>
            <w:tcW w:w="10465" w:type="dxa"/>
            <w:shd w:val="clear" w:color="auto" w:fill="EEECE1" w:themeFill="background2"/>
          </w:tcPr>
          <w:p w14:paraId="0461225D" w14:textId="77777777" w:rsidR="00E33004" w:rsidRPr="0039415B" w:rsidRDefault="00E33004" w:rsidP="001D787F">
            <w:pPr>
              <w:spacing w:after="0" w:line="240" w:lineRule="auto"/>
              <w:rPr>
                <w:rFonts w:ascii="Times New Roman" w:hAnsi="Times New Roman"/>
                <w:color w:val="960000"/>
                <w:sz w:val="24"/>
                <w:lang w:eastAsia="it-IT"/>
              </w:rPr>
            </w:pPr>
          </w:p>
        </w:tc>
      </w:tr>
    </w:tbl>
    <w:p w14:paraId="473AE8DE" w14:textId="77777777" w:rsidR="00CD4916" w:rsidRDefault="00CD4916" w:rsidP="00CD4916">
      <w:pPr>
        <w:rPr>
          <w:rFonts w:ascii="Helvetica" w:hAnsi="Helvetica" w:cs="Helvetica"/>
          <w:color w:val="243F60" w:themeColor="accent1" w:themeShade="7F"/>
          <w:sz w:val="24"/>
          <w:lang w:eastAsia="it-IT"/>
        </w:rPr>
      </w:pPr>
      <w:bookmarkStart w:id="10" w:name="_Toc362514680"/>
    </w:p>
    <w:p w14:paraId="23D27250" w14:textId="77777777" w:rsidR="00594743" w:rsidRDefault="00594743" w:rsidP="0059474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23FA3751" w14:textId="0C60E250" w:rsidR="000D304C" w:rsidRDefault="000D304C" w:rsidP="00CD4916">
      <w:pPr>
        <w:rPr>
          <w:rFonts w:ascii="Helvetica" w:hAnsi="Helvetica" w:cs="Helvetica"/>
          <w:color w:val="243F60" w:themeColor="accent1" w:themeShade="7F"/>
          <w:sz w:val="24"/>
          <w:lang w:eastAsia="it-IT"/>
        </w:rPr>
      </w:pPr>
      <w:r w:rsidRPr="00867354">
        <w:rPr>
          <w:rFonts w:ascii="Helvetica" w:hAnsi="Helvetica" w:cs="Helvetica"/>
          <w:b/>
          <w:color w:val="243F60" w:themeColor="accent1" w:themeShade="7F"/>
          <w:sz w:val="24"/>
          <w:lang w:eastAsia="it-IT"/>
        </w:rPr>
        <w:t>Catalog</w:t>
      </w:r>
      <w:r>
        <w:rPr>
          <w:rFonts w:ascii="Helvetica" w:hAnsi="Helvetica" w:cs="Helvetica"/>
          <w:color w:val="243F60" w:themeColor="accent1" w:themeShade="7F"/>
          <w:sz w:val="24"/>
          <w:lang w:eastAsia="it-IT"/>
        </w:rPr>
        <w:t>: I</w:t>
      </w:r>
      <w:r w:rsidRPr="0041778B">
        <w:rPr>
          <w:rFonts w:ascii="Helvetica" w:hAnsi="Helvetica" w:cs="Helvetica"/>
          <w:sz w:val="24"/>
          <w:lang w:eastAsia="it-IT"/>
        </w:rPr>
        <w:t>s a collection of Product</w:t>
      </w:r>
      <w:r>
        <w:rPr>
          <w:rFonts w:ascii="Helvetica" w:hAnsi="Helvetica" w:cs="Helvetica"/>
          <w:sz w:val="24"/>
          <w:lang w:eastAsia="it-IT"/>
        </w:rPr>
        <w:t xml:space="preserve"> </w:t>
      </w:r>
      <w:r w:rsidRPr="0041778B">
        <w:rPr>
          <w:rFonts w:ascii="Helvetica" w:hAnsi="Helvetica" w:cs="Helvetica"/>
          <w:sz w:val="24"/>
          <w:lang w:eastAsia="it-IT"/>
        </w:rPr>
        <w:t>Offerings, intended for a specific DistributionChannel, enhanced with additional information such as SLA parameters, invoicing and shipping details.</w:t>
      </w:r>
    </w:p>
    <w:tbl>
      <w:tblPr>
        <w:tblStyle w:val="LightShading-Accent1"/>
        <w:tblW w:w="0" w:type="auto"/>
        <w:tblLook w:val="04A0" w:firstRow="1" w:lastRow="0" w:firstColumn="1" w:lastColumn="0" w:noHBand="0" w:noVBand="1"/>
      </w:tblPr>
      <w:tblGrid>
        <w:gridCol w:w="3980"/>
        <w:gridCol w:w="6581"/>
      </w:tblGrid>
      <w:tr w:rsidR="000D304C" w14:paraId="35B9F1EF" w14:textId="77777777" w:rsidTr="006B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C9CFEBD" w14:textId="77777777" w:rsidR="000D304C" w:rsidRDefault="000D304C" w:rsidP="006B792A">
            <w:pPr>
              <w:rPr>
                <w:rFonts w:ascii="Helvetica" w:hAnsi="Helvetica" w:cs="Helvetica"/>
                <w:sz w:val="24"/>
                <w:lang w:eastAsia="it-IT"/>
              </w:rPr>
            </w:pPr>
            <w:r>
              <w:rPr>
                <w:rFonts w:ascii="Helvetica" w:hAnsi="Helvetica" w:cs="Helvetica"/>
                <w:sz w:val="24"/>
                <w:lang w:eastAsia="it-IT"/>
              </w:rPr>
              <w:t>Field</w:t>
            </w:r>
          </w:p>
        </w:tc>
        <w:tc>
          <w:tcPr>
            <w:tcW w:w="6581" w:type="dxa"/>
          </w:tcPr>
          <w:p w14:paraId="0DE56E02" w14:textId="77777777" w:rsidR="000D304C" w:rsidRDefault="000D304C" w:rsidP="006B792A">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D304C" w:rsidRPr="008B698A" w14:paraId="4C05CF0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398321EF" w14:textId="77777777" w:rsidR="000D304C" w:rsidRPr="00303144" w:rsidRDefault="000D304C" w:rsidP="006B792A">
            <w:pPr>
              <w:rPr>
                <w:rFonts w:cs="Arial"/>
                <w:b w:val="0"/>
                <w:color w:val="auto"/>
                <w:szCs w:val="20"/>
                <w:lang w:eastAsia="it-IT"/>
              </w:rPr>
            </w:pPr>
            <w:r>
              <w:rPr>
                <w:rFonts w:cs="Arial"/>
                <w:b w:val="0"/>
                <w:color w:val="auto"/>
                <w:szCs w:val="20"/>
                <w:lang w:eastAsia="it-IT"/>
              </w:rPr>
              <w:t>c</w:t>
            </w:r>
            <w:r w:rsidRPr="00303144">
              <w:rPr>
                <w:rFonts w:cs="Arial"/>
                <w:b w:val="0"/>
                <w:color w:val="auto"/>
                <w:szCs w:val="20"/>
                <w:lang w:eastAsia="it-IT"/>
              </w:rPr>
              <w:t>ategory</w:t>
            </w:r>
          </w:p>
        </w:tc>
        <w:tc>
          <w:tcPr>
            <w:tcW w:w="6581" w:type="dxa"/>
            <w:shd w:val="clear" w:color="auto" w:fill="DBE5F1" w:themeFill="accent1" w:themeFillTint="33"/>
          </w:tcPr>
          <w:p w14:paraId="76B9ABEE" w14:textId="77777777" w:rsidR="000D304C" w:rsidRPr="00303144"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03144">
              <w:rPr>
                <w:rFonts w:cs="Arial"/>
                <w:color w:val="auto"/>
                <w:lang w:eastAsia="it-IT"/>
              </w:rPr>
              <w:t>Reference to the category</w:t>
            </w:r>
          </w:p>
        </w:tc>
      </w:tr>
      <w:tr w:rsidR="000D304C" w:rsidRPr="00F7165A" w14:paraId="62B1F469"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15E54732" w14:textId="77777777" w:rsidR="000D304C" w:rsidRPr="00F7165A" w:rsidRDefault="000D304C" w:rsidP="006B792A">
            <w:pPr>
              <w:rPr>
                <w:rFonts w:cs="Arial"/>
                <w:b w:val="0"/>
                <w:color w:val="auto"/>
                <w:szCs w:val="20"/>
                <w:lang w:eastAsia="it-IT"/>
              </w:rPr>
            </w:pPr>
            <w:r w:rsidRPr="00F7165A">
              <w:rPr>
                <w:rFonts w:cs="Arial"/>
                <w:b w:val="0"/>
                <w:color w:val="auto"/>
                <w:szCs w:val="20"/>
                <w:lang w:eastAsia="it-IT"/>
              </w:rPr>
              <w:t>href</w:t>
            </w:r>
          </w:p>
        </w:tc>
        <w:tc>
          <w:tcPr>
            <w:tcW w:w="6581" w:type="dxa"/>
          </w:tcPr>
          <w:p w14:paraId="17E90D5A" w14:textId="77777777" w:rsidR="000D304C" w:rsidRPr="00F7165A"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0D304C" w:rsidRPr="00DF0DB4" w14:paraId="6FCC27D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5FFA3B41" w14:textId="77777777" w:rsidR="000D304C" w:rsidRPr="00DF0DB4" w:rsidRDefault="000D304C" w:rsidP="006B792A">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1DC02806" w14:textId="77777777" w:rsidR="000D304C" w:rsidRPr="00976281" w:rsidRDefault="000D304C" w:rsidP="006B792A">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catalog</w:t>
            </w:r>
          </w:p>
        </w:tc>
      </w:tr>
      <w:tr w:rsidR="000D304C" w:rsidRPr="001B6379" w14:paraId="2EAE0495" w14:textId="77777777" w:rsidTr="006B792A">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62290F9" w14:textId="77777777" w:rsidR="000D304C" w:rsidRPr="001B6379" w:rsidRDefault="000D304C" w:rsidP="006B792A">
            <w:pPr>
              <w:rPr>
                <w:rFonts w:cs="Arial"/>
                <w:b w:val="0"/>
                <w:color w:val="auto"/>
                <w:szCs w:val="20"/>
                <w:lang w:eastAsia="it-IT"/>
              </w:rPr>
            </w:pPr>
            <w:r>
              <w:rPr>
                <w:rFonts w:cs="Arial"/>
                <w:b w:val="0"/>
                <w:color w:val="auto"/>
                <w:szCs w:val="20"/>
                <w:lang w:eastAsia="it-IT"/>
              </w:rPr>
              <w:t>lastUpdate</w:t>
            </w:r>
          </w:p>
        </w:tc>
        <w:tc>
          <w:tcPr>
            <w:tcW w:w="6581" w:type="dxa"/>
            <w:shd w:val="clear" w:color="auto" w:fill="FFFFFF" w:themeFill="background1"/>
          </w:tcPr>
          <w:p w14:paraId="772056C7" w14:textId="77777777" w:rsidR="000D304C" w:rsidRPr="001B6379"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0D304C" w:rsidRPr="001D6FE5" w14:paraId="3CBDF5D7"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4F29E5F"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4AB27EF9" w14:textId="77777777" w:rsidR="000D304C" w:rsidRPr="001D6FE5"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0D304C" w:rsidRPr="001D6FE5" w14:paraId="7C517C16"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5E8D1BB6"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name</w:t>
            </w:r>
          </w:p>
        </w:tc>
        <w:tc>
          <w:tcPr>
            <w:tcW w:w="6581" w:type="dxa"/>
          </w:tcPr>
          <w:p w14:paraId="666CF074" w14:textId="77777777" w:rsidR="000D304C" w:rsidRPr="001D6FE5"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Name of the catalog</w:t>
            </w:r>
          </w:p>
        </w:tc>
      </w:tr>
      <w:tr w:rsidR="000D304C" w:rsidRPr="008B698A" w14:paraId="691BAAF7"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D12520D" w14:textId="77777777" w:rsidR="000D304C" w:rsidRPr="008B698A" w:rsidRDefault="000D304C" w:rsidP="006B792A">
            <w:pPr>
              <w:rPr>
                <w:rFonts w:cs="Arial"/>
                <w:b w:val="0"/>
                <w:color w:val="auto"/>
                <w:szCs w:val="20"/>
                <w:lang w:eastAsia="it-IT"/>
              </w:rPr>
            </w:pPr>
            <w:r>
              <w:rPr>
                <w:rFonts w:cs="Arial"/>
                <w:b w:val="0"/>
                <w:color w:val="auto"/>
                <w:szCs w:val="20"/>
                <w:lang w:eastAsia="it-IT"/>
              </w:rPr>
              <w:t>type</w:t>
            </w:r>
          </w:p>
        </w:tc>
        <w:tc>
          <w:tcPr>
            <w:tcW w:w="6581" w:type="dxa"/>
          </w:tcPr>
          <w:p w14:paraId="22E29285" w14:textId="77777777" w:rsidR="000D304C" w:rsidRPr="008B698A"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Indicates if the catalog is a product, service or resource catalog </w:t>
            </w:r>
          </w:p>
        </w:tc>
      </w:tr>
      <w:tr w:rsidR="000D304C" w:rsidRPr="001D6FE5" w14:paraId="79F7BC55"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657ABDD7"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validFor</w:t>
            </w:r>
          </w:p>
        </w:tc>
        <w:tc>
          <w:tcPr>
            <w:tcW w:w="6581" w:type="dxa"/>
          </w:tcPr>
          <w:p w14:paraId="30D1C177" w14:textId="77777777" w:rsidR="000D304C" w:rsidRPr="001D6FE5"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The period for which the catalog is valid</w:t>
            </w:r>
          </w:p>
        </w:tc>
      </w:tr>
      <w:tr w:rsidR="000D304C" w:rsidRPr="001B6379" w14:paraId="25AE7D5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3000FB5F" w14:textId="77777777" w:rsidR="000D304C" w:rsidRPr="001B6379" w:rsidRDefault="000D304C" w:rsidP="006B792A">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30B833F8" w14:textId="77777777" w:rsidR="000D304C" w:rsidRPr="001B6379"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Catalog version</w:t>
            </w:r>
          </w:p>
        </w:tc>
      </w:tr>
    </w:tbl>
    <w:p w14:paraId="69FAFBDB" w14:textId="77777777" w:rsidR="000D304C" w:rsidRDefault="000D304C" w:rsidP="00CD4916">
      <w:pPr>
        <w:rPr>
          <w:rFonts w:ascii="Helvetica" w:hAnsi="Helvetica" w:cs="Helvetica"/>
          <w:color w:val="243F60" w:themeColor="accent1" w:themeShade="7F"/>
          <w:sz w:val="24"/>
          <w:lang w:eastAsia="it-IT"/>
        </w:rPr>
      </w:pPr>
    </w:p>
    <w:p w14:paraId="2D0E12A5" w14:textId="77777777" w:rsidR="00274235" w:rsidRPr="008F2108" w:rsidRDefault="00274235" w:rsidP="00274235">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274235" w14:paraId="7B6F949D"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FEE11A5" w14:textId="77777777" w:rsidR="00274235" w:rsidRDefault="00274235" w:rsidP="00841650">
            <w:pPr>
              <w:rPr>
                <w:rFonts w:ascii="Helvetica" w:hAnsi="Helvetica" w:cs="Helvetica"/>
                <w:sz w:val="24"/>
                <w:lang w:eastAsia="it-IT"/>
              </w:rPr>
            </w:pPr>
            <w:r>
              <w:rPr>
                <w:rFonts w:ascii="Helvetica" w:hAnsi="Helvetica" w:cs="Helvetica"/>
                <w:sz w:val="24"/>
                <w:lang w:eastAsia="it-IT"/>
              </w:rPr>
              <w:t>Field</w:t>
            </w:r>
          </w:p>
        </w:tc>
        <w:tc>
          <w:tcPr>
            <w:tcW w:w="6606" w:type="dxa"/>
          </w:tcPr>
          <w:p w14:paraId="3B27A848" w14:textId="77777777" w:rsidR="00274235" w:rsidRDefault="00274235"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274235" w:rsidRPr="00357071" w14:paraId="2FE6105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2A54FAA" w14:textId="77777777" w:rsidR="00274235" w:rsidRPr="00357071" w:rsidRDefault="00274235" w:rsidP="00841650">
            <w:pPr>
              <w:rPr>
                <w:rFonts w:cs="Arial"/>
                <w:b w:val="0"/>
                <w:color w:val="auto"/>
                <w:szCs w:val="20"/>
                <w:lang w:eastAsia="it-IT"/>
              </w:rPr>
            </w:pPr>
            <w:r w:rsidRPr="00357071">
              <w:rPr>
                <w:rFonts w:cs="Arial"/>
                <w:b w:val="0"/>
                <w:color w:val="auto"/>
                <w:szCs w:val="20"/>
                <w:lang w:eastAsia="it-IT"/>
              </w:rPr>
              <w:t>description</w:t>
            </w:r>
          </w:p>
        </w:tc>
        <w:tc>
          <w:tcPr>
            <w:tcW w:w="6606" w:type="dxa"/>
          </w:tcPr>
          <w:p w14:paraId="1AEDCD34" w14:textId="77777777" w:rsidR="00274235" w:rsidRPr="00357071"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274235" w:rsidRPr="00F7165A" w14:paraId="421BD064"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280CEEC2" w14:textId="77777777" w:rsidR="00274235" w:rsidRPr="00F7165A" w:rsidRDefault="00274235" w:rsidP="00841650">
            <w:pPr>
              <w:rPr>
                <w:rFonts w:cs="Arial"/>
                <w:b w:val="0"/>
                <w:color w:val="auto"/>
                <w:szCs w:val="20"/>
                <w:lang w:eastAsia="it-IT"/>
              </w:rPr>
            </w:pPr>
            <w:r w:rsidRPr="00F7165A">
              <w:rPr>
                <w:rFonts w:cs="Arial"/>
                <w:b w:val="0"/>
                <w:color w:val="auto"/>
                <w:szCs w:val="20"/>
                <w:lang w:eastAsia="it-IT"/>
              </w:rPr>
              <w:t>href</w:t>
            </w:r>
          </w:p>
        </w:tc>
        <w:tc>
          <w:tcPr>
            <w:tcW w:w="6606" w:type="dxa"/>
          </w:tcPr>
          <w:p w14:paraId="13306192" w14:textId="77777777" w:rsidR="00274235" w:rsidRPr="00F7165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274235" w:rsidRPr="00DF0DB4" w14:paraId="0ABAC02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0166891" w14:textId="77777777" w:rsidR="00274235" w:rsidRPr="00DF0DB4" w:rsidRDefault="00274235" w:rsidP="00841650">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36B64D28" w14:textId="77777777" w:rsidR="00274235" w:rsidRPr="00976281" w:rsidRDefault="00274235"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274235" w:rsidRPr="008B698A" w14:paraId="0E227BD3"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969D8EE" w14:textId="77777777" w:rsidR="00274235" w:rsidRPr="00303144" w:rsidRDefault="00274235" w:rsidP="00841650">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2CB3F09D" w14:textId="77777777" w:rsidR="00274235" w:rsidRPr="00303144"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274235" w:rsidRPr="001B6379" w14:paraId="67E506F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BF4F763" w14:textId="77777777" w:rsidR="00274235" w:rsidRPr="001B6379" w:rsidRDefault="00274235" w:rsidP="00841650">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5FC37179" w14:textId="77777777" w:rsidR="00274235" w:rsidRPr="001B6379"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274235" w:rsidRPr="001D6FE5" w14:paraId="4D8242B8"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584A4EE2"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35C123AC" w14:textId="77777777" w:rsidR="00274235" w:rsidRPr="001D6FE5"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274235" w:rsidRPr="001D6FE5" w14:paraId="0060A077"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9466064"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name</w:t>
            </w:r>
          </w:p>
        </w:tc>
        <w:tc>
          <w:tcPr>
            <w:tcW w:w="6606" w:type="dxa"/>
          </w:tcPr>
          <w:p w14:paraId="3BECA41C"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274235" w:rsidRPr="008B698A" w14:paraId="6F55A33E"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15F8A3FD" w14:textId="77777777" w:rsidR="00274235" w:rsidRPr="008B698A" w:rsidRDefault="00274235" w:rsidP="00841650">
            <w:pPr>
              <w:rPr>
                <w:rFonts w:cs="Arial"/>
                <w:b w:val="0"/>
                <w:color w:val="auto"/>
                <w:szCs w:val="20"/>
                <w:lang w:eastAsia="it-IT"/>
              </w:rPr>
            </w:pPr>
            <w:r>
              <w:rPr>
                <w:rFonts w:cs="Arial"/>
                <w:b w:val="0"/>
                <w:color w:val="auto"/>
                <w:szCs w:val="20"/>
                <w:lang w:eastAsia="it-IT"/>
              </w:rPr>
              <w:t>parentId</w:t>
            </w:r>
          </w:p>
        </w:tc>
        <w:tc>
          <w:tcPr>
            <w:tcW w:w="6606" w:type="dxa"/>
          </w:tcPr>
          <w:p w14:paraId="7EB7E192" w14:textId="77777777" w:rsidR="00274235" w:rsidRPr="008B698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274235" w:rsidRPr="001D6FE5" w14:paraId="2507BCC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3646182"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validFor</w:t>
            </w:r>
          </w:p>
        </w:tc>
        <w:tc>
          <w:tcPr>
            <w:tcW w:w="6606" w:type="dxa"/>
          </w:tcPr>
          <w:p w14:paraId="7CFD85EC"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274235" w:rsidRPr="001B6379" w14:paraId="61F51BCC"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4E2C6EF" w14:textId="77777777" w:rsidR="00274235" w:rsidRPr="001B6379" w:rsidRDefault="00274235" w:rsidP="00841650">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AF69D15"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133853FA" w14:textId="77777777" w:rsidR="00274235" w:rsidRDefault="00274235" w:rsidP="00274235">
      <w:pPr>
        <w:jc w:val="both"/>
        <w:rPr>
          <w:rFonts w:ascii="Helvetica" w:hAnsi="Helvetica" w:cs="Helvetica"/>
          <w:sz w:val="24"/>
          <w:lang w:eastAsia="it-IT"/>
        </w:rPr>
      </w:pPr>
    </w:p>
    <w:p w14:paraId="172F8939" w14:textId="793549E6" w:rsidR="005850F0" w:rsidRDefault="00594743" w:rsidP="005850F0">
      <w:pPr>
        <w:jc w:val="both"/>
        <w:rPr>
          <w:rFonts w:ascii="Helvetica" w:hAnsi="Helvetica" w:cs="Helvetica"/>
          <w:sz w:val="24"/>
          <w:lang w:eastAsia="it-IT"/>
        </w:rPr>
      </w:pPr>
      <w:r w:rsidRPr="00867354">
        <w:rPr>
          <w:rFonts w:ascii="Helvetica" w:hAnsi="Helvetica" w:cs="Helvetica"/>
          <w:b/>
          <w:sz w:val="24"/>
          <w:lang w:eastAsia="it-IT"/>
        </w:rPr>
        <w:t>R</w:t>
      </w:r>
      <w:r w:rsidR="005850F0" w:rsidRPr="00867354">
        <w:rPr>
          <w:rFonts w:ascii="Helvetica" w:hAnsi="Helvetica" w:cs="Helvetica"/>
          <w:b/>
          <w:sz w:val="24"/>
          <w:lang w:eastAsia="it-IT"/>
        </w:rPr>
        <w:t>elatedParty</w:t>
      </w:r>
      <w:r w:rsidR="005850F0">
        <w:rPr>
          <w:rFonts w:ascii="Helvetica" w:hAnsi="Helvetica" w:cs="Helvetica"/>
          <w:sz w:val="24"/>
          <w:lang w:eastAsia="it-IT"/>
        </w:rPr>
        <w:t>: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5850F0" w14:paraId="7A51EEBF"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B00835"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1D37A216"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94743" w:rsidRPr="00BB40D5" w14:paraId="34E3ED51"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B43E7D" w14:textId="77777777" w:rsidR="00594743" w:rsidRPr="00BB40D5" w:rsidRDefault="00594743" w:rsidP="006B792A">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ECE2165" w14:textId="77777777" w:rsidR="00594743" w:rsidRPr="00BB40D5" w:rsidRDefault="00594743" w:rsidP="006B792A">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850F0" w:rsidRPr="007317BA" w14:paraId="3242F446"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3440FD8A"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3C4B5D31" w14:textId="77777777" w:rsidR="005850F0" w:rsidRPr="007317BA"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50F0" w:rsidRPr="009A70B3" w14:paraId="52219F91"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A1E23E"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567142EF"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5850F0" w:rsidRPr="009A70B3" w14:paraId="0952F536"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6EF36839"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AF237CA"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50F0" w:rsidRPr="009A70B3" w14:paraId="5D01828C" w14:textId="77777777" w:rsidTr="005850F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4E95CE44"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6416E2A3"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1EF5E54D" w14:textId="77777777" w:rsidR="00CD4916" w:rsidRDefault="00CD4916" w:rsidP="00CD4916"/>
    <w:p w14:paraId="6B7A1968" w14:textId="5158BB3A" w:rsidR="00594743" w:rsidRPr="00283931" w:rsidRDefault="00594743" w:rsidP="00594743">
      <w:pPr>
        <w:rPr>
          <w:rFonts w:ascii="Helvetica" w:hAnsi="Helvetica" w:cs="Helvetica"/>
          <w:sz w:val="24"/>
          <w:u w:val="single"/>
          <w:lang w:eastAsia="it-IT"/>
        </w:rPr>
      </w:pPr>
      <w:r w:rsidRPr="00283931">
        <w:rPr>
          <w:rFonts w:ascii="Helvetica" w:hAnsi="Helvetica" w:cs="Helvetica"/>
          <w:sz w:val="24"/>
          <w:u w:val="single"/>
          <w:lang w:eastAsia="it-IT"/>
        </w:rPr>
        <w:t>UML model:</w:t>
      </w:r>
    </w:p>
    <w:p w14:paraId="5FD6F54A" w14:textId="202BDC33" w:rsidR="00594743" w:rsidRDefault="003D2D63" w:rsidP="001000B3">
      <w:pPr>
        <w:jc w:val="center"/>
      </w:pPr>
      <w:r>
        <w:rPr>
          <w:noProof/>
        </w:rPr>
        <w:drawing>
          <wp:inline distT="0" distB="0" distL="0" distR="0" wp14:anchorId="0E4389D0" wp14:editId="078BFB14">
            <wp:extent cx="4519930" cy="3373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9930" cy="3373120"/>
                    </a:xfrm>
                    <a:prstGeom prst="rect">
                      <a:avLst/>
                    </a:prstGeom>
                    <a:noFill/>
                    <a:ln>
                      <a:noFill/>
                    </a:ln>
                  </pic:spPr>
                </pic:pic>
              </a:graphicData>
            </a:graphic>
          </wp:inline>
        </w:drawing>
      </w:r>
    </w:p>
    <w:p w14:paraId="462D9F25" w14:textId="77777777" w:rsidR="00594743" w:rsidRPr="00CD4916" w:rsidRDefault="00594743" w:rsidP="00CD4916"/>
    <w:p w14:paraId="3EB2F910" w14:textId="2A61AA6B" w:rsidR="00883C4F" w:rsidRPr="00DA59AD" w:rsidRDefault="00883C4F" w:rsidP="00DA59AD">
      <w:pPr>
        <w:pStyle w:val="Heading2"/>
        <w:rPr>
          <w:caps/>
        </w:rPr>
      </w:pPr>
      <w:bookmarkStart w:id="11" w:name="_Toc405197189"/>
      <w:r w:rsidRPr="00DA59AD">
        <w:rPr>
          <w:caps/>
        </w:rPr>
        <w:t>Category</w:t>
      </w:r>
      <w:bookmarkEnd w:id="10"/>
      <w:r w:rsidR="00DA59AD">
        <w:rPr>
          <w:caps/>
        </w:rPr>
        <w:t xml:space="preserve"> </w:t>
      </w:r>
      <w:r w:rsidR="00F1332A">
        <w:rPr>
          <w:caps/>
        </w:rPr>
        <w:t>RESOURCE</w:t>
      </w:r>
      <w:bookmarkEnd w:id="11"/>
    </w:p>
    <w:p w14:paraId="7309AF5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category re</w:t>
      </w:r>
      <w:r>
        <w:rPr>
          <w:rFonts w:ascii="Helvetica" w:hAnsi="Helvetica" w:cs="Helvetica"/>
          <w:sz w:val="24"/>
          <w:lang w:eastAsia="it-IT"/>
        </w:rPr>
        <w:t xml:space="preserve">source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p w14:paraId="5598258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Resource IDs for categories are strings and are defined by the catalog application.</w:t>
      </w:r>
    </w:p>
    <w:p w14:paraId="48E450D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Category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520E795" w14:textId="77777777" w:rsidTr="00A84B77">
        <w:tc>
          <w:tcPr>
            <w:tcW w:w="9590" w:type="dxa"/>
            <w:shd w:val="clear" w:color="auto" w:fill="EEECE1" w:themeFill="background2"/>
          </w:tcPr>
          <w:p w14:paraId="68B9022C"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C9545FA"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25AA423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"http://serverlocation:port/catalogManagement/category/42"</w:t>
            </w:r>
            <w:r>
              <w:rPr>
                <w:rFonts w:ascii="Consolas" w:hAnsi="Consolas" w:cs="Consolas"/>
                <w:color w:val="000000"/>
                <w:szCs w:val="20"/>
                <w:lang w:eastAsia="it-IT"/>
              </w:rPr>
              <w:t>,</w:t>
            </w:r>
          </w:p>
          <w:p w14:paraId="0FBA1863"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146457C"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FE496BE"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F77B1B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DE8B5C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391A107"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4DB634F"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04C84EF"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"parentId"</w:t>
            </w:r>
            <w:r>
              <w:rPr>
                <w:rFonts w:ascii="Consolas" w:hAnsi="Consolas" w:cs="Consolas"/>
                <w:color w:val="000000"/>
                <w:szCs w:val="20"/>
                <w:lang w:eastAsia="it-IT"/>
              </w:rPr>
              <w:t xml:space="preserve">: </w:t>
            </w:r>
            <w:r>
              <w:rPr>
                <w:rFonts w:ascii="Consolas" w:hAnsi="Consolas" w:cs="Consolas"/>
                <w:color w:val="0000FF"/>
                <w:szCs w:val="20"/>
                <w:lang w:eastAsia="it-IT"/>
              </w:rPr>
              <w:t>"41"</w:t>
            </w:r>
            <w:r>
              <w:rPr>
                <w:rFonts w:ascii="Consolas" w:hAnsi="Consolas" w:cs="Consolas"/>
                <w:color w:val="000000"/>
                <w:szCs w:val="20"/>
                <w:lang w:eastAsia="it-IT"/>
              </w:rPr>
              <w:t>,</w:t>
            </w:r>
          </w:p>
          <w:p w14:paraId="12946C5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"isRoot"</w:t>
            </w:r>
            <w:r>
              <w:rPr>
                <w:rFonts w:ascii="Consolas" w:hAnsi="Consolas" w:cs="Consolas"/>
                <w:color w:val="000000"/>
                <w:szCs w:val="20"/>
                <w:lang w:eastAsia="it-IT"/>
              </w:rPr>
              <w:t>: false,</w:t>
            </w:r>
          </w:p>
          <w:p w14:paraId="630C0856"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Services"</w:t>
            </w:r>
            <w:r>
              <w:rPr>
                <w:rFonts w:ascii="Consolas" w:hAnsi="Consolas" w:cs="Consolas"/>
                <w:color w:val="000000"/>
                <w:szCs w:val="20"/>
                <w:lang w:eastAsia="it-IT"/>
              </w:rPr>
              <w:t>,</w:t>
            </w:r>
          </w:p>
          <w:p w14:paraId="5FA8BA3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"A category to hold all available cloud service offers"</w:t>
            </w:r>
          </w:p>
          <w:p w14:paraId="3A65A872" w14:textId="66FBCBE1" w:rsidR="00E5120E" w:rsidRDefault="00064C0E" w:rsidP="00064C0E">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p w14:paraId="173FE342" w14:textId="68FBF8D3" w:rsidR="00883C4F" w:rsidRPr="0091604E" w:rsidRDefault="00883C4F" w:rsidP="003500FB">
            <w:pPr>
              <w:spacing w:after="0" w:line="240" w:lineRule="auto"/>
              <w:rPr>
                <w:rFonts w:ascii="Times New Roman" w:hAnsi="Times New Roman"/>
                <w:sz w:val="24"/>
                <w:lang w:eastAsia="it-IT"/>
              </w:rPr>
            </w:pPr>
            <w:r w:rsidRPr="0091604E">
              <w:rPr>
                <w:rFonts w:ascii="Times New Roman" w:hAnsi="Times New Roman"/>
                <w:sz w:val="24"/>
                <w:lang w:eastAsia="it-IT"/>
              </w:rPr>
              <w:t>Or for a root category (e.g. no parent)</w:t>
            </w:r>
          </w:p>
          <w:p w14:paraId="78D1978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BAE4174"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0711AFEC"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"http://serverlocation:port/catalogManagement/category/42"</w:t>
            </w:r>
            <w:r>
              <w:rPr>
                <w:rFonts w:ascii="Consolas" w:hAnsi="Consolas" w:cs="Consolas"/>
                <w:color w:val="000000"/>
                <w:szCs w:val="20"/>
                <w:lang w:eastAsia="it-IT"/>
              </w:rPr>
              <w:t>,</w:t>
            </w:r>
          </w:p>
          <w:p w14:paraId="4C96ADBA"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938CDD"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68FE16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8C66A69"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EECF0B9"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2DBB3FD"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194AF06"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0B6946"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"parentId"</w:t>
            </w:r>
            <w:r>
              <w:rPr>
                <w:rFonts w:ascii="Consolas" w:hAnsi="Consolas" w:cs="Consolas"/>
                <w:color w:val="000000"/>
                <w:szCs w:val="20"/>
                <w:lang w:eastAsia="it-IT"/>
              </w:rPr>
              <w:t xml:space="preserve">: </w:t>
            </w:r>
            <w:r>
              <w:rPr>
                <w:rFonts w:ascii="Consolas" w:hAnsi="Consolas" w:cs="Consolas"/>
                <w:color w:val="0000FF"/>
                <w:szCs w:val="20"/>
                <w:lang w:eastAsia="it-IT"/>
              </w:rPr>
              <w:t>"41"</w:t>
            </w:r>
            <w:r>
              <w:rPr>
                <w:rFonts w:ascii="Consolas" w:hAnsi="Consolas" w:cs="Consolas"/>
                <w:color w:val="000000"/>
                <w:szCs w:val="20"/>
                <w:lang w:eastAsia="it-IT"/>
              </w:rPr>
              <w:t>,</w:t>
            </w:r>
          </w:p>
          <w:p w14:paraId="70D27213" w14:textId="6FA6C203"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"isRoot"</w:t>
            </w:r>
            <w:r>
              <w:rPr>
                <w:rFonts w:ascii="Consolas" w:hAnsi="Consolas" w:cs="Consolas"/>
                <w:color w:val="000000"/>
                <w:szCs w:val="20"/>
                <w:lang w:eastAsia="it-IT"/>
              </w:rPr>
              <w:t>: true,</w:t>
            </w:r>
          </w:p>
          <w:p w14:paraId="546F4653"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Services"</w:t>
            </w:r>
            <w:r>
              <w:rPr>
                <w:rFonts w:ascii="Consolas" w:hAnsi="Consolas" w:cs="Consolas"/>
                <w:color w:val="000000"/>
                <w:szCs w:val="20"/>
                <w:lang w:eastAsia="it-IT"/>
              </w:rPr>
              <w:t>,</w:t>
            </w:r>
          </w:p>
          <w:p w14:paraId="4BE9CF1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"A category to hold all available cloud service offers"</w:t>
            </w:r>
          </w:p>
          <w:p w14:paraId="074CB74E" w14:textId="63B9B51C" w:rsidR="00883C4F" w:rsidRPr="00A84B77" w:rsidRDefault="00F17FCE" w:rsidP="00F17FCE">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208456C6" w14:textId="47DB5CF5" w:rsidR="00B86DED" w:rsidRDefault="00B86DED" w:rsidP="00B86DED">
      <w:pPr>
        <w:jc w:val="both"/>
        <w:rPr>
          <w:rFonts w:ascii="Helvetica" w:hAnsi="Helvetica" w:cs="Helvetica"/>
          <w:sz w:val="24"/>
          <w:lang w:eastAsia="it-IT"/>
        </w:rPr>
      </w:pPr>
    </w:p>
    <w:p w14:paraId="49AF747A" w14:textId="77777777" w:rsidR="00594743" w:rsidRDefault="00594743" w:rsidP="0059474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5C3A02B5" w14:textId="48FD3E29" w:rsidR="00594743" w:rsidRPr="008F2108" w:rsidRDefault="00594743" w:rsidP="00B86DED">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B86DED" w14:paraId="43721B27"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001B7B5"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606" w:type="dxa"/>
          </w:tcPr>
          <w:p w14:paraId="2CF1631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0758CA73"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B8885CE"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606" w:type="dxa"/>
          </w:tcPr>
          <w:p w14:paraId="0F81F320"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B86DED" w:rsidRPr="00F7165A" w14:paraId="146595F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45B5D9D"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606" w:type="dxa"/>
          </w:tcPr>
          <w:p w14:paraId="702346F2"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B86DED" w:rsidRPr="00DF0DB4" w14:paraId="7C3BC3D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8362B46"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7126E568"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B86DED" w:rsidRPr="008B698A" w14:paraId="2C451FC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BD4C8BA" w14:textId="77777777" w:rsidR="00B86DED" w:rsidRPr="00303144" w:rsidRDefault="00B86DED" w:rsidP="00B86DED">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4D255545" w14:textId="77777777" w:rsidR="00B86DED" w:rsidRPr="00303144"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B86DED" w:rsidRPr="001B6379" w14:paraId="2DE1CAC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2E08B06"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2B4269CE"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433DC4E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4A2DA81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54971642"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972173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3B6E2F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606" w:type="dxa"/>
          </w:tcPr>
          <w:p w14:paraId="0A2D5DBF"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B86DED" w:rsidRPr="008B698A" w14:paraId="31D8026C"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8F186F9" w14:textId="77777777" w:rsidR="00B86DED" w:rsidRPr="008B698A" w:rsidRDefault="00B86DED" w:rsidP="00B86DED">
            <w:pPr>
              <w:rPr>
                <w:rFonts w:cs="Arial"/>
                <w:b w:val="0"/>
                <w:color w:val="auto"/>
                <w:szCs w:val="20"/>
                <w:lang w:eastAsia="it-IT"/>
              </w:rPr>
            </w:pPr>
            <w:r>
              <w:rPr>
                <w:rFonts w:cs="Arial"/>
                <w:b w:val="0"/>
                <w:color w:val="auto"/>
                <w:szCs w:val="20"/>
                <w:lang w:eastAsia="it-IT"/>
              </w:rPr>
              <w:t>parentId</w:t>
            </w:r>
          </w:p>
        </w:tc>
        <w:tc>
          <w:tcPr>
            <w:tcW w:w="6606" w:type="dxa"/>
          </w:tcPr>
          <w:p w14:paraId="64D3F12C" w14:textId="77777777" w:rsidR="00B86DED" w:rsidRPr="008B698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B86DED" w:rsidRPr="001D6FE5" w14:paraId="18B2177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6E1B01E"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606" w:type="dxa"/>
          </w:tcPr>
          <w:p w14:paraId="5B2E424B"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B86DED" w:rsidRPr="001B6379" w14:paraId="2479624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33A9FAD"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B0C5DDA"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4DF16E2A" w14:textId="77777777" w:rsidR="00CB7F90" w:rsidRDefault="00CB7F90" w:rsidP="00EA55B7">
      <w:pPr>
        <w:jc w:val="both"/>
        <w:rPr>
          <w:rFonts w:ascii="Helvetica" w:hAnsi="Helvetica" w:cs="Helvetica"/>
          <w:sz w:val="24"/>
          <w:lang w:eastAsia="it-IT"/>
        </w:rPr>
      </w:pPr>
    </w:p>
    <w:p w14:paraId="2B11FBB2" w14:textId="54137364" w:rsidR="001000B3" w:rsidRPr="00283931" w:rsidRDefault="001000B3" w:rsidP="001000B3">
      <w:pPr>
        <w:rPr>
          <w:rFonts w:ascii="Helvetica" w:hAnsi="Helvetica" w:cs="Helvetica"/>
          <w:sz w:val="24"/>
          <w:u w:val="single"/>
          <w:lang w:eastAsia="it-IT"/>
        </w:rPr>
      </w:pPr>
      <w:r w:rsidRPr="00283931">
        <w:rPr>
          <w:rFonts w:ascii="Helvetica" w:hAnsi="Helvetica" w:cs="Helvetica"/>
          <w:sz w:val="24"/>
          <w:u w:val="single"/>
          <w:lang w:eastAsia="it-IT"/>
        </w:rPr>
        <w:t>UML model:</w:t>
      </w:r>
    </w:p>
    <w:p w14:paraId="37113B05" w14:textId="3185D401" w:rsidR="001000B3" w:rsidRDefault="001000B3" w:rsidP="001000B3">
      <w:pPr>
        <w:jc w:val="center"/>
        <w:rPr>
          <w:rFonts w:ascii="Helvetica" w:hAnsi="Helvetica" w:cs="Helvetica"/>
          <w:sz w:val="24"/>
          <w:lang w:eastAsia="it-IT"/>
        </w:rPr>
      </w:pPr>
      <w:r w:rsidRPr="001000B3">
        <w:rPr>
          <w:noProof/>
        </w:rPr>
        <w:drawing>
          <wp:inline distT="0" distB="0" distL="0" distR="0" wp14:anchorId="634D29AE" wp14:editId="42E6F65B">
            <wp:extent cx="1552575" cy="19583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958340"/>
                    </a:xfrm>
                    <a:prstGeom prst="rect">
                      <a:avLst/>
                    </a:prstGeom>
                    <a:noFill/>
                    <a:ln>
                      <a:noFill/>
                    </a:ln>
                  </pic:spPr>
                </pic:pic>
              </a:graphicData>
            </a:graphic>
          </wp:inline>
        </w:drawing>
      </w:r>
    </w:p>
    <w:p w14:paraId="6BF19D13" w14:textId="77777777" w:rsidR="001000B3" w:rsidRDefault="001000B3" w:rsidP="00EA55B7">
      <w:pPr>
        <w:jc w:val="both"/>
        <w:rPr>
          <w:rFonts w:ascii="Helvetica" w:hAnsi="Helvetica" w:cs="Helvetica"/>
          <w:sz w:val="24"/>
          <w:lang w:eastAsia="it-IT"/>
        </w:rPr>
      </w:pPr>
    </w:p>
    <w:p w14:paraId="150E02B1" w14:textId="58F3FA99" w:rsidR="00CB7F90" w:rsidRPr="00CB7F90" w:rsidRDefault="00CB7F90" w:rsidP="00CB7F90">
      <w:pPr>
        <w:pStyle w:val="Heading2"/>
        <w:rPr>
          <w:caps/>
        </w:rPr>
      </w:pPr>
      <w:bookmarkStart w:id="12" w:name="_Toc362514681"/>
      <w:bookmarkStart w:id="13" w:name="_Toc405197190"/>
      <w:r w:rsidRPr="00DA59AD">
        <w:rPr>
          <w:caps/>
        </w:rPr>
        <w:t>Product Offering</w:t>
      </w:r>
      <w:bookmarkEnd w:id="12"/>
      <w:r>
        <w:rPr>
          <w:caps/>
        </w:rPr>
        <w:t xml:space="preserve"> RESOURCE</w:t>
      </w:r>
      <w:bookmarkEnd w:id="13"/>
    </w:p>
    <w:p w14:paraId="7481736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Product Offering resource represents entities that are orderable from the provider of the catalog, this resource includes pricing information.</w:t>
      </w:r>
    </w:p>
    <w:p w14:paraId="388A6F7E" w14:textId="088EB573"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Note: isBundle determines whether a productOffering represents a single product</w:t>
      </w:r>
      <w:r w:rsidR="00393869">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31E40685" w14:textId="77777777" w:rsidR="00883C4F"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If false, then a </w:t>
      </w:r>
      <w:r w:rsidRPr="00AE600E">
        <w:rPr>
          <w:rFonts w:ascii="Helvetica" w:hAnsi="Helvetica" w:cs="Helvetica"/>
          <w:strike/>
          <w:sz w:val="24"/>
          <w:lang w:eastAsia="it-IT"/>
          <w:rPrChange w:id="14" w:author="pierre gauthier" w:date="2015-04-17T14:12:00Z">
            <w:rPr>
              <w:rFonts w:ascii="Helvetica" w:hAnsi="Helvetica" w:cs="Helvetica"/>
              <w:sz w:val="24"/>
              <w:lang w:eastAsia="it-IT"/>
            </w:rPr>
          </w:rPrChange>
        </w:rPr>
        <w:t>productSpecification</w:t>
      </w:r>
      <w:r w:rsidRPr="008F2108">
        <w:rPr>
          <w:rFonts w:ascii="Helvetica" w:hAnsi="Helvetica" w:cs="Helvetica"/>
          <w:sz w:val="24"/>
          <w:lang w:eastAsia="it-IT"/>
        </w:rPr>
        <w:t xml:space="preserve"> will be returned, but the bundledProductOfferings will be absent or empty and vice-versa if isBundle is true. </w:t>
      </w:r>
    </w:p>
    <w:p w14:paraId="600D3B5D" w14:textId="6D6CFBCF" w:rsidR="00E94206" w:rsidRPr="008F2108" w:rsidRDefault="00E94206"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ProductOffering resource in JSON format.</w:t>
      </w:r>
    </w:p>
    <w:tbl>
      <w:tblPr>
        <w:tblW w:w="10915" w:type="dxa"/>
        <w:tblCellMar>
          <w:top w:w="115" w:type="dxa"/>
          <w:left w:w="115" w:type="dxa"/>
          <w:bottom w:w="115" w:type="dxa"/>
          <w:right w:w="115" w:type="dxa"/>
        </w:tblCellMar>
        <w:tblLook w:val="04A0" w:firstRow="1" w:lastRow="0" w:firstColumn="1" w:lastColumn="0" w:noHBand="0" w:noVBand="1"/>
      </w:tblPr>
      <w:tblGrid>
        <w:gridCol w:w="10915"/>
      </w:tblGrid>
      <w:tr w:rsidR="00883C4F" w:rsidRPr="008F2108" w14:paraId="139EC5F9" w14:textId="77777777" w:rsidTr="00697173">
        <w:tc>
          <w:tcPr>
            <w:tcW w:w="10915" w:type="dxa"/>
            <w:shd w:val="clear" w:color="auto" w:fill="D9D9D9" w:themeFill="background1" w:themeFillShade="D9"/>
          </w:tcPr>
          <w:p w14:paraId="757916A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167555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3441E5D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"http://serverlocation:port/productCatalogManagement/productOffering/42"</w:t>
            </w:r>
            <w:r>
              <w:rPr>
                <w:rFonts w:ascii="Consolas" w:hAnsi="Consolas" w:cs="Consolas"/>
                <w:color w:val="000000"/>
                <w:szCs w:val="20"/>
                <w:lang w:eastAsia="it-IT"/>
              </w:rPr>
              <w:t>,</w:t>
            </w:r>
          </w:p>
          <w:p w14:paraId="5F1C2168" w14:textId="60393B6F"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w:t>
            </w:r>
            <w:ins w:id="15" w:author="pierre gauthier" w:date="2015-04-17T14:08:00Z">
              <w:r w:rsidR="000D1B23">
                <w:rPr>
                  <w:rFonts w:ascii="Consolas" w:hAnsi="Consolas" w:cs="Consolas"/>
                  <w:color w:val="0000FF"/>
                  <w:szCs w:val="20"/>
                  <w:lang w:eastAsia="it-IT"/>
                </w:rPr>
                <w:t>1</w:t>
              </w:r>
            </w:ins>
            <w:del w:id="16" w:author="pierre gauthier" w:date="2015-04-17T14:08:00Z">
              <w:r w:rsidDel="000D1B23">
                <w:rPr>
                  <w:rFonts w:ascii="Consolas" w:hAnsi="Consolas" w:cs="Consolas"/>
                  <w:color w:val="0000FF"/>
                  <w:szCs w:val="20"/>
                  <w:lang w:eastAsia="it-IT"/>
                </w:rPr>
                <w:delText>2</w:delText>
              </w:r>
            </w:del>
            <w:r>
              <w:rPr>
                <w:rFonts w:ascii="Consolas" w:hAnsi="Consolas" w:cs="Consolas"/>
                <w:color w:val="0000FF"/>
                <w:szCs w:val="20"/>
                <w:lang w:eastAsia="it-IT"/>
              </w:rPr>
              <w:t>.0"</w:t>
            </w:r>
            <w:r>
              <w:rPr>
                <w:rFonts w:ascii="Consolas" w:hAnsi="Consolas" w:cs="Consolas"/>
                <w:color w:val="000000"/>
                <w:szCs w:val="20"/>
                <w:lang w:eastAsia="it-IT"/>
              </w:rPr>
              <w:t>,</w:t>
            </w:r>
          </w:p>
          <w:p w14:paraId="553A6F9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DD8DC4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"Virtual Storage Medium"</w:t>
            </w:r>
            <w:r>
              <w:rPr>
                <w:rFonts w:ascii="Consolas" w:hAnsi="Consolas" w:cs="Consolas"/>
                <w:color w:val="000000"/>
                <w:szCs w:val="20"/>
                <w:lang w:eastAsia="it-IT"/>
              </w:rPr>
              <w:t>,</w:t>
            </w:r>
          </w:p>
          <w:p w14:paraId="4386C4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"Virtual Storage Medium"</w:t>
            </w:r>
            <w:r>
              <w:rPr>
                <w:rFonts w:ascii="Consolas" w:hAnsi="Consolas" w:cs="Consolas"/>
                <w:color w:val="000000"/>
                <w:szCs w:val="20"/>
                <w:lang w:eastAsia="it-IT"/>
              </w:rPr>
              <w:t>,</w:t>
            </w:r>
          </w:p>
          <w:p w14:paraId="24271AD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0B3C9C4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F43BC7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4A1D9F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0332C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63A245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F90B9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E22AD4D"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35F180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"category"</w:t>
            </w:r>
            <w:r>
              <w:rPr>
                <w:rFonts w:ascii="Consolas" w:hAnsi="Consolas" w:cs="Consolas"/>
                <w:color w:val="000000"/>
                <w:szCs w:val="20"/>
                <w:lang w:eastAsia="it-IT"/>
              </w:rPr>
              <w:t xml:space="preserve">: </w:t>
            </w:r>
          </w:p>
          <w:p w14:paraId="522968B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9A3C3E0"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8382F30" w14:textId="266CBC43"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w:t>
            </w:r>
          </w:p>
          <w:p w14:paraId="3A9E181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"http://serverlocation:port/catalogManagement/category/12"</w:t>
            </w:r>
            <w:r>
              <w:rPr>
                <w:rFonts w:ascii="Consolas" w:hAnsi="Consolas" w:cs="Consolas"/>
                <w:color w:val="000000"/>
                <w:szCs w:val="20"/>
                <w:lang w:eastAsia="it-IT"/>
              </w:rPr>
              <w:t>,</w:t>
            </w:r>
          </w:p>
          <w:p w14:paraId="5E0F92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166DAE82"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offerings"</w:t>
            </w:r>
          </w:p>
          <w:p w14:paraId="08CC6CB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573B13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62C48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21958D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"channel"</w:t>
            </w:r>
            <w:r>
              <w:rPr>
                <w:rFonts w:ascii="Consolas" w:hAnsi="Consolas" w:cs="Consolas"/>
                <w:color w:val="000000"/>
                <w:szCs w:val="20"/>
                <w:lang w:eastAsia="it-IT"/>
              </w:rPr>
              <w:t xml:space="preserve">: </w:t>
            </w:r>
          </w:p>
          <w:p w14:paraId="2170F62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9F56A4"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ED2837" w14:textId="0924030A"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4CCB855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"http://serverlocation:port/marketSales/channel/13"</w:t>
            </w:r>
            <w:r>
              <w:rPr>
                <w:rFonts w:ascii="Consolas" w:hAnsi="Consolas" w:cs="Consolas"/>
                <w:color w:val="000000"/>
                <w:szCs w:val="20"/>
                <w:lang w:eastAsia="it-IT"/>
              </w:rPr>
              <w:t>,</w:t>
            </w:r>
          </w:p>
          <w:p w14:paraId="36C7BB3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"Online Channel"</w:t>
            </w:r>
          </w:p>
          <w:p w14:paraId="2767026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5D505B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847EE9A"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A99769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w:t>
            </w:r>
            <w:r>
              <w:rPr>
                <w:rFonts w:ascii="Consolas" w:hAnsi="Consolas" w:cs="Consolas"/>
                <w:color w:val="000000"/>
                <w:szCs w:val="20"/>
                <w:lang w:eastAsia="it-IT"/>
              </w:rPr>
              <w:t xml:space="preserve">: </w:t>
            </w:r>
          </w:p>
          <w:p w14:paraId="3C67673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5F01D3F"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18333F4" w14:textId="0D682D68"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w:t>
            </w:r>
            <w:r w:rsidR="00E536D2">
              <w:rPr>
                <w:rFonts w:ascii="Consolas" w:hAnsi="Consolas" w:cs="Consolas"/>
                <w:color w:val="000000"/>
                <w:szCs w:val="20"/>
                <w:lang w:eastAsia="it-IT"/>
              </w:rPr>
              <w:t xml:space="preserve"> </w:t>
            </w:r>
          </w:p>
          <w:p w14:paraId="479ED96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"http://serverlocation:port/marketSales/place/12"</w:t>
            </w:r>
            <w:r>
              <w:rPr>
                <w:rFonts w:ascii="Consolas" w:hAnsi="Consolas" w:cs="Consolas"/>
                <w:color w:val="000000"/>
                <w:szCs w:val="20"/>
                <w:lang w:eastAsia="it-IT"/>
              </w:rPr>
              <w:t>,</w:t>
            </w:r>
          </w:p>
          <w:p w14:paraId="3407CE6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"France"</w:t>
            </w:r>
          </w:p>
          <w:p w14:paraId="2A868B9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6A67DA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C2EEF98"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FAA6D1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"bundledProductOffering"</w:t>
            </w:r>
            <w:r>
              <w:rPr>
                <w:rFonts w:ascii="Consolas" w:hAnsi="Consolas" w:cs="Consolas"/>
                <w:color w:val="000000"/>
                <w:szCs w:val="20"/>
                <w:lang w:eastAsia="it-IT"/>
              </w:rPr>
              <w:t xml:space="preserve">: </w:t>
            </w:r>
          </w:p>
          <w:p w14:paraId="7827E12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CF547E5"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FB484FC" w14:textId="2868C479"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"15",</w:t>
            </w:r>
          </w:p>
          <w:p w14:paraId="58D3F4F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"http://serverlocation:port/productCatalogManagement/productOffering/15"</w:t>
            </w:r>
            <w:r>
              <w:rPr>
                <w:rFonts w:ascii="Consolas" w:hAnsi="Consolas" w:cs="Consolas"/>
                <w:color w:val="000000"/>
                <w:szCs w:val="20"/>
                <w:lang w:eastAsia="it-IT"/>
              </w:rPr>
              <w:t>,</w:t>
            </w:r>
          </w:p>
          <w:p w14:paraId="566A246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102D6B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"Offering 15"</w:t>
            </w:r>
          </w:p>
          <w:p w14:paraId="24F2E6E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5919C11"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E1CF1B9"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A84F92E" w14:textId="5988661D"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"64",</w:t>
            </w:r>
          </w:p>
          <w:p w14:paraId="07720CD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"http://serverlocation:port/productCatalogManagement/productOffering/64"</w:t>
            </w:r>
            <w:r>
              <w:rPr>
                <w:rFonts w:ascii="Consolas" w:hAnsi="Consolas" w:cs="Consolas"/>
                <w:color w:val="000000"/>
                <w:szCs w:val="20"/>
                <w:lang w:eastAsia="it-IT"/>
              </w:rPr>
              <w:t>,</w:t>
            </w:r>
          </w:p>
          <w:p w14:paraId="3D645F2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EA2AE4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"Offering 64"</w:t>
            </w:r>
          </w:p>
          <w:p w14:paraId="520507E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60DEE0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71881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417DC1E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"serviceLevelAgreement"</w:t>
            </w:r>
            <w:r>
              <w:rPr>
                <w:rFonts w:ascii="Consolas" w:hAnsi="Consolas" w:cs="Consolas"/>
                <w:color w:val="000000"/>
                <w:szCs w:val="20"/>
                <w:lang w:eastAsia="it-IT"/>
              </w:rPr>
              <w:t xml:space="preserve">: </w:t>
            </w:r>
          </w:p>
          <w:p w14:paraId="1083962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1E52ED5" w14:textId="6C8380BD" w:rsidR="005B1433" w:rsidRDefault="005B1433" w:rsidP="005B14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"28",</w:t>
            </w:r>
          </w:p>
          <w:p w14:paraId="23241F9A" w14:textId="4D1825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"http://serverlocation:port/slaManagement/serviceLevelAgreement/28"</w:t>
            </w:r>
            <w:r>
              <w:rPr>
                <w:rFonts w:ascii="Consolas" w:hAnsi="Consolas" w:cs="Consolas"/>
                <w:color w:val="000000"/>
                <w:szCs w:val="20"/>
                <w:lang w:eastAsia="it-IT"/>
              </w:rPr>
              <w:t>,</w:t>
            </w:r>
          </w:p>
          <w:p w14:paraId="3BDD0AB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"Standard SLA"</w:t>
            </w:r>
          </w:p>
          <w:p w14:paraId="29F1226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2C11F3C"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5D8108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w:t>
            </w:r>
            <w:r>
              <w:rPr>
                <w:rFonts w:ascii="Consolas" w:hAnsi="Consolas" w:cs="Consolas"/>
                <w:color w:val="000000"/>
                <w:szCs w:val="20"/>
                <w:lang w:eastAsia="it-IT"/>
              </w:rPr>
              <w:t xml:space="preserve">: </w:t>
            </w:r>
          </w:p>
          <w:p w14:paraId="3FA6F69D"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F03D7F8" w14:textId="18ECE060"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"13",</w:t>
            </w:r>
          </w:p>
          <w:p w14:paraId="034FCD6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"http://serverlocation:port/productCatalogManagement/productSpecification/13"</w:t>
            </w:r>
            <w:r>
              <w:rPr>
                <w:rFonts w:ascii="Consolas" w:hAnsi="Consolas" w:cs="Consolas"/>
                <w:color w:val="000000"/>
                <w:szCs w:val="20"/>
                <w:lang w:eastAsia="it-IT"/>
              </w:rPr>
              <w:t>,</w:t>
            </w:r>
          </w:p>
          <w:p w14:paraId="27880FF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9D9098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product 1"</w:t>
            </w:r>
          </w:p>
          <w:p w14:paraId="064FD452" w14:textId="26EB9AB4"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368BDAAA"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2E50785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"serviceCandidate"</w:t>
            </w:r>
            <w:r>
              <w:rPr>
                <w:rFonts w:ascii="Consolas" w:hAnsi="Consolas" w:cs="Consolas"/>
                <w:color w:val="000000"/>
                <w:szCs w:val="20"/>
                <w:lang w:eastAsia="it-IT"/>
              </w:rPr>
              <w:t xml:space="preserve">: </w:t>
            </w:r>
          </w:p>
          <w:p w14:paraId="1127305C"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4659159" w14:textId="00D987A7" w:rsidR="00802CEB" w:rsidRDefault="006961F2"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"13",</w:t>
            </w:r>
          </w:p>
          <w:p w14:paraId="2776EBB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"http://serverlocation:port/serviceCatalogManagement/serviceCandidate/13"</w:t>
            </w:r>
            <w:r>
              <w:rPr>
                <w:rFonts w:ascii="Consolas" w:hAnsi="Consolas" w:cs="Consolas"/>
                <w:color w:val="000000"/>
                <w:szCs w:val="20"/>
                <w:lang w:eastAsia="it-IT"/>
              </w:rPr>
              <w:t>,</w:t>
            </w:r>
          </w:p>
          <w:p w14:paraId="183D074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84DBD3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service 1"</w:t>
            </w:r>
          </w:p>
          <w:p w14:paraId="596088D9" w14:textId="379ABDD0"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205DFF6F"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511D083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"resourceCandidate"</w:t>
            </w:r>
            <w:r>
              <w:rPr>
                <w:rFonts w:ascii="Consolas" w:hAnsi="Consolas" w:cs="Consolas"/>
                <w:color w:val="000000"/>
                <w:szCs w:val="20"/>
                <w:lang w:eastAsia="it-IT"/>
              </w:rPr>
              <w:t xml:space="preserve">: </w:t>
            </w:r>
          </w:p>
          <w:p w14:paraId="47DF744F"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A5F2A4B" w14:textId="77777777" w:rsidR="006D3C96" w:rsidRDefault="006D3C96" w:rsidP="006D3C9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627DC9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"http://serverlocation:port/resourceCatalogManagement/resourceCandidate/13"</w:t>
            </w:r>
            <w:r>
              <w:rPr>
                <w:rFonts w:ascii="Consolas" w:hAnsi="Consolas" w:cs="Consolas"/>
                <w:color w:val="000000"/>
                <w:szCs w:val="20"/>
                <w:lang w:eastAsia="it-IT"/>
              </w:rPr>
              <w:t>,</w:t>
            </w:r>
          </w:p>
          <w:p w14:paraId="0EA3371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684AD8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resource 1"</w:t>
            </w:r>
          </w:p>
          <w:p w14:paraId="4B018415" w14:textId="4670A6E9"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50361FB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476B12B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"productOfferingTerm"</w:t>
            </w:r>
            <w:r>
              <w:rPr>
                <w:rFonts w:ascii="Consolas" w:hAnsi="Consolas" w:cs="Consolas"/>
                <w:color w:val="000000"/>
                <w:szCs w:val="20"/>
                <w:lang w:eastAsia="it-IT"/>
              </w:rPr>
              <w:t xml:space="preserve">: </w:t>
            </w:r>
          </w:p>
          <w:p w14:paraId="71B98D2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6A1F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04109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"12 Month"</w:t>
            </w:r>
            <w:r>
              <w:rPr>
                <w:rFonts w:ascii="Consolas" w:hAnsi="Consolas" w:cs="Consolas"/>
                <w:color w:val="000000"/>
                <w:szCs w:val="20"/>
                <w:lang w:eastAsia="it-IT"/>
              </w:rPr>
              <w:t>,</w:t>
            </w:r>
          </w:p>
          <w:p w14:paraId="3A1167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"12 month contract"</w:t>
            </w:r>
            <w:r>
              <w:rPr>
                <w:rFonts w:ascii="Consolas" w:hAnsi="Consolas" w:cs="Consolas"/>
                <w:color w:val="000000"/>
                <w:szCs w:val="20"/>
                <w:lang w:eastAsia="it-IT"/>
              </w:rPr>
              <w:t>,</w:t>
            </w:r>
          </w:p>
          <w:p w14:paraId="48B648AD"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0D304C">
              <w:rPr>
                <w:rFonts w:ascii="Consolas" w:hAnsi="Consolas" w:cs="Consolas"/>
                <w:color w:val="008000"/>
                <w:szCs w:val="20"/>
                <w:lang w:val="fr-FR" w:eastAsia="it-IT"/>
              </w:rPr>
              <w:t>"duration"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"12"</w:t>
            </w:r>
            <w:r w:rsidRPr="000D304C">
              <w:rPr>
                <w:rFonts w:ascii="Consolas" w:hAnsi="Consolas" w:cs="Consolas"/>
                <w:color w:val="000000"/>
                <w:szCs w:val="20"/>
                <w:lang w:val="fr-FR" w:eastAsia="it-IT"/>
              </w:rPr>
              <w:t>,</w:t>
            </w:r>
          </w:p>
          <w:p w14:paraId="140EE70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"validFor"</w:t>
            </w:r>
            <w:r w:rsidRPr="000D304C">
              <w:rPr>
                <w:rFonts w:ascii="Consolas" w:hAnsi="Consolas" w:cs="Consolas"/>
                <w:color w:val="000000"/>
                <w:szCs w:val="20"/>
                <w:lang w:val="fr-FR" w:eastAsia="it-IT"/>
              </w:rPr>
              <w:t xml:space="preserve">: </w:t>
            </w:r>
          </w:p>
          <w:p w14:paraId="1AC274CE"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3107B437"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"startDateTime"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0F99705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"endDateTime"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"2013-06-19T00:00:00.0Z"</w:t>
            </w:r>
          </w:p>
          <w:p w14:paraId="0C782CC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Pr>
                <w:rFonts w:ascii="Consolas" w:hAnsi="Consolas" w:cs="Consolas"/>
                <w:color w:val="000000"/>
                <w:szCs w:val="20"/>
                <w:lang w:eastAsia="it-IT"/>
              </w:rPr>
              <w:t>}</w:t>
            </w:r>
          </w:p>
          <w:p w14:paraId="7959857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A62C7A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A932BC3"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3B02B1A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"productOfferingPrice"</w:t>
            </w:r>
            <w:r>
              <w:rPr>
                <w:rFonts w:ascii="Consolas" w:hAnsi="Consolas" w:cs="Consolas"/>
                <w:color w:val="000000"/>
                <w:szCs w:val="20"/>
                <w:lang w:eastAsia="it-IT"/>
              </w:rPr>
              <w:t xml:space="preserve">: </w:t>
            </w:r>
          </w:p>
          <w:p w14:paraId="716731E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F1847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C73FA0" w14:textId="463ADE55" w:rsidR="0033339D" w:rsidRDefault="0033339D" w:rsidP="00941C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59E0A4F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Price"</w:t>
            </w:r>
            <w:r>
              <w:rPr>
                <w:rFonts w:ascii="Consolas" w:hAnsi="Consolas" w:cs="Consolas"/>
                <w:color w:val="000000"/>
                <w:szCs w:val="20"/>
                <w:lang w:eastAsia="it-IT"/>
              </w:rPr>
              <w:t>,</w:t>
            </w:r>
          </w:p>
          <w:p w14:paraId="1A26127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"monthlyprice"</w:t>
            </w:r>
            <w:r>
              <w:rPr>
                <w:rFonts w:ascii="Consolas" w:hAnsi="Consolas" w:cs="Consolas"/>
                <w:color w:val="000000"/>
                <w:szCs w:val="20"/>
                <w:lang w:eastAsia="it-IT"/>
              </w:rPr>
              <w:t>,</w:t>
            </w:r>
          </w:p>
          <w:p w14:paraId="419E4A0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08B95C2"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5FD26C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C6023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64F512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BE9B50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3FD21E7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7AE8788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3659C9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2C34AE3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C0C1C4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12</w:t>
            </w:r>
            <w:r>
              <w:rPr>
                <w:rFonts w:ascii="Consolas" w:hAnsi="Consolas" w:cs="Consolas"/>
                <w:color w:val="000000"/>
                <w:szCs w:val="20"/>
                <w:lang w:eastAsia="it-IT"/>
              </w:rPr>
              <w:t>,</w:t>
            </w:r>
          </w:p>
          <w:p w14:paraId="77A6387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"dutyFreeAmount"</w:t>
            </w:r>
            <w:r>
              <w:rPr>
                <w:rFonts w:ascii="Consolas" w:hAnsi="Consolas" w:cs="Consolas"/>
                <w:color w:val="000000"/>
                <w:szCs w:val="20"/>
                <w:lang w:eastAsia="it-IT"/>
              </w:rPr>
              <w:t xml:space="preserve">: </w:t>
            </w:r>
            <w:r>
              <w:rPr>
                <w:rFonts w:ascii="Consolas" w:hAnsi="Consolas" w:cs="Consolas"/>
                <w:color w:val="804040"/>
                <w:szCs w:val="20"/>
                <w:lang w:eastAsia="it-IT"/>
              </w:rPr>
              <w:t>10</w:t>
            </w:r>
            <w:r>
              <w:rPr>
                <w:rFonts w:ascii="Consolas" w:hAnsi="Consolas" w:cs="Consolas"/>
                <w:color w:val="000000"/>
                <w:szCs w:val="20"/>
                <w:lang w:eastAsia="it-IT"/>
              </w:rPr>
              <w:t>,</w:t>
            </w:r>
          </w:p>
          <w:p w14:paraId="3ED0471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57449A9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r>
              <w:rPr>
                <w:rFonts w:ascii="Consolas" w:hAnsi="Consolas" w:cs="Consolas"/>
                <w:color w:val="000000"/>
                <w:szCs w:val="20"/>
                <w:lang w:eastAsia="it-IT"/>
              </w:rPr>
              <w:t>,</w:t>
            </w:r>
          </w:p>
          <w:p w14:paraId="7DEC87F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0</w:t>
            </w:r>
          </w:p>
          <w:p w14:paraId="762A315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BB4434E"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5D86D9A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1959D9F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70B352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7402753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3B5519" w14:textId="174ED480" w:rsidR="0033339D" w:rsidRDefault="0033339D" w:rsidP="00941C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293C661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"Usage Price"</w:t>
            </w:r>
            <w:r>
              <w:rPr>
                <w:rFonts w:ascii="Consolas" w:hAnsi="Consolas" w:cs="Consolas"/>
                <w:color w:val="000000"/>
                <w:szCs w:val="20"/>
                <w:lang w:eastAsia="it-IT"/>
              </w:rPr>
              <w:t>,</w:t>
            </w:r>
          </w:p>
          <w:p w14:paraId="0D2466AE"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0D304C">
              <w:rPr>
                <w:rFonts w:ascii="Consolas" w:hAnsi="Consolas" w:cs="Consolas"/>
                <w:color w:val="008000"/>
                <w:szCs w:val="20"/>
                <w:lang w:val="fr-FR" w:eastAsia="it-IT"/>
              </w:rPr>
              <w:t>"description"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"usageprice"</w:t>
            </w:r>
            <w:r w:rsidRPr="000D304C">
              <w:rPr>
                <w:rFonts w:ascii="Consolas" w:hAnsi="Consolas" w:cs="Consolas"/>
                <w:color w:val="000000"/>
                <w:szCs w:val="20"/>
                <w:lang w:val="fr-FR" w:eastAsia="it-IT"/>
              </w:rPr>
              <w:t>,</w:t>
            </w:r>
          </w:p>
          <w:p w14:paraId="4883E625"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"validFor"</w:t>
            </w:r>
            <w:r w:rsidRPr="000D304C">
              <w:rPr>
                <w:rFonts w:ascii="Consolas" w:hAnsi="Consolas" w:cs="Consolas"/>
                <w:color w:val="000000"/>
                <w:szCs w:val="20"/>
                <w:lang w:val="fr-FR" w:eastAsia="it-IT"/>
              </w:rPr>
              <w:t xml:space="preserve">: </w:t>
            </w:r>
          </w:p>
          <w:p w14:paraId="0720F77B"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16C2DB97"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"startDateTime"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4C6EE248"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"endDateTime"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"2013-06-19T00:00:00.0Z"</w:t>
            </w:r>
          </w:p>
          <w:p w14:paraId="54EBC75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744C0124"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p>
          <w:p w14:paraId="22D4B16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"priceType"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"usage"</w:t>
            </w:r>
            <w:r w:rsidRPr="000D304C">
              <w:rPr>
                <w:rFonts w:ascii="Consolas" w:hAnsi="Consolas" w:cs="Consolas"/>
                <w:color w:val="000000"/>
                <w:szCs w:val="20"/>
                <w:lang w:val="fr-FR" w:eastAsia="it-IT"/>
              </w:rPr>
              <w:t>,</w:t>
            </w:r>
          </w:p>
          <w:p w14:paraId="54A7531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"second"</w:t>
            </w:r>
            <w:r>
              <w:rPr>
                <w:rFonts w:ascii="Consolas" w:hAnsi="Consolas" w:cs="Consolas"/>
                <w:color w:val="000000"/>
                <w:szCs w:val="20"/>
                <w:lang w:eastAsia="it-IT"/>
              </w:rPr>
              <w:t>,</w:t>
            </w:r>
          </w:p>
          <w:p w14:paraId="322AEDC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33EF9D2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6D39D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12</w:t>
            </w:r>
            <w:r>
              <w:rPr>
                <w:rFonts w:ascii="Consolas" w:hAnsi="Consolas" w:cs="Consolas"/>
                <w:color w:val="000000"/>
                <w:szCs w:val="20"/>
                <w:lang w:eastAsia="it-IT"/>
              </w:rPr>
              <w:t>,</w:t>
            </w:r>
          </w:p>
          <w:p w14:paraId="1B51927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"dutyFreeAmount"</w:t>
            </w:r>
            <w:r>
              <w:rPr>
                <w:rFonts w:ascii="Consolas" w:hAnsi="Consolas" w:cs="Consolas"/>
                <w:color w:val="000000"/>
                <w:szCs w:val="20"/>
                <w:lang w:eastAsia="it-IT"/>
              </w:rPr>
              <w:t xml:space="preserve">: </w:t>
            </w:r>
            <w:r>
              <w:rPr>
                <w:rFonts w:ascii="Consolas" w:hAnsi="Consolas" w:cs="Consolas"/>
                <w:color w:val="804040"/>
                <w:szCs w:val="20"/>
                <w:lang w:eastAsia="it-IT"/>
              </w:rPr>
              <w:t>10</w:t>
            </w:r>
            <w:r>
              <w:rPr>
                <w:rFonts w:ascii="Consolas" w:hAnsi="Consolas" w:cs="Consolas"/>
                <w:color w:val="000000"/>
                <w:szCs w:val="20"/>
                <w:lang w:eastAsia="it-IT"/>
              </w:rPr>
              <w:t>,</w:t>
            </w:r>
          </w:p>
          <w:p w14:paraId="236C24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06BAD9E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r>
              <w:rPr>
                <w:rFonts w:ascii="Consolas" w:hAnsi="Consolas" w:cs="Consolas"/>
                <w:color w:val="000000"/>
                <w:szCs w:val="20"/>
                <w:lang w:eastAsia="it-IT"/>
              </w:rPr>
              <w:t>,</w:t>
            </w:r>
          </w:p>
          <w:p w14:paraId="4947150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0</w:t>
            </w:r>
          </w:p>
          <w:p w14:paraId="46FF067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0A7B0F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7C3BB961" w14:textId="6ACCEF29"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1D2121">
              <w:rPr>
                <w:rFonts w:ascii="Consolas" w:hAnsi="Consolas" w:cs="Consolas"/>
                <w:color w:val="0000FF"/>
                <w:szCs w:val="20"/>
                <w:lang w:eastAsia="it-IT"/>
              </w:rPr>
              <w:t>,</w:t>
            </w:r>
          </w:p>
          <w:p w14:paraId="52FFE6DD" w14:textId="03BB4F8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"productOfferPriceAlteration"</w:t>
            </w:r>
            <w:r>
              <w:rPr>
                <w:rFonts w:ascii="Consolas" w:hAnsi="Consolas" w:cs="Consolas"/>
                <w:color w:val="000000"/>
                <w:szCs w:val="20"/>
                <w:lang w:eastAsia="it-IT"/>
              </w:rPr>
              <w:t xml:space="preserve">: </w:t>
            </w:r>
          </w:p>
          <w:p w14:paraId="3E488693" w14:textId="43E62750"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F5F8A84" w14:textId="6F7EEFE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"Shipping Discount"</w:t>
            </w:r>
            <w:r>
              <w:rPr>
                <w:rFonts w:ascii="Consolas" w:hAnsi="Consolas" w:cs="Consolas"/>
                <w:color w:val="000000"/>
                <w:szCs w:val="20"/>
                <w:lang w:eastAsia="it-IT"/>
              </w:rPr>
              <w:t>,</w:t>
            </w:r>
          </w:p>
          <w:p w14:paraId="0F51F759" w14:textId="73C6EBA0"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"One time shipping discount"</w:t>
            </w:r>
            <w:r>
              <w:rPr>
                <w:rFonts w:ascii="Consolas" w:hAnsi="Consolas" w:cs="Consolas"/>
                <w:color w:val="000000"/>
                <w:szCs w:val="20"/>
                <w:lang w:eastAsia="it-IT"/>
              </w:rPr>
              <w:t>,</w:t>
            </w:r>
          </w:p>
          <w:p w14:paraId="568ABB84" w14:textId="314A507D"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3489AE9" w14:textId="0AFE8C87"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36B9BF6" w14:textId="4A23B23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24AF280" w14:textId="56785865"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045F2F0" w14:textId="77777777" w:rsidR="001D2121" w:rsidRDefault="001D2121" w:rsidP="001D2121">
            <w:pPr>
              <w:autoSpaceDE w:val="0"/>
              <w:autoSpaceDN w:val="0"/>
              <w:adjustRightInd w:val="0"/>
              <w:spacing w:after="0" w:line="240" w:lineRule="auto"/>
              <w:rPr>
                <w:rFonts w:ascii="Consolas" w:hAnsi="Consolas" w:cs="Consolas"/>
                <w:szCs w:val="20"/>
                <w:lang w:eastAsia="it-IT"/>
              </w:rPr>
            </w:pPr>
          </w:p>
          <w:p w14:paraId="2685C43F" w14:textId="7DA06E96"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"priceType"</w:t>
            </w:r>
            <w:r>
              <w:rPr>
                <w:rFonts w:ascii="Consolas" w:hAnsi="Consolas" w:cs="Consolas"/>
                <w:color w:val="000000"/>
                <w:szCs w:val="20"/>
                <w:lang w:eastAsia="it-IT"/>
              </w:rPr>
              <w:t xml:space="preserve">: </w:t>
            </w:r>
            <w:r w:rsidR="00363E39">
              <w:rPr>
                <w:rFonts w:ascii="Consolas" w:hAnsi="Consolas" w:cs="Consolas"/>
                <w:color w:val="0000FF"/>
                <w:szCs w:val="20"/>
                <w:lang w:eastAsia="it-IT"/>
              </w:rPr>
              <w:t>"</w:t>
            </w:r>
            <w:bookmarkStart w:id="17" w:name="_GoBack"/>
            <w:bookmarkEnd w:id="17"/>
            <w:ins w:id="18" w:author="pierre gauthier" w:date="2015-04-17T14:04:00Z">
              <w:r w:rsidR="00363E39" w:rsidRPr="00363E39">
                <w:rPr>
                  <w:rFonts w:ascii="Consolas" w:hAnsi="Consolas" w:cs="Consolas"/>
                  <w:color w:val="0000FF"/>
                  <w:szCs w:val="20"/>
                  <w:lang w:eastAsia="it-IT"/>
                </w:rPr>
                <w:t>one time</w:t>
              </w:r>
            </w:ins>
            <w:del w:id="19" w:author="pierre gauthier" w:date="2015-04-17T14:04:00Z">
              <w:r w:rsidR="00363E39" w:rsidDel="00363E39">
                <w:rPr>
                  <w:rFonts w:ascii="Consolas" w:hAnsi="Consolas" w:cs="Consolas"/>
                  <w:color w:val="0000FF"/>
                  <w:szCs w:val="20"/>
                  <w:lang w:eastAsia="it-IT"/>
                </w:rPr>
                <w:delText>One Time</w:delText>
              </w:r>
            </w:del>
            <w:r>
              <w:rPr>
                <w:rFonts w:ascii="Consolas" w:hAnsi="Consolas" w:cs="Consolas"/>
                <w:color w:val="0000FF"/>
                <w:szCs w:val="20"/>
                <w:lang w:eastAsia="it-IT"/>
              </w:rPr>
              <w:t>"</w:t>
            </w:r>
            <w:r>
              <w:rPr>
                <w:rFonts w:ascii="Consolas" w:hAnsi="Consolas" w:cs="Consolas"/>
                <w:color w:val="000000"/>
                <w:szCs w:val="20"/>
                <w:lang w:eastAsia="it-IT"/>
              </w:rPr>
              <w:t>,</w:t>
            </w:r>
          </w:p>
          <w:p w14:paraId="74C65D4E" w14:textId="026AC899"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8F670EB" w14:textId="559E4769"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2156E3AE" w14:textId="342658F8"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694AE0" w14:textId="3E2FFA0F"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100</w:t>
            </w:r>
          </w:p>
          <w:p w14:paraId="6B6A43D8" w14:textId="5198F4BA"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6B9B8D1" w14:textId="77777777" w:rsidR="001D2121" w:rsidRDefault="001D2121" w:rsidP="001D2121">
            <w:pPr>
              <w:autoSpaceDE w:val="0"/>
              <w:autoSpaceDN w:val="0"/>
              <w:adjustRightInd w:val="0"/>
              <w:spacing w:after="0" w:line="240" w:lineRule="auto"/>
              <w:rPr>
                <w:rFonts w:ascii="Consolas" w:hAnsi="Consolas" w:cs="Consolas"/>
                <w:szCs w:val="20"/>
                <w:lang w:eastAsia="it-IT"/>
              </w:rPr>
            </w:pPr>
          </w:p>
          <w:p w14:paraId="7DF413CC" w14:textId="73F17742"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7A86C34" w14:textId="11790A3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"priceCondition"</w:t>
            </w:r>
            <w:r>
              <w:rPr>
                <w:rFonts w:ascii="Consolas" w:hAnsi="Consolas" w:cs="Consolas"/>
                <w:color w:val="000000"/>
                <w:szCs w:val="20"/>
                <w:lang w:eastAsia="it-IT"/>
              </w:rPr>
              <w:t xml:space="preserve">: </w:t>
            </w:r>
            <w:r>
              <w:rPr>
                <w:rFonts w:ascii="Consolas" w:hAnsi="Consolas" w:cs="Consolas"/>
                <w:color w:val="0000FF"/>
                <w:szCs w:val="20"/>
                <w:lang w:eastAsia="it-IT"/>
              </w:rPr>
              <w:t>"apply if total amount of the  order is greater than 300.00"</w:t>
            </w:r>
          </w:p>
          <w:p w14:paraId="334BBA5E" w14:textId="6B891DA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A43C869" w14:textId="2FE30623"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sidR="001D2121">
              <w:rPr>
                <w:rFonts w:ascii="Consolas" w:hAnsi="Consolas" w:cs="Consolas"/>
                <w:color w:val="000000"/>
                <w:szCs w:val="20"/>
                <w:lang w:eastAsia="it-IT"/>
              </w:rPr>
              <w:tab/>
            </w:r>
            <w:r>
              <w:rPr>
                <w:rFonts w:ascii="Consolas" w:hAnsi="Consolas" w:cs="Consolas"/>
                <w:color w:val="000000"/>
                <w:szCs w:val="20"/>
                <w:lang w:eastAsia="it-IT"/>
              </w:rPr>
              <w:t>}</w:t>
            </w:r>
          </w:p>
          <w:p w14:paraId="356C158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4289311" w14:textId="27F6E801" w:rsidR="00697173" w:rsidRP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5D15F093" w14:textId="77777777" w:rsidR="00B86DED" w:rsidRDefault="00B86DED" w:rsidP="00242E18">
      <w:pPr>
        <w:jc w:val="both"/>
        <w:rPr>
          <w:rFonts w:ascii="Helvetica" w:hAnsi="Helvetica" w:cs="Helvetica"/>
          <w:sz w:val="24"/>
          <w:lang w:eastAsia="it-IT"/>
        </w:rPr>
      </w:pPr>
      <w:bookmarkStart w:id="20" w:name="_Toc362514682"/>
    </w:p>
    <w:p w14:paraId="1C7FD346" w14:textId="77777777" w:rsidR="0033092A" w:rsidRDefault="0033092A" w:rsidP="0033092A">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056834AD" w14:textId="77777777" w:rsidR="00D41DC0" w:rsidRPr="00023197" w:rsidRDefault="00D41DC0" w:rsidP="00D41DC0">
      <w:pPr>
        <w:pStyle w:val="BodyTextKeep"/>
        <w:ind w:left="0"/>
        <w:rPr>
          <w:rFonts w:cs="Arial"/>
          <w:sz w:val="24"/>
          <w:szCs w:val="24"/>
        </w:rPr>
      </w:pPr>
      <w:r w:rsidRPr="003D7EB0">
        <w:rPr>
          <w:rFonts w:cs="Arial"/>
          <w:b/>
          <w:sz w:val="24"/>
          <w:szCs w:val="24"/>
          <w:lang w:eastAsia="it-IT"/>
        </w:rPr>
        <w:t>BundledProductOffering</w:t>
      </w:r>
      <w:r w:rsidRPr="00023197">
        <w:rPr>
          <w:rFonts w:cs="Arial"/>
          <w:sz w:val="24"/>
          <w:szCs w:val="24"/>
          <w:lang w:eastAsia="it-IT"/>
        </w:rPr>
        <w:t xml:space="preserve">: </w:t>
      </w:r>
      <w:r w:rsidRPr="00023197">
        <w:rPr>
          <w:rFonts w:cs="Arial"/>
          <w:sz w:val="24"/>
          <w:szCs w:val="24"/>
        </w:rPr>
        <w:t xml:space="preserve">A type of ProductOffering that </w:t>
      </w:r>
      <w:r>
        <w:rPr>
          <w:rFonts w:cs="Arial"/>
          <w:sz w:val="24"/>
          <w:szCs w:val="24"/>
        </w:rPr>
        <w:t>belongs to</w:t>
      </w:r>
      <w:r w:rsidRPr="00023197">
        <w:rPr>
          <w:rFonts w:cs="Arial"/>
          <w:sz w:val="24"/>
          <w:szCs w:val="24"/>
        </w:rPr>
        <w:t xml:space="preserve"> a grouping of ProductOfferings made available to the market. It inherits of all attributes of ProductOffering.</w:t>
      </w:r>
    </w:p>
    <w:p w14:paraId="4998DD1D" w14:textId="77777777" w:rsidR="00D41DC0" w:rsidRPr="008F2108" w:rsidRDefault="00D41DC0" w:rsidP="00D41DC0">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D41DC0" w14:paraId="268E40D2"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8676DF7"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606" w:type="dxa"/>
          </w:tcPr>
          <w:p w14:paraId="02F25AB3"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42F55CE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A59902F"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606" w:type="dxa"/>
          </w:tcPr>
          <w:p w14:paraId="18FD2807"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D41DC0" w:rsidRPr="00F7165A" w14:paraId="7585F444"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59FAB568" w14:textId="77777777" w:rsidR="00D41DC0" w:rsidRPr="00F7165A" w:rsidRDefault="00D41DC0" w:rsidP="00841650">
            <w:pPr>
              <w:rPr>
                <w:rFonts w:cs="Arial"/>
                <w:b w:val="0"/>
                <w:color w:val="auto"/>
                <w:szCs w:val="20"/>
                <w:lang w:eastAsia="it-IT"/>
              </w:rPr>
            </w:pPr>
            <w:r w:rsidRPr="00F7165A">
              <w:rPr>
                <w:rFonts w:cs="Arial"/>
                <w:b w:val="0"/>
                <w:color w:val="auto"/>
                <w:szCs w:val="20"/>
                <w:lang w:eastAsia="it-IT"/>
              </w:rPr>
              <w:t>href</w:t>
            </w:r>
          </w:p>
        </w:tc>
        <w:tc>
          <w:tcPr>
            <w:tcW w:w="6606" w:type="dxa"/>
          </w:tcPr>
          <w:p w14:paraId="020E314C"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D41DC0" w:rsidRPr="00DF0DB4" w14:paraId="0DF1244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EF8D5BC" w14:textId="77777777" w:rsidR="00D41DC0" w:rsidRPr="00DF0DB4" w:rsidRDefault="00D41DC0" w:rsidP="00841650">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B2C4F76"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D41DC0" w:rsidRPr="008B698A" w14:paraId="3C69BEAC"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708A8E7" w14:textId="77777777" w:rsidR="00D41DC0" w:rsidRPr="00303144" w:rsidRDefault="00D41DC0" w:rsidP="00841650">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22449736" w14:textId="77777777" w:rsidR="00D41DC0" w:rsidRPr="00303144"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D41DC0" w:rsidRPr="001B6379" w14:paraId="4D8EFC9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FC48DF9" w14:textId="77777777" w:rsidR="00D41DC0" w:rsidRPr="001B6379" w:rsidRDefault="00D41DC0" w:rsidP="00841650">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728759DA" w14:textId="77777777" w:rsidR="00D41DC0" w:rsidRPr="001B6379"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D41DC0" w:rsidRPr="001D6FE5" w14:paraId="0625F342"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017C8154"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207A128A"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D41DC0" w:rsidRPr="001D6FE5" w14:paraId="0631288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8F1CFA7"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606" w:type="dxa"/>
          </w:tcPr>
          <w:p w14:paraId="6FB8235A"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D41DC0" w:rsidRPr="008B698A" w14:paraId="6D37BA29"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26EBE3F6" w14:textId="77777777" w:rsidR="00D41DC0" w:rsidRPr="008B698A" w:rsidRDefault="00D41DC0" w:rsidP="00841650">
            <w:pPr>
              <w:rPr>
                <w:rFonts w:cs="Arial"/>
                <w:b w:val="0"/>
                <w:color w:val="auto"/>
                <w:szCs w:val="20"/>
                <w:lang w:eastAsia="it-IT"/>
              </w:rPr>
            </w:pPr>
            <w:r>
              <w:rPr>
                <w:rFonts w:cs="Arial"/>
                <w:b w:val="0"/>
                <w:color w:val="auto"/>
                <w:szCs w:val="20"/>
                <w:lang w:eastAsia="it-IT"/>
              </w:rPr>
              <w:t>parentId</w:t>
            </w:r>
          </w:p>
        </w:tc>
        <w:tc>
          <w:tcPr>
            <w:tcW w:w="6606" w:type="dxa"/>
          </w:tcPr>
          <w:p w14:paraId="42951AF3" w14:textId="77777777" w:rsidR="00D41DC0" w:rsidRPr="008B698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D41DC0" w:rsidRPr="001D6FE5" w14:paraId="335E252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DEDA797"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606" w:type="dxa"/>
          </w:tcPr>
          <w:p w14:paraId="71430686"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D41DC0" w:rsidRPr="001B6379" w14:paraId="1632B985"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DC37D1E" w14:textId="77777777" w:rsidR="00D41DC0" w:rsidRPr="001B6379" w:rsidRDefault="00D41DC0" w:rsidP="00841650">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0FA3B3BB"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3303D9B7" w14:textId="77777777" w:rsidR="00D41DC0" w:rsidRDefault="00D41DC0" w:rsidP="00D41DC0">
      <w:pPr>
        <w:jc w:val="both"/>
        <w:rPr>
          <w:rFonts w:ascii="Helvetica" w:hAnsi="Helvetica" w:cs="Helvetica"/>
          <w:b/>
          <w:sz w:val="24"/>
          <w:lang w:eastAsia="it-IT"/>
        </w:rPr>
      </w:pPr>
    </w:p>
    <w:p w14:paraId="35C41660" w14:textId="77777777" w:rsidR="00D41DC0" w:rsidRDefault="00D41DC0" w:rsidP="00D41DC0">
      <w:pPr>
        <w:jc w:val="both"/>
        <w:rPr>
          <w:rFonts w:ascii="Helvetica" w:hAnsi="Helvetica" w:cs="Helvetica"/>
          <w:sz w:val="24"/>
          <w:lang w:eastAsia="it-IT"/>
        </w:rPr>
      </w:pPr>
      <w:r>
        <w:rPr>
          <w:rFonts w:ascii="Helvetica" w:hAnsi="Helvetica" w:cs="Helvetica"/>
          <w:b/>
          <w:sz w:val="24"/>
          <w:lang w:eastAsia="it-IT"/>
        </w:rPr>
        <w:t>C</w:t>
      </w:r>
      <w:r w:rsidRPr="00613808">
        <w:rPr>
          <w:rFonts w:ascii="Helvetica" w:hAnsi="Helvetica" w:cs="Helvetica"/>
          <w:b/>
          <w:sz w:val="24"/>
          <w:lang w:eastAsia="it-IT"/>
        </w:rPr>
        <w:t>hannel</w:t>
      </w:r>
      <w:r>
        <w:rPr>
          <w:rFonts w:ascii="Helvetica" w:hAnsi="Helvetica" w:cs="Helvetica"/>
          <w:sz w:val="24"/>
          <w:lang w:eastAsia="it-IT"/>
        </w:rPr>
        <w:t>: Defines the channel for selling product offerings.</w:t>
      </w:r>
    </w:p>
    <w:tbl>
      <w:tblPr>
        <w:tblStyle w:val="LightShading-Accent1"/>
        <w:tblW w:w="0" w:type="auto"/>
        <w:tblLook w:val="04A0" w:firstRow="1" w:lastRow="0" w:firstColumn="1" w:lastColumn="0" w:noHBand="0" w:noVBand="1"/>
      </w:tblPr>
      <w:tblGrid>
        <w:gridCol w:w="2660"/>
        <w:gridCol w:w="7901"/>
      </w:tblGrid>
      <w:tr w:rsidR="00D41DC0" w14:paraId="1B4326D2"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9B32FF"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63003D79"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7317BA" w14:paraId="106CC910"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351449"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1583818" w14:textId="77777777" w:rsidR="00D41DC0" w:rsidRPr="007317BA"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channel</w:t>
            </w:r>
          </w:p>
        </w:tc>
      </w:tr>
      <w:tr w:rsidR="00D41DC0" w:rsidRPr="009A70B3" w14:paraId="0C73A457"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386A2435" w14:textId="77777777" w:rsidR="00D41DC0" w:rsidRPr="009A70B3" w:rsidRDefault="00D41DC0" w:rsidP="0084165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5AFBE456" w14:textId="77777777" w:rsidR="00D41DC0" w:rsidRPr="009A70B3" w:rsidRDefault="00D41DC0"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channel</w:t>
            </w:r>
          </w:p>
        </w:tc>
      </w:tr>
      <w:tr w:rsidR="00D41DC0" w:rsidRPr="009A70B3" w14:paraId="3DB2FD1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746310"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4B094543" w14:textId="77777777" w:rsidR="00D41DC0" w:rsidRPr="009A70B3"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channel</w:t>
            </w:r>
          </w:p>
        </w:tc>
      </w:tr>
    </w:tbl>
    <w:p w14:paraId="16A569AD" w14:textId="77777777" w:rsidR="00D41DC0" w:rsidRDefault="00D41DC0" w:rsidP="00D41DC0">
      <w:pPr>
        <w:rPr>
          <w:rFonts w:ascii="Helvetica" w:hAnsi="Helvetica" w:cs="Helvetica"/>
          <w:sz w:val="24"/>
          <w:lang w:eastAsia="it-IT"/>
        </w:rPr>
      </w:pPr>
    </w:p>
    <w:p w14:paraId="31F335E6" w14:textId="77777777" w:rsidR="00D41DC0" w:rsidRDefault="00D41DC0" w:rsidP="00D41DC0">
      <w:pPr>
        <w:jc w:val="both"/>
        <w:rPr>
          <w:rFonts w:ascii="Helvetica" w:hAnsi="Helvetica" w:cs="Helvetica"/>
          <w:sz w:val="24"/>
          <w:lang w:eastAsia="it-IT"/>
        </w:rPr>
      </w:pPr>
      <w:r>
        <w:rPr>
          <w:rFonts w:ascii="Helvetica" w:hAnsi="Helvetica" w:cs="Helvetica"/>
          <w:b/>
          <w:sz w:val="24"/>
          <w:lang w:eastAsia="it-IT"/>
        </w:rPr>
        <w:t>Pl</w:t>
      </w:r>
      <w:r w:rsidRPr="00613808">
        <w:rPr>
          <w:rFonts w:ascii="Helvetica" w:hAnsi="Helvetica" w:cs="Helvetica"/>
          <w:b/>
          <w:sz w:val="24"/>
          <w:lang w:eastAsia="it-IT"/>
        </w:rPr>
        <w:t>ace</w:t>
      </w:r>
      <w:r>
        <w:rPr>
          <w:rFonts w:ascii="Helvetica" w:hAnsi="Helvetica" w:cs="Helvetica"/>
          <w:sz w:val="24"/>
          <w:lang w:eastAsia="it-IT"/>
        </w:rPr>
        <w:t>: Defines the places where the product offerings are sold.</w:t>
      </w:r>
    </w:p>
    <w:tbl>
      <w:tblPr>
        <w:tblStyle w:val="LightShading-Accent1"/>
        <w:tblW w:w="0" w:type="auto"/>
        <w:tblLook w:val="04A0" w:firstRow="1" w:lastRow="0" w:firstColumn="1" w:lastColumn="0" w:noHBand="0" w:noVBand="1"/>
      </w:tblPr>
      <w:tblGrid>
        <w:gridCol w:w="2660"/>
        <w:gridCol w:w="7901"/>
      </w:tblGrid>
      <w:tr w:rsidR="00D41DC0" w14:paraId="6CC95E4C"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6792FE"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527EFD54"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7317BA" w14:paraId="0798BFC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338133"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6F0311B" w14:textId="77777777" w:rsidR="00D41DC0" w:rsidRPr="007317BA"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place</w:t>
            </w:r>
          </w:p>
        </w:tc>
      </w:tr>
      <w:tr w:rsidR="00D41DC0" w:rsidRPr="009A70B3" w14:paraId="0FB73C54"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0A016559" w14:textId="77777777" w:rsidR="00D41DC0" w:rsidRPr="009A70B3" w:rsidRDefault="00D41DC0" w:rsidP="0084165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7299C213" w14:textId="77777777" w:rsidR="00D41DC0" w:rsidRPr="009A70B3" w:rsidRDefault="00D41DC0"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place</w:t>
            </w:r>
          </w:p>
        </w:tc>
      </w:tr>
      <w:tr w:rsidR="00D41DC0" w:rsidRPr="009A70B3" w14:paraId="24971F61"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922BE0"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9A9DD2F" w14:textId="77777777" w:rsidR="00D41DC0" w:rsidRPr="009A70B3"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place</w:t>
            </w:r>
          </w:p>
        </w:tc>
      </w:tr>
    </w:tbl>
    <w:p w14:paraId="549B94C5" w14:textId="77777777" w:rsidR="00D41DC0" w:rsidRDefault="00D41DC0" w:rsidP="00D41DC0">
      <w:pPr>
        <w:jc w:val="both"/>
        <w:rPr>
          <w:rFonts w:ascii="Helvetica" w:hAnsi="Helvetica" w:cs="Helvetica"/>
          <w:sz w:val="24"/>
          <w:lang w:eastAsia="it-IT"/>
        </w:rPr>
      </w:pPr>
    </w:p>
    <w:p w14:paraId="2FA3B6B7" w14:textId="77777777" w:rsidR="00D41DC0" w:rsidRPr="008F2108" w:rsidRDefault="00D41DC0" w:rsidP="00D41DC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rice</w:t>
      </w:r>
      <w:r>
        <w:rPr>
          <w:rFonts w:ascii="Helvetica" w:hAnsi="Helvetica" w:cs="Helvetica"/>
          <w:sz w:val="24"/>
          <w:lang w:eastAsia="it-IT"/>
        </w:rPr>
        <w:t>: P</w:t>
      </w:r>
      <w:r>
        <w:rPr>
          <w:sz w:val="24"/>
        </w:rPr>
        <w:t>rovides all amounts (tax included, duty free, tax rate), used currency and percentage to apply for ProdOfferPriceAlteration.</w:t>
      </w:r>
    </w:p>
    <w:tbl>
      <w:tblPr>
        <w:tblStyle w:val="LightShading-Accent1"/>
        <w:tblW w:w="0" w:type="auto"/>
        <w:tblLook w:val="04A0" w:firstRow="1" w:lastRow="0" w:firstColumn="1" w:lastColumn="0" w:noHBand="0" w:noVBand="1"/>
      </w:tblPr>
      <w:tblGrid>
        <w:gridCol w:w="3980"/>
        <w:gridCol w:w="6581"/>
      </w:tblGrid>
      <w:tr w:rsidR="00D41DC0" w14:paraId="3E9E9ECF"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6A5517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7F32100C"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157E9A6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3F4E2D" w14:textId="77777777" w:rsidR="00D41DC0" w:rsidRPr="00357071" w:rsidRDefault="00D41DC0" w:rsidP="00841650">
            <w:pPr>
              <w:rPr>
                <w:rFonts w:cs="Arial"/>
                <w:b w:val="0"/>
                <w:color w:val="auto"/>
                <w:szCs w:val="20"/>
                <w:lang w:eastAsia="it-IT"/>
              </w:rPr>
            </w:pPr>
            <w:r>
              <w:rPr>
                <w:rFonts w:cs="Arial"/>
                <w:b w:val="0"/>
                <w:color w:val="auto"/>
                <w:szCs w:val="20"/>
                <w:lang w:eastAsia="it-IT"/>
              </w:rPr>
              <w:t>currencyCode</w:t>
            </w:r>
          </w:p>
        </w:tc>
        <w:tc>
          <w:tcPr>
            <w:tcW w:w="6581" w:type="dxa"/>
          </w:tcPr>
          <w:p w14:paraId="25A71287"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string used as a code for specifying the currency associated to the given amounts. The ISO4217 norm uses 3 letters to define the currency (for example USD for US dollar or EUR for Euro)</w:t>
            </w:r>
          </w:p>
        </w:tc>
      </w:tr>
      <w:tr w:rsidR="00D41DC0" w:rsidRPr="00F7165A" w14:paraId="742A19D8"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34F59D89" w14:textId="77777777" w:rsidR="00D41DC0" w:rsidRPr="00F7165A" w:rsidRDefault="00D41DC0" w:rsidP="00841650">
            <w:pPr>
              <w:rPr>
                <w:rFonts w:cs="Arial"/>
                <w:b w:val="0"/>
                <w:color w:val="auto"/>
                <w:szCs w:val="20"/>
                <w:lang w:eastAsia="it-IT"/>
              </w:rPr>
            </w:pPr>
            <w:r>
              <w:rPr>
                <w:rFonts w:cs="Arial"/>
                <w:b w:val="0"/>
                <w:color w:val="auto"/>
                <w:szCs w:val="20"/>
                <w:lang w:eastAsia="it-IT"/>
              </w:rPr>
              <w:t>dutyFreeAmount</w:t>
            </w:r>
          </w:p>
        </w:tc>
        <w:tc>
          <w:tcPr>
            <w:tcW w:w="6581" w:type="dxa"/>
          </w:tcPr>
          <w:p w14:paraId="4DA954E1"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excluded amount (expressed in the given currency)</w:t>
            </w:r>
          </w:p>
        </w:tc>
      </w:tr>
      <w:tr w:rsidR="00D41DC0" w:rsidRPr="00DF0DB4" w14:paraId="70D802E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E2E7912" w14:textId="77777777" w:rsidR="00D41DC0" w:rsidRPr="00DF0DB4" w:rsidRDefault="00D41DC0" w:rsidP="00841650">
            <w:pPr>
              <w:rPr>
                <w:rFonts w:cs="Arial"/>
                <w:b w:val="0"/>
                <w:color w:val="auto"/>
                <w:szCs w:val="20"/>
                <w:lang w:eastAsia="it-IT"/>
              </w:rPr>
            </w:pPr>
            <w:r>
              <w:rPr>
                <w:rFonts w:cs="Arial"/>
                <w:b w:val="0"/>
                <w:color w:val="auto"/>
                <w:szCs w:val="20"/>
                <w:lang w:eastAsia="it-IT"/>
              </w:rPr>
              <w:t>percentage</w:t>
            </w:r>
          </w:p>
        </w:tc>
        <w:tc>
          <w:tcPr>
            <w:tcW w:w="6581" w:type="dxa"/>
            <w:shd w:val="clear" w:color="auto" w:fill="DBE5F1" w:themeFill="accent1" w:themeFillTint="33"/>
          </w:tcPr>
          <w:p w14:paraId="27E755EC"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Percentage to apply for ProdOfferPriceAlteration</w:t>
            </w:r>
          </w:p>
        </w:tc>
      </w:tr>
      <w:tr w:rsidR="00D41DC0" w:rsidRPr="001D6FE5" w14:paraId="499DE3BE"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29F4D673" w14:textId="77777777" w:rsidR="00D41DC0" w:rsidRPr="001D6FE5" w:rsidRDefault="00D41DC0" w:rsidP="00841650">
            <w:pPr>
              <w:rPr>
                <w:rFonts w:cs="Arial"/>
                <w:b w:val="0"/>
                <w:color w:val="auto"/>
                <w:szCs w:val="20"/>
                <w:lang w:eastAsia="it-IT"/>
              </w:rPr>
            </w:pPr>
            <w:r>
              <w:rPr>
                <w:rFonts w:cs="Arial"/>
                <w:b w:val="0"/>
                <w:color w:val="auto"/>
                <w:szCs w:val="20"/>
                <w:lang w:eastAsia="it-IT"/>
              </w:rPr>
              <w:t>taxIncludedAmount</w:t>
            </w:r>
          </w:p>
        </w:tc>
        <w:tc>
          <w:tcPr>
            <w:tcW w:w="6581" w:type="dxa"/>
          </w:tcPr>
          <w:p w14:paraId="30D3D4F7"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included amount (expressed in the given currency)</w:t>
            </w:r>
          </w:p>
        </w:tc>
      </w:tr>
      <w:tr w:rsidR="00D41DC0" w:rsidRPr="008B698A" w14:paraId="4177C955"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4936CBF6"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563B7156"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5465F1" w:rsidRPr="005465F1" w14:paraId="22C4E31F" w14:textId="77777777" w:rsidTr="005465F1">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16D5F1CE" w14:textId="7649F054" w:rsidR="005465F1" w:rsidRPr="005465F1" w:rsidRDefault="005465F1" w:rsidP="00841650">
            <w:pPr>
              <w:rPr>
                <w:rFonts w:cs="Arial"/>
                <w:b w:val="0"/>
                <w:color w:val="auto"/>
                <w:szCs w:val="20"/>
                <w:lang w:eastAsia="it-IT"/>
              </w:rPr>
            </w:pPr>
            <w:r w:rsidRPr="005465F1">
              <w:rPr>
                <w:rFonts w:cs="Arial"/>
                <w:b w:val="0"/>
                <w:color w:val="auto"/>
                <w:szCs w:val="20"/>
                <w:lang w:eastAsia="it-IT"/>
              </w:rPr>
              <w:t>taxRate</w:t>
            </w:r>
          </w:p>
        </w:tc>
        <w:tc>
          <w:tcPr>
            <w:tcW w:w="6581" w:type="dxa"/>
            <w:shd w:val="clear" w:color="auto" w:fill="FFFFFF" w:themeFill="background1"/>
          </w:tcPr>
          <w:p w14:paraId="28AA27C8" w14:textId="4CC6138E" w:rsidR="005465F1" w:rsidRPr="005465F1" w:rsidRDefault="005465F1" w:rsidP="00841650">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5465F1">
              <w:rPr>
                <w:rFonts w:cs="Arial"/>
                <w:color w:val="auto"/>
                <w:szCs w:val="20"/>
                <w:lang w:eastAsia="it-IT"/>
              </w:rPr>
              <w:t>Tax rate</w:t>
            </w:r>
          </w:p>
        </w:tc>
      </w:tr>
    </w:tbl>
    <w:p w14:paraId="2B739A98" w14:textId="77777777" w:rsidR="00D41DC0" w:rsidRDefault="00D41DC0" w:rsidP="00D41DC0">
      <w:pPr>
        <w:rPr>
          <w:rFonts w:ascii="Helvetica" w:hAnsi="Helvetica" w:cs="Helvetica"/>
          <w:sz w:val="24"/>
          <w:lang w:eastAsia="it-IT"/>
        </w:rPr>
      </w:pPr>
    </w:p>
    <w:p w14:paraId="6ED8E3BE" w14:textId="49D5C716" w:rsidR="0033092A" w:rsidRDefault="0033092A" w:rsidP="0033092A">
      <w:pPr>
        <w:rPr>
          <w:rFonts w:ascii="Helvetica" w:hAnsi="Helvetica" w:cs="Helvetica"/>
          <w:sz w:val="24"/>
          <w:lang w:eastAsia="it-IT"/>
        </w:rPr>
      </w:pPr>
      <w:r w:rsidRPr="00867354">
        <w:rPr>
          <w:rFonts w:ascii="Helvetica" w:hAnsi="Helvetica" w:cs="Helvetica"/>
          <w:b/>
          <w:sz w:val="24"/>
          <w:lang w:eastAsia="it-IT"/>
        </w:rPr>
        <w:t>ProductOffering</w:t>
      </w:r>
      <w:r>
        <w:rPr>
          <w:rFonts w:ascii="Helvetica" w:hAnsi="Helvetica" w:cs="Helvetica"/>
          <w:sz w:val="24"/>
          <w:lang w:eastAsia="it-IT"/>
        </w:rPr>
        <w:t xml:space="preserve">: </w:t>
      </w:r>
      <w:r w:rsidR="006B792A">
        <w:rPr>
          <w:rFonts w:ascii="Helvetica" w:hAnsi="Helvetica" w:cs="Helvetica"/>
          <w:sz w:val="24"/>
          <w:lang w:eastAsia="it-IT"/>
        </w:rPr>
        <w:t>R</w:t>
      </w:r>
      <w:r w:rsidRPr="008F2108">
        <w:rPr>
          <w:rFonts w:ascii="Helvetica" w:hAnsi="Helvetica" w:cs="Helvetica"/>
          <w:sz w:val="24"/>
          <w:lang w:eastAsia="it-IT"/>
        </w:rPr>
        <w:t>epresents entities that are orderable from the provider of the catalog, this resource includes pricing information.</w:t>
      </w:r>
    </w:p>
    <w:tbl>
      <w:tblPr>
        <w:tblStyle w:val="LightShading-Accent1"/>
        <w:tblW w:w="0" w:type="auto"/>
        <w:tblLook w:val="04A0" w:firstRow="1" w:lastRow="0" w:firstColumn="1" w:lastColumn="0" w:noHBand="0" w:noVBand="1"/>
      </w:tblPr>
      <w:tblGrid>
        <w:gridCol w:w="3980"/>
        <w:gridCol w:w="6581"/>
      </w:tblGrid>
      <w:tr w:rsidR="00B86DED" w14:paraId="7823A5EC"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2B0ABE1"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7EBEC8A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4D855AB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AA13C0F"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1" w:type="dxa"/>
          </w:tcPr>
          <w:p w14:paraId="6689BF86"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w:t>
            </w:r>
          </w:p>
        </w:tc>
      </w:tr>
      <w:tr w:rsidR="00B86DED" w:rsidRPr="00F7165A" w14:paraId="03C1442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0FF6BD16"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581" w:type="dxa"/>
          </w:tcPr>
          <w:p w14:paraId="07C09FDB"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ProductOffering</w:t>
            </w:r>
          </w:p>
        </w:tc>
      </w:tr>
      <w:tr w:rsidR="00B86DED" w:rsidRPr="00DF0DB4" w14:paraId="0925613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85FD9AB"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002E3EA1"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productOffering</w:t>
            </w:r>
          </w:p>
        </w:tc>
      </w:tr>
      <w:tr w:rsidR="00B86DED" w:rsidRPr="008B698A" w14:paraId="2ED7E467"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A0FFDDB" w14:textId="77777777" w:rsidR="00B86DED" w:rsidRPr="00303144" w:rsidRDefault="00B86DED" w:rsidP="00B86DED">
            <w:pPr>
              <w:rPr>
                <w:rFonts w:cs="Arial"/>
                <w:b w:val="0"/>
                <w:color w:val="auto"/>
                <w:szCs w:val="20"/>
                <w:lang w:eastAsia="it-IT"/>
              </w:rPr>
            </w:pPr>
            <w:r>
              <w:rPr>
                <w:rFonts w:cs="Arial"/>
                <w:b w:val="0"/>
                <w:color w:val="auto"/>
                <w:szCs w:val="20"/>
                <w:lang w:eastAsia="it-IT"/>
              </w:rPr>
              <w:t>isBundle</w:t>
            </w:r>
          </w:p>
        </w:tc>
        <w:tc>
          <w:tcPr>
            <w:tcW w:w="6581" w:type="dxa"/>
            <w:shd w:val="clear" w:color="auto" w:fill="FFFFFF" w:themeFill="background1"/>
          </w:tcPr>
          <w:p w14:paraId="528AB894" w14:textId="77777777" w:rsidR="00B86DED" w:rsidRPr="00895922"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95922">
              <w:rPr>
                <w:rFonts w:cs="Arial"/>
                <w:color w:val="auto"/>
                <w:szCs w:val="20"/>
                <w:lang w:eastAsia="it-IT"/>
              </w:rPr>
              <w:t>isBundle determines whether a productOffering represents a single productOffering (false), or a bundle of productOfferings (true).</w:t>
            </w:r>
          </w:p>
        </w:tc>
      </w:tr>
      <w:tr w:rsidR="00B86DED" w:rsidRPr="001B6379" w14:paraId="4AEABE9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B6206B5"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581" w:type="dxa"/>
            <w:shd w:val="clear" w:color="auto" w:fill="DBE5F1" w:themeFill="accent1" w:themeFillTint="33"/>
          </w:tcPr>
          <w:p w14:paraId="6AA80593"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194CD845"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A9F10D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33568584"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426A9CA"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11953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1" w:type="dxa"/>
          </w:tcPr>
          <w:p w14:paraId="21959FF8"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w:t>
            </w:r>
          </w:p>
        </w:tc>
      </w:tr>
      <w:tr w:rsidR="00B86DED" w:rsidRPr="001D6FE5" w14:paraId="5E60F76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5A4C62CD"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581" w:type="dxa"/>
          </w:tcPr>
          <w:p w14:paraId="3F774A0F"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w:t>
            </w:r>
            <w:r w:rsidRPr="001D6FE5">
              <w:rPr>
                <w:rFonts w:cs="Arial"/>
                <w:color w:val="auto"/>
                <w:lang w:eastAsia="it-IT"/>
              </w:rPr>
              <w:t xml:space="preserve"> is valid</w:t>
            </w:r>
          </w:p>
        </w:tc>
      </w:tr>
      <w:tr w:rsidR="00B86DED" w:rsidRPr="001B6379" w14:paraId="5CE1A980"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8FF9E48"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581" w:type="dxa"/>
            <w:shd w:val="clear" w:color="auto" w:fill="FFFFFF" w:themeFill="background1"/>
          </w:tcPr>
          <w:p w14:paraId="1167F9AA"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20EDDF79" w14:textId="77777777" w:rsidR="00D41DC0" w:rsidRDefault="00D41DC0" w:rsidP="00274235">
      <w:pPr>
        <w:jc w:val="both"/>
        <w:rPr>
          <w:rFonts w:ascii="Helvetica" w:hAnsi="Helvetica" w:cs="Helvetica"/>
          <w:b/>
          <w:sz w:val="24"/>
          <w:lang w:eastAsia="it-IT"/>
        </w:rPr>
      </w:pPr>
    </w:p>
    <w:p w14:paraId="0FECBE2B" w14:textId="77777777" w:rsidR="00D41DC0" w:rsidRDefault="00D41DC0" w:rsidP="00D41DC0">
      <w:pPr>
        <w:jc w:val="both"/>
        <w:rPr>
          <w:rFonts w:cs="Arial"/>
          <w:sz w:val="24"/>
          <w:lang w:eastAsia="it-IT"/>
        </w:rPr>
      </w:pPr>
      <w:r>
        <w:rPr>
          <w:rFonts w:ascii="Helvetica" w:hAnsi="Helvetica" w:cs="Helvetica"/>
          <w:b/>
          <w:sz w:val="24"/>
          <w:lang w:eastAsia="it-IT"/>
        </w:rPr>
        <w:t>P</w:t>
      </w:r>
      <w:r w:rsidRPr="00B86DED">
        <w:rPr>
          <w:rFonts w:ascii="Helvetica" w:hAnsi="Helvetica" w:cs="Helvetica"/>
          <w:b/>
          <w:sz w:val="24"/>
          <w:lang w:eastAsia="it-IT"/>
        </w:rPr>
        <w:t>roductOfferPriceAlteration</w:t>
      </w:r>
      <w:r>
        <w:rPr>
          <w:rFonts w:ascii="Helvetica" w:hAnsi="Helvetica" w:cs="Helvetica"/>
          <w:sz w:val="24"/>
          <w:lang w:eastAsia="it-IT"/>
        </w:rPr>
        <w:t>: A</w:t>
      </w:r>
      <w:r>
        <w:rPr>
          <w:sz w:val="24"/>
        </w:rPr>
        <w:t>n amount, usually of money, that modifies a price charged for a productOffering</w:t>
      </w:r>
      <w:r>
        <w:rPr>
          <w:rFonts w:cs="Arial"/>
          <w:sz w:val="24"/>
          <w:lang w:eastAsia="it-IT"/>
        </w:rPr>
        <w:t>.</w:t>
      </w:r>
    </w:p>
    <w:tbl>
      <w:tblPr>
        <w:tblStyle w:val="LightShading-Accent1"/>
        <w:tblW w:w="0" w:type="auto"/>
        <w:tblLook w:val="04A0" w:firstRow="1" w:lastRow="0" w:firstColumn="1" w:lastColumn="0" w:noHBand="0" w:noVBand="1"/>
      </w:tblPr>
      <w:tblGrid>
        <w:gridCol w:w="3980"/>
        <w:gridCol w:w="6581"/>
      </w:tblGrid>
      <w:tr w:rsidR="00D41DC0" w14:paraId="54CF8BB8"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8482628"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52EC784A"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6506E3" w14:paraId="0172F75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92FEDB5" w14:textId="77777777" w:rsidR="00D41DC0" w:rsidRPr="006506E3" w:rsidRDefault="00D41DC0" w:rsidP="00841650">
            <w:pPr>
              <w:rPr>
                <w:rFonts w:cs="Arial"/>
                <w:b w:val="0"/>
                <w:color w:val="auto"/>
                <w:szCs w:val="20"/>
                <w:lang w:eastAsia="it-IT"/>
              </w:rPr>
            </w:pPr>
            <w:r w:rsidRPr="006506E3">
              <w:rPr>
                <w:rFonts w:cs="Arial"/>
                <w:b w:val="0"/>
                <w:color w:val="auto"/>
                <w:szCs w:val="20"/>
                <w:lang w:eastAsia="it-IT"/>
              </w:rPr>
              <w:t>applicationDuration</w:t>
            </w:r>
          </w:p>
        </w:tc>
        <w:tc>
          <w:tcPr>
            <w:tcW w:w="6581" w:type="dxa"/>
          </w:tcPr>
          <w:p w14:paraId="7EBF06C0" w14:textId="36B52FC3" w:rsidR="00D41DC0" w:rsidRPr="006506E3" w:rsidRDefault="00D41DC0" w:rsidP="00A77694">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506E3">
              <w:rPr>
                <w:rFonts w:cs="Arial"/>
                <w:color w:val="auto"/>
                <w:lang w:eastAsia="it-IT"/>
              </w:rPr>
              <w:t>Duration during which the prodOfferPriceAl</w:t>
            </w:r>
            <w:r w:rsidR="00A77694">
              <w:rPr>
                <w:rFonts w:cs="Arial"/>
                <w:color w:val="auto"/>
                <w:lang w:eastAsia="it-IT"/>
              </w:rPr>
              <w:t>t</w:t>
            </w:r>
            <w:r w:rsidRPr="006506E3">
              <w:rPr>
                <w:rFonts w:cs="Arial"/>
                <w:color w:val="auto"/>
                <w:lang w:eastAsia="it-IT"/>
              </w:rPr>
              <w:t>eration applies on the productOffering</w:t>
            </w:r>
            <w:r w:rsidR="00A77694">
              <w:rPr>
                <w:rFonts w:cs="Arial"/>
                <w:color w:val="auto"/>
                <w:lang w:eastAsia="it-IT"/>
              </w:rPr>
              <w:t xml:space="preserve"> (for instance 2 months free of charge for the recurring charge)</w:t>
            </w:r>
          </w:p>
        </w:tc>
      </w:tr>
      <w:tr w:rsidR="00D41DC0" w:rsidRPr="00357071" w14:paraId="4288C3FE"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3287037E"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009DD88A" w14:textId="77777777" w:rsidR="00D41DC0" w:rsidRPr="00357071"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prodOfferPriceAlteration</w:t>
            </w:r>
          </w:p>
        </w:tc>
      </w:tr>
      <w:tr w:rsidR="00D41DC0" w:rsidRPr="00F7165A" w14:paraId="42A8354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3D3BCA9" w14:textId="77777777" w:rsidR="00D41DC0" w:rsidRPr="00F7165A" w:rsidRDefault="00D41DC0" w:rsidP="00841650">
            <w:pPr>
              <w:rPr>
                <w:rFonts w:cs="Arial"/>
                <w:b w:val="0"/>
                <w:color w:val="auto"/>
                <w:szCs w:val="20"/>
                <w:lang w:eastAsia="it-IT"/>
              </w:rPr>
            </w:pPr>
            <w:r w:rsidRPr="00F7165A">
              <w:rPr>
                <w:rFonts w:cs="Arial"/>
                <w:b w:val="0"/>
                <w:color w:val="auto"/>
                <w:szCs w:val="20"/>
                <w:lang w:eastAsia="it-IT"/>
              </w:rPr>
              <w:t>href</w:t>
            </w:r>
          </w:p>
        </w:tc>
        <w:tc>
          <w:tcPr>
            <w:tcW w:w="6581" w:type="dxa"/>
          </w:tcPr>
          <w:p w14:paraId="3CF94A67" w14:textId="77777777" w:rsidR="00D41DC0" w:rsidRPr="00F7165A"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prodOfferPriceAlteration</w:t>
            </w:r>
          </w:p>
        </w:tc>
      </w:tr>
      <w:tr w:rsidR="00D41DC0" w:rsidRPr="00DF0DB4" w14:paraId="7E999F0E"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A118352" w14:textId="77777777" w:rsidR="00D41DC0" w:rsidRPr="00DF0DB4" w:rsidRDefault="00D41DC0" w:rsidP="00841650">
            <w:pPr>
              <w:rPr>
                <w:rFonts w:cs="Arial"/>
                <w:b w:val="0"/>
                <w:color w:val="auto"/>
                <w:szCs w:val="20"/>
                <w:lang w:eastAsia="it-IT"/>
              </w:rPr>
            </w:pPr>
            <w:r>
              <w:rPr>
                <w:rFonts w:cs="Arial"/>
                <w:b w:val="0"/>
                <w:color w:val="auto"/>
                <w:szCs w:val="20"/>
                <w:lang w:eastAsia="it-IT"/>
              </w:rPr>
              <w:t>id</w:t>
            </w:r>
          </w:p>
        </w:tc>
        <w:tc>
          <w:tcPr>
            <w:tcW w:w="6581" w:type="dxa"/>
            <w:shd w:val="clear" w:color="auto" w:fill="FFFFFF" w:themeFill="background1"/>
          </w:tcPr>
          <w:p w14:paraId="1CE7AB0C" w14:textId="77777777" w:rsidR="00D41DC0" w:rsidRPr="00976281" w:rsidRDefault="00D41DC0"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prodOfferPriceAlteration e</w:t>
            </w:r>
          </w:p>
        </w:tc>
      </w:tr>
      <w:tr w:rsidR="00D41DC0" w:rsidRPr="001D6FE5" w14:paraId="4F8E564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77E906"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581" w:type="dxa"/>
          </w:tcPr>
          <w:p w14:paraId="21337EA5"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prodOfferPriceAlteration</w:t>
            </w:r>
          </w:p>
        </w:tc>
      </w:tr>
      <w:tr w:rsidR="00D41DC0" w:rsidRPr="008D1B3D" w14:paraId="5EEE82FA"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22900569" w14:textId="77777777" w:rsidR="00D41DC0" w:rsidRPr="008D1B3D" w:rsidRDefault="00D41DC0" w:rsidP="00841650">
            <w:pPr>
              <w:rPr>
                <w:rFonts w:cs="Arial"/>
                <w:b w:val="0"/>
                <w:color w:val="auto"/>
                <w:szCs w:val="20"/>
                <w:lang w:eastAsia="it-IT"/>
              </w:rPr>
            </w:pPr>
            <w:r w:rsidRPr="008D1B3D">
              <w:rPr>
                <w:rFonts w:cs="Arial"/>
                <w:b w:val="0"/>
                <w:color w:val="auto"/>
                <w:szCs w:val="20"/>
                <w:lang w:eastAsia="it-IT"/>
              </w:rPr>
              <w:t>priceCondition</w:t>
            </w:r>
          </w:p>
        </w:tc>
        <w:tc>
          <w:tcPr>
            <w:tcW w:w="6581" w:type="dxa"/>
            <w:shd w:val="clear" w:color="auto" w:fill="FFFFFF" w:themeFill="background1"/>
          </w:tcPr>
          <w:p w14:paraId="0A2C420C" w14:textId="77777777" w:rsidR="00D41DC0" w:rsidRPr="008D1B3D"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D1B3D">
              <w:rPr>
                <w:rFonts w:cs="Arial"/>
                <w:color w:val="auto"/>
                <w:szCs w:val="20"/>
                <w:lang w:eastAsia="it-IT"/>
              </w:rPr>
              <w:t>Condition that triggers the price application</w:t>
            </w:r>
          </w:p>
        </w:tc>
      </w:tr>
      <w:tr w:rsidR="00D41DC0" w:rsidRPr="008B698A" w14:paraId="05C50599"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F2388A2"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FFFFFF" w:themeFill="background1"/>
          </w:tcPr>
          <w:p w14:paraId="113DAA90"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D41DC0" w:rsidRPr="001B6379" w14:paraId="3378B144"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274634B" w14:textId="77777777" w:rsidR="00D41DC0" w:rsidRPr="001B6379" w:rsidRDefault="00D41DC0" w:rsidP="00841650">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76123498"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D41DC0" w:rsidRPr="001D6FE5" w14:paraId="66FFCE6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83555E5" w14:textId="77777777" w:rsidR="00D41DC0" w:rsidRPr="001D6FE5" w:rsidRDefault="00D41DC0" w:rsidP="00841650">
            <w:pPr>
              <w:rPr>
                <w:rFonts w:cs="Arial"/>
                <w:b w:val="0"/>
                <w:color w:val="auto"/>
                <w:szCs w:val="20"/>
                <w:lang w:eastAsia="it-IT"/>
              </w:rPr>
            </w:pPr>
            <w:r>
              <w:rPr>
                <w:rFonts w:cs="Arial"/>
                <w:b w:val="0"/>
                <w:color w:val="auto"/>
                <w:szCs w:val="20"/>
                <w:lang w:eastAsia="it-IT"/>
              </w:rPr>
              <w:t>unitOfMeasure</w:t>
            </w:r>
          </w:p>
        </w:tc>
        <w:tc>
          <w:tcPr>
            <w:tcW w:w="6581" w:type="dxa"/>
          </w:tcPr>
          <w:p w14:paraId="712D0403"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D41DC0" w:rsidRPr="001D6FE5" w14:paraId="13FEBEA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7E9EA4ED"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272A11EF"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prodOfferPriceAlteration</w:t>
            </w:r>
            <w:r w:rsidRPr="001D6FE5">
              <w:rPr>
                <w:rFonts w:cs="Arial"/>
                <w:color w:val="auto"/>
                <w:lang w:eastAsia="it-IT"/>
              </w:rPr>
              <w:t xml:space="preserve"> is valid</w:t>
            </w:r>
          </w:p>
        </w:tc>
      </w:tr>
    </w:tbl>
    <w:p w14:paraId="2EE451A0" w14:textId="77777777" w:rsidR="00D41DC0" w:rsidRPr="008F2108" w:rsidRDefault="00D41DC0" w:rsidP="00D41DC0">
      <w:pPr>
        <w:jc w:val="both"/>
        <w:rPr>
          <w:rFonts w:ascii="Helvetica" w:hAnsi="Helvetica" w:cs="Helvetica"/>
          <w:sz w:val="24"/>
          <w:lang w:eastAsia="it-IT"/>
        </w:rPr>
      </w:pPr>
    </w:p>
    <w:p w14:paraId="3C4BD4A1" w14:textId="77777777" w:rsidR="00D41DC0" w:rsidRDefault="00D41DC0" w:rsidP="00D41DC0">
      <w:pPr>
        <w:jc w:val="both"/>
        <w:rPr>
          <w:rFonts w:cs="Arial"/>
          <w:sz w:val="24"/>
          <w:lang w:eastAsia="it-IT"/>
        </w:rPr>
      </w:pPr>
      <w:r w:rsidRPr="0075702A">
        <w:rPr>
          <w:rFonts w:ascii="Helvetica" w:hAnsi="Helvetica" w:cs="Helvetica"/>
          <w:b/>
          <w:sz w:val="24"/>
          <w:lang w:eastAsia="it-IT"/>
        </w:rPr>
        <w:t>ProductOfferingPrice</w:t>
      </w:r>
      <w:r>
        <w:rPr>
          <w:rFonts w:ascii="Helvetica" w:hAnsi="Helvetica" w:cs="Helvetica"/>
          <w:sz w:val="24"/>
          <w:lang w:eastAsia="it-IT"/>
        </w:rPr>
        <w:t>: Is</w:t>
      </w:r>
      <w:r w:rsidRPr="006532B1">
        <w:rPr>
          <w:sz w:val="24"/>
        </w:rPr>
        <w:t xml:space="preserve"> based on both the basic cost to develop and produce products and the enterprise’s policy on revenue targets. This price may be further revised through discounting (prodOfferPriceAlteration).</w:t>
      </w:r>
      <w:r>
        <w:rPr>
          <w:sz w:val="24"/>
        </w:rPr>
        <w:t xml:space="preserve"> </w:t>
      </w:r>
      <w:r w:rsidRPr="006532B1">
        <w:rPr>
          <w:sz w:val="24"/>
        </w:rPr>
        <w:t>The price, applied for a productOffering may also be influenced by the productOfferingTerm, the customer selected – e.g. a productOffering can be offered with multiple terms, like commitment periods for the contract.</w:t>
      </w:r>
      <w:r w:rsidRPr="004D1F7D">
        <w:rPr>
          <w:rFonts w:cs="Arial"/>
          <w:sz w:val="24"/>
          <w:lang w:eastAsia="it-IT"/>
        </w:rPr>
        <w:t xml:space="preserve"> </w:t>
      </w:r>
      <w:r>
        <w:rPr>
          <w:rFonts w:cs="Arial"/>
          <w:sz w:val="24"/>
          <w:lang w:eastAsia="it-IT"/>
        </w:rPr>
        <w:t>The price may be influenced by this productOfferingTerm. A productOffering may be cheaper with a 24 month commitment than with a 12 month commitment.</w:t>
      </w:r>
    </w:p>
    <w:tbl>
      <w:tblPr>
        <w:tblStyle w:val="LightShading-Accent1"/>
        <w:tblW w:w="0" w:type="auto"/>
        <w:tblLook w:val="04A0" w:firstRow="1" w:lastRow="0" w:firstColumn="1" w:lastColumn="0" w:noHBand="0" w:noVBand="1"/>
      </w:tblPr>
      <w:tblGrid>
        <w:gridCol w:w="3980"/>
        <w:gridCol w:w="6581"/>
      </w:tblGrid>
      <w:tr w:rsidR="00D41DC0" w14:paraId="768E740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442901A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7430287F"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2309E26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2059C3D"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3C47A175"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productOfferingPrice</w:t>
            </w:r>
          </w:p>
        </w:tc>
      </w:tr>
      <w:tr w:rsidR="00D41DC0" w:rsidRPr="001D6FE5" w14:paraId="789C30A1"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4D3FDF56"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581" w:type="dxa"/>
          </w:tcPr>
          <w:p w14:paraId="2667D67D"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productOfferingPrice</w:t>
            </w:r>
          </w:p>
        </w:tc>
      </w:tr>
      <w:tr w:rsidR="00D41DC0" w:rsidRPr="008B698A" w14:paraId="7C4C1E2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1B028BAC"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4BB510A3"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D41DC0" w:rsidRPr="001B6379" w14:paraId="178B4203"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F2E597A" w14:textId="77777777" w:rsidR="00D41DC0" w:rsidRPr="001B6379" w:rsidRDefault="00D41DC0" w:rsidP="00841650">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002B488F"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D41DC0" w:rsidRPr="001D6FE5" w14:paraId="79BDFDD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4701913" w14:textId="77777777" w:rsidR="00D41DC0" w:rsidRPr="001D6FE5" w:rsidRDefault="00D41DC0" w:rsidP="00841650">
            <w:pPr>
              <w:rPr>
                <w:rFonts w:cs="Arial"/>
                <w:b w:val="0"/>
                <w:color w:val="auto"/>
                <w:szCs w:val="20"/>
                <w:lang w:eastAsia="it-IT"/>
              </w:rPr>
            </w:pPr>
            <w:r>
              <w:rPr>
                <w:rFonts w:cs="Arial"/>
                <w:b w:val="0"/>
                <w:color w:val="auto"/>
                <w:szCs w:val="20"/>
                <w:lang w:eastAsia="it-IT"/>
              </w:rPr>
              <w:t>unitOfMeasure</w:t>
            </w:r>
          </w:p>
        </w:tc>
        <w:tc>
          <w:tcPr>
            <w:tcW w:w="6581" w:type="dxa"/>
          </w:tcPr>
          <w:p w14:paraId="6B7EC7A5"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D41DC0" w:rsidRPr="001D6FE5" w14:paraId="647FB986"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08C15AA9"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7CBFC89A"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productOfferingPrice</w:t>
            </w:r>
            <w:r w:rsidRPr="001D6FE5">
              <w:rPr>
                <w:rFonts w:cs="Arial"/>
                <w:color w:val="auto"/>
                <w:lang w:eastAsia="it-IT"/>
              </w:rPr>
              <w:t xml:space="preserve"> is valid</w:t>
            </w:r>
          </w:p>
        </w:tc>
      </w:tr>
      <w:tr w:rsidR="00D41DC0" w:rsidRPr="001B6379" w14:paraId="7F8CA13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12FD3402" w14:textId="77777777" w:rsidR="00D41DC0" w:rsidRPr="001B6379" w:rsidRDefault="00D41DC0" w:rsidP="00841650">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16C0DA8A" w14:textId="77777777" w:rsidR="00D41DC0" w:rsidRPr="001B6379"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5112C1CE" w14:textId="77777777" w:rsidR="00D41DC0" w:rsidRDefault="00D41DC0" w:rsidP="00D41DC0">
      <w:pPr>
        <w:rPr>
          <w:rFonts w:ascii="Helvetica" w:hAnsi="Helvetica" w:cs="Helvetica"/>
          <w:sz w:val="24"/>
          <w:lang w:eastAsia="it-IT"/>
        </w:rPr>
      </w:pPr>
    </w:p>
    <w:p w14:paraId="63869E49" w14:textId="77777777" w:rsidR="00D41DC0" w:rsidRPr="008F2108" w:rsidRDefault="00D41DC0" w:rsidP="00D41DC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roductOfferingTerm</w:t>
      </w:r>
      <w:r>
        <w:rPr>
          <w:rFonts w:ascii="Helvetica" w:hAnsi="Helvetica" w:cs="Helvetica"/>
          <w:sz w:val="24"/>
          <w:lang w:eastAsia="it-IT"/>
        </w:rPr>
        <w:t>: A</w:t>
      </w:r>
      <w:r w:rsidRPr="00DE1922">
        <w:rPr>
          <w:rFonts w:cs="Arial"/>
          <w:sz w:val="24"/>
        </w:rPr>
        <w:t xml:space="preserve"> condition under which a ProductOffering is made available to Customers</w:t>
      </w:r>
      <w:r w:rsidRPr="00DE1922">
        <w:rPr>
          <w:rFonts w:cs="Arial"/>
          <w:sz w:val="24"/>
          <w:lang w:eastAsia="it-IT"/>
        </w:rPr>
        <w:t>.</w:t>
      </w:r>
      <w:r>
        <w:rPr>
          <w:rFonts w:cs="Arial"/>
          <w:sz w:val="24"/>
          <w:lang w:eastAsia="it-IT"/>
        </w:rPr>
        <w:t xml:space="preserve"> For instance, a productOffering can be offered with multiple commitment periods. </w:t>
      </w:r>
    </w:p>
    <w:tbl>
      <w:tblPr>
        <w:tblStyle w:val="LightShading-Accent1"/>
        <w:tblW w:w="0" w:type="auto"/>
        <w:tblLook w:val="04A0" w:firstRow="1" w:lastRow="0" w:firstColumn="1" w:lastColumn="0" w:noHBand="0" w:noVBand="1"/>
      </w:tblPr>
      <w:tblGrid>
        <w:gridCol w:w="3980"/>
        <w:gridCol w:w="6581"/>
      </w:tblGrid>
      <w:tr w:rsidR="00D41DC0" w14:paraId="7654D76E"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E73477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67886342"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1B13C95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FD98BDA"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47D6EB75"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productOfferingTerm</w:t>
            </w:r>
          </w:p>
        </w:tc>
      </w:tr>
      <w:tr w:rsidR="00D41DC0" w:rsidRPr="00F7165A" w14:paraId="290A480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6120B0CD" w14:textId="77777777" w:rsidR="00D41DC0" w:rsidRPr="00F7165A" w:rsidRDefault="00D41DC0" w:rsidP="00841650">
            <w:pPr>
              <w:rPr>
                <w:rFonts w:cs="Arial"/>
                <w:b w:val="0"/>
                <w:color w:val="auto"/>
                <w:szCs w:val="20"/>
                <w:lang w:eastAsia="it-IT"/>
              </w:rPr>
            </w:pPr>
            <w:r>
              <w:rPr>
                <w:rFonts w:cs="Arial"/>
                <w:b w:val="0"/>
                <w:color w:val="auto"/>
                <w:szCs w:val="20"/>
                <w:lang w:eastAsia="it-IT"/>
              </w:rPr>
              <w:t>duration</w:t>
            </w:r>
          </w:p>
        </w:tc>
        <w:tc>
          <w:tcPr>
            <w:tcW w:w="6581" w:type="dxa"/>
          </w:tcPr>
          <w:p w14:paraId="3E2B9545"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Duration of the productOfferingTerm</w:t>
            </w:r>
          </w:p>
        </w:tc>
      </w:tr>
      <w:tr w:rsidR="00D41DC0" w:rsidRPr="00DF0DB4" w14:paraId="623CBA5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A799407" w14:textId="77777777" w:rsidR="00D41DC0" w:rsidRPr="00DF0DB4" w:rsidRDefault="00D41DC0" w:rsidP="00841650">
            <w:pPr>
              <w:rPr>
                <w:rFonts w:cs="Arial"/>
                <w:b w:val="0"/>
                <w:color w:val="auto"/>
                <w:szCs w:val="20"/>
                <w:lang w:eastAsia="it-IT"/>
              </w:rPr>
            </w:pPr>
            <w:r>
              <w:rPr>
                <w:rFonts w:cs="Arial"/>
                <w:b w:val="0"/>
                <w:color w:val="auto"/>
                <w:szCs w:val="20"/>
                <w:lang w:eastAsia="it-IT"/>
              </w:rPr>
              <w:t>name</w:t>
            </w:r>
          </w:p>
        </w:tc>
        <w:tc>
          <w:tcPr>
            <w:tcW w:w="6581" w:type="dxa"/>
            <w:shd w:val="clear" w:color="auto" w:fill="DBE5F1" w:themeFill="accent1" w:themeFillTint="33"/>
          </w:tcPr>
          <w:p w14:paraId="75308A76"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Name</w:t>
            </w:r>
            <w:r w:rsidRPr="00976281">
              <w:rPr>
                <w:rFonts w:cs="Arial"/>
                <w:color w:val="auto"/>
                <w:lang w:eastAsia="it-IT"/>
              </w:rPr>
              <w:t xml:space="preserve"> of </w:t>
            </w:r>
            <w:r>
              <w:rPr>
                <w:rFonts w:cs="Arial"/>
                <w:color w:val="auto"/>
                <w:lang w:eastAsia="it-IT"/>
              </w:rPr>
              <w:t>the productOfferingTerm</w:t>
            </w:r>
          </w:p>
        </w:tc>
      </w:tr>
      <w:tr w:rsidR="00D41DC0" w:rsidRPr="001D6FE5" w14:paraId="0736738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4EC67865"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2F05A923"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productOfferingterm</w:t>
            </w:r>
            <w:r w:rsidRPr="001D6FE5">
              <w:rPr>
                <w:rFonts w:cs="Arial"/>
                <w:color w:val="auto"/>
                <w:lang w:eastAsia="it-IT"/>
              </w:rPr>
              <w:t xml:space="preserve"> is valid</w:t>
            </w:r>
          </w:p>
        </w:tc>
      </w:tr>
    </w:tbl>
    <w:p w14:paraId="4EFA5396" w14:textId="77777777" w:rsidR="00D41DC0" w:rsidRDefault="00D41DC0" w:rsidP="00D41DC0">
      <w:pPr>
        <w:jc w:val="both"/>
        <w:rPr>
          <w:rFonts w:ascii="Helvetica" w:hAnsi="Helvetica" w:cs="Helvetica"/>
          <w:sz w:val="24"/>
          <w:lang w:eastAsia="it-IT"/>
        </w:rPr>
      </w:pPr>
    </w:p>
    <w:p w14:paraId="67ADE0F4" w14:textId="77777777" w:rsidR="006C57C0" w:rsidRDefault="006C57C0" w:rsidP="006C57C0">
      <w:pPr>
        <w:jc w:val="both"/>
        <w:rPr>
          <w:rFonts w:ascii="Helvetica" w:hAnsi="Helvetica" w:cs="Helvetica"/>
          <w:sz w:val="24"/>
          <w:lang w:eastAsia="it-IT"/>
        </w:rPr>
      </w:pPr>
      <w:r w:rsidRPr="00640ADF">
        <w:rPr>
          <w:rFonts w:ascii="Helvetica" w:hAnsi="Helvetica" w:cs="Helvetica"/>
          <w:b/>
          <w:sz w:val="24"/>
          <w:lang w:eastAsia="it-IT"/>
        </w:rPr>
        <w:t>ProductSpecification</w:t>
      </w:r>
      <w:r>
        <w:rPr>
          <w:rFonts w:ascii="Helvetica" w:hAnsi="Helvetica" w:cs="Helvetica"/>
          <w:sz w:val="24"/>
          <w:lang w:eastAsia="it-IT"/>
        </w:rPr>
        <w:t>: A detailed description of a tangible or intangible object made available externally in the form of a ProductOffering to customers or other parties playing a party role.</w:t>
      </w:r>
    </w:p>
    <w:tbl>
      <w:tblPr>
        <w:tblStyle w:val="LightShading-Accent1"/>
        <w:tblW w:w="0" w:type="auto"/>
        <w:tblLook w:val="04A0" w:firstRow="1" w:lastRow="0" w:firstColumn="1" w:lastColumn="0" w:noHBand="0" w:noVBand="1"/>
      </w:tblPr>
      <w:tblGrid>
        <w:gridCol w:w="3979"/>
        <w:gridCol w:w="6582"/>
      </w:tblGrid>
      <w:tr w:rsidR="006C57C0" w14:paraId="29F49D5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9BEAC7" w14:textId="77777777" w:rsidR="006C57C0" w:rsidRDefault="006C57C0"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3C8A8A9E" w14:textId="77777777" w:rsidR="006C57C0" w:rsidRDefault="006C57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C57C0" w:rsidRPr="004A5CFF" w14:paraId="190D618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8444F66" w14:textId="77777777" w:rsidR="006C57C0" w:rsidRPr="004A5CFF" w:rsidRDefault="006C57C0" w:rsidP="00841650">
            <w:pPr>
              <w:rPr>
                <w:rFonts w:cs="Arial"/>
                <w:b w:val="0"/>
                <w:color w:val="auto"/>
                <w:szCs w:val="20"/>
                <w:lang w:eastAsia="it-IT"/>
              </w:rPr>
            </w:pPr>
            <w:r w:rsidRPr="004A5CFF">
              <w:rPr>
                <w:rFonts w:cs="Arial"/>
                <w:b w:val="0"/>
                <w:color w:val="auto"/>
                <w:szCs w:val="20"/>
                <w:lang w:eastAsia="it-IT"/>
              </w:rPr>
              <w:t>brand</w:t>
            </w:r>
          </w:p>
        </w:tc>
        <w:tc>
          <w:tcPr>
            <w:tcW w:w="6582" w:type="dxa"/>
          </w:tcPr>
          <w:p w14:paraId="5FA6B227" w14:textId="77777777" w:rsidR="006C57C0" w:rsidRPr="004A5CFF"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6C57C0" w:rsidRPr="00357071" w14:paraId="2506C6A5"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316440D4" w14:textId="77777777" w:rsidR="006C57C0" w:rsidRPr="00357071" w:rsidRDefault="006C57C0" w:rsidP="00841650">
            <w:pPr>
              <w:rPr>
                <w:rFonts w:cs="Arial"/>
                <w:b w:val="0"/>
                <w:color w:val="auto"/>
                <w:szCs w:val="20"/>
                <w:lang w:eastAsia="it-IT"/>
              </w:rPr>
            </w:pPr>
            <w:r w:rsidRPr="00357071">
              <w:rPr>
                <w:rFonts w:cs="Arial"/>
                <w:b w:val="0"/>
                <w:color w:val="auto"/>
                <w:szCs w:val="20"/>
                <w:lang w:eastAsia="it-IT"/>
              </w:rPr>
              <w:t>description</w:t>
            </w:r>
          </w:p>
        </w:tc>
        <w:tc>
          <w:tcPr>
            <w:tcW w:w="6582" w:type="dxa"/>
          </w:tcPr>
          <w:p w14:paraId="6E17E05A" w14:textId="77777777" w:rsidR="006C57C0" w:rsidRPr="00357071"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6C57C0" w:rsidRPr="00F7165A" w14:paraId="71EC2FD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FFF7BA4" w14:textId="77777777" w:rsidR="006C57C0" w:rsidRPr="00F7165A" w:rsidRDefault="006C57C0"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5736F1EF" w14:textId="77777777" w:rsidR="006C57C0" w:rsidRPr="00F7165A"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6C57C0" w:rsidRPr="00DF0DB4" w14:paraId="1D648CD6"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CF553E2" w14:textId="77777777" w:rsidR="006C57C0" w:rsidRPr="00DF0DB4" w:rsidRDefault="006C57C0" w:rsidP="00841650">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3A9FBEB9" w14:textId="77777777" w:rsidR="006C57C0" w:rsidRPr="00976281" w:rsidRDefault="006C57C0"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6C57C0" w:rsidRPr="008B698A" w14:paraId="1C0287C9"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57BA81D" w14:textId="77777777" w:rsidR="006C57C0" w:rsidRPr="00303144" w:rsidRDefault="006C57C0" w:rsidP="00841650">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63ED271E" w14:textId="77777777" w:rsidR="006C57C0" w:rsidRPr="00303144"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95922">
              <w:rPr>
                <w:rFonts w:cs="Arial"/>
                <w:color w:val="auto"/>
                <w:szCs w:val="20"/>
                <w:lang w:eastAsia="it-IT"/>
              </w:rPr>
              <w:t>isBundle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6C57C0" w:rsidRPr="001B6379" w14:paraId="7C05613D"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81FF45A" w14:textId="77777777" w:rsidR="006C57C0" w:rsidRPr="001B6379" w:rsidRDefault="006C57C0" w:rsidP="00841650">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CEDDB5D" w14:textId="77777777" w:rsidR="006C57C0" w:rsidRPr="001B6379"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6C57C0" w:rsidRPr="001D6FE5" w14:paraId="76AFDDF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57054EC" w14:textId="77777777" w:rsidR="006C57C0" w:rsidRPr="001D6FE5" w:rsidRDefault="006C57C0" w:rsidP="00841650">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7176D3FF" w14:textId="77777777" w:rsidR="006C57C0" w:rsidRPr="001D6FE5"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6C57C0" w:rsidRPr="001D6FE5" w14:paraId="6E0372F7"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53E41298" w14:textId="77777777" w:rsidR="006C57C0" w:rsidRPr="001D6FE5" w:rsidRDefault="006C57C0"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6FAA2968" w14:textId="77777777" w:rsidR="006C57C0" w:rsidRPr="001D6FE5"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6C57C0" w:rsidRPr="002479D1" w14:paraId="0124DCB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55E550F" w14:textId="77777777" w:rsidR="006C57C0" w:rsidRPr="002479D1" w:rsidRDefault="006C57C0" w:rsidP="00841650">
            <w:pPr>
              <w:rPr>
                <w:rFonts w:cs="Arial"/>
                <w:b w:val="0"/>
                <w:color w:val="auto"/>
                <w:szCs w:val="20"/>
                <w:lang w:eastAsia="it-IT"/>
              </w:rPr>
            </w:pPr>
            <w:r w:rsidRPr="002479D1">
              <w:rPr>
                <w:rFonts w:cs="Arial"/>
                <w:b w:val="0"/>
                <w:color w:val="auto"/>
                <w:szCs w:val="20"/>
                <w:lang w:eastAsia="it-IT"/>
              </w:rPr>
              <w:t>productNumber</w:t>
            </w:r>
          </w:p>
        </w:tc>
        <w:tc>
          <w:tcPr>
            <w:tcW w:w="6582" w:type="dxa"/>
          </w:tcPr>
          <w:p w14:paraId="5EF1E681" w14:textId="77777777" w:rsidR="006C57C0" w:rsidRPr="002479D1"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6C57C0" w:rsidRPr="004A5CFF" w14:paraId="07F75D3D"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7E337FD6" w14:textId="77777777" w:rsidR="006C57C0" w:rsidRPr="004A5CFF" w:rsidRDefault="006C57C0" w:rsidP="00841650">
            <w:pPr>
              <w:rPr>
                <w:rFonts w:cs="Arial"/>
                <w:b w:val="0"/>
                <w:color w:val="auto"/>
                <w:szCs w:val="20"/>
                <w:lang w:eastAsia="it-IT"/>
              </w:rPr>
            </w:pPr>
            <w:r w:rsidRPr="004A5CFF">
              <w:rPr>
                <w:rFonts w:cs="Arial"/>
                <w:b w:val="0"/>
                <w:color w:val="auto"/>
                <w:szCs w:val="20"/>
                <w:lang w:eastAsia="it-IT"/>
              </w:rPr>
              <w:t>validFor</w:t>
            </w:r>
          </w:p>
        </w:tc>
        <w:tc>
          <w:tcPr>
            <w:tcW w:w="6582" w:type="dxa"/>
          </w:tcPr>
          <w:p w14:paraId="18BC3985" w14:textId="77777777" w:rsidR="006C57C0" w:rsidRPr="004A5CFF"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6C57C0" w:rsidRPr="001B6379" w14:paraId="62C47700" w14:textId="77777777" w:rsidTr="006C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7C0B04C" w14:textId="77777777" w:rsidR="006C57C0" w:rsidRPr="001B6379" w:rsidRDefault="006C57C0" w:rsidP="00841650">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763823DB" w14:textId="77777777" w:rsidR="006C57C0" w:rsidRPr="001B6379"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 specification version</w:t>
            </w:r>
          </w:p>
        </w:tc>
      </w:tr>
    </w:tbl>
    <w:p w14:paraId="30BC0C78" w14:textId="77777777" w:rsidR="006C57C0" w:rsidRDefault="006C57C0" w:rsidP="00D41DC0">
      <w:pPr>
        <w:jc w:val="both"/>
        <w:rPr>
          <w:rFonts w:ascii="Helvetica" w:hAnsi="Helvetica" w:cs="Helvetica"/>
          <w:sz w:val="24"/>
          <w:lang w:eastAsia="it-IT"/>
        </w:rPr>
      </w:pPr>
    </w:p>
    <w:p w14:paraId="28D36092" w14:textId="77777777" w:rsidR="00274235" w:rsidRDefault="00274235" w:rsidP="00274235">
      <w:pPr>
        <w:jc w:val="both"/>
        <w:rPr>
          <w:rFonts w:ascii="Helvetica" w:hAnsi="Helvetica" w:cs="Helvetica"/>
          <w:sz w:val="24"/>
          <w:lang w:eastAsia="it-IT"/>
        </w:rPr>
      </w:pPr>
      <w:r w:rsidRPr="00274235">
        <w:rPr>
          <w:rFonts w:ascii="Helvetica" w:hAnsi="Helvetica" w:cs="Helvetica"/>
          <w:b/>
          <w:sz w:val="24"/>
          <w:lang w:eastAsia="it-IT"/>
        </w:rPr>
        <w:t>ServiceCandidate:</w:t>
      </w:r>
      <w:r>
        <w:rPr>
          <w:rFonts w:ascii="Helvetica" w:hAnsi="Helvetica" w:cs="Helvetica"/>
          <w:sz w:val="24"/>
          <w:lang w:eastAsia="it-IT"/>
        </w:rPr>
        <w:t xml:space="preserve"> I</w:t>
      </w:r>
      <w:r w:rsidRPr="00EA4AC6">
        <w:rPr>
          <w:rFonts w:ascii="Helvetica" w:hAnsi="Helvetica" w:cs="Helvetica"/>
          <w:sz w:val="24"/>
          <w:lang w:eastAsia="it-IT"/>
        </w:rPr>
        <w:t>s an entity that makes a ServiceSpecification available to a catalog. A ServiceCandidate and its associated</w:t>
      </w:r>
      <w:r>
        <w:rPr>
          <w:rFonts w:ascii="Helvetica" w:hAnsi="Helvetica" w:cs="Helvetica"/>
          <w:sz w:val="24"/>
          <w:lang w:eastAsia="it-IT"/>
        </w:rPr>
        <w:t xml:space="preserve"> </w:t>
      </w:r>
      <w:r w:rsidRPr="00EA4AC6">
        <w:rPr>
          <w:rFonts w:ascii="Helvetica" w:hAnsi="Helvetica" w:cs="Helvetica"/>
          <w:sz w:val="24"/>
          <w:lang w:eastAsia="it-IT"/>
        </w:rPr>
        <w:t>ServiceSpecification may be published - made visible - in any number of ServiceCatalogs, or in none. One ServiceSpecification</w:t>
      </w:r>
      <w:r>
        <w:rPr>
          <w:rFonts w:ascii="Helvetica" w:hAnsi="Helvetica" w:cs="Helvetica"/>
          <w:sz w:val="24"/>
          <w:lang w:eastAsia="it-IT"/>
        </w:rPr>
        <w:t xml:space="preserve"> </w:t>
      </w:r>
      <w:r w:rsidRPr="00EA4AC6">
        <w:rPr>
          <w:rFonts w:ascii="Helvetica" w:hAnsi="Helvetica" w:cs="Helvetica"/>
          <w:sz w:val="24"/>
          <w:lang w:eastAsia="it-IT"/>
        </w:rPr>
        <w:t>can be composed of other ServiceSpecifications. The Service Candidate consists of a subset of ServiceSpecification characteristics to fulfill a product offering. These ServiceSpecifications may also be published.</w:t>
      </w:r>
    </w:p>
    <w:tbl>
      <w:tblPr>
        <w:tblStyle w:val="LightShading-Accent1"/>
        <w:tblW w:w="0" w:type="auto"/>
        <w:tblLook w:val="04A0" w:firstRow="1" w:lastRow="0" w:firstColumn="1" w:lastColumn="0" w:noHBand="0" w:noVBand="1"/>
      </w:tblPr>
      <w:tblGrid>
        <w:gridCol w:w="3979"/>
        <w:gridCol w:w="6582"/>
      </w:tblGrid>
      <w:tr w:rsidR="00274235" w14:paraId="0A8AFD8E"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02C9B8D" w14:textId="77777777" w:rsidR="00274235" w:rsidRDefault="00274235"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5A585A3F" w14:textId="77777777" w:rsidR="00274235" w:rsidRDefault="00274235"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274235" w:rsidRPr="00357071" w14:paraId="49EAED77"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12DDBD3" w14:textId="77777777" w:rsidR="00274235" w:rsidRPr="00357071" w:rsidRDefault="00274235" w:rsidP="00841650">
            <w:pPr>
              <w:rPr>
                <w:rFonts w:cs="Arial"/>
                <w:b w:val="0"/>
                <w:color w:val="auto"/>
                <w:szCs w:val="20"/>
                <w:lang w:eastAsia="it-IT"/>
              </w:rPr>
            </w:pPr>
            <w:r w:rsidRPr="00357071">
              <w:rPr>
                <w:rFonts w:cs="Arial"/>
                <w:b w:val="0"/>
                <w:color w:val="auto"/>
                <w:szCs w:val="20"/>
                <w:lang w:eastAsia="it-IT"/>
              </w:rPr>
              <w:t>description</w:t>
            </w:r>
          </w:p>
        </w:tc>
        <w:tc>
          <w:tcPr>
            <w:tcW w:w="6582" w:type="dxa"/>
          </w:tcPr>
          <w:p w14:paraId="2756D9B6" w14:textId="77777777" w:rsidR="00274235" w:rsidRPr="00357071"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narrative that explains in detail what the service candidate is</w:t>
            </w:r>
          </w:p>
        </w:tc>
      </w:tr>
      <w:tr w:rsidR="00274235" w:rsidRPr="00F7165A" w14:paraId="6F43181B"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54A4B99B" w14:textId="77777777" w:rsidR="00274235" w:rsidRPr="00F7165A" w:rsidRDefault="00274235"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4E71652C" w14:textId="77777777" w:rsidR="00274235" w:rsidRPr="00F7165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candidate</w:t>
            </w:r>
          </w:p>
        </w:tc>
      </w:tr>
      <w:tr w:rsidR="00274235" w:rsidRPr="00DF0DB4" w14:paraId="35FCD4A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C00BCD0" w14:textId="77777777" w:rsidR="00274235" w:rsidRPr="00DF0DB4" w:rsidRDefault="00274235"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43588541" w14:textId="77777777" w:rsidR="00274235" w:rsidRPr="00976281" w:rsidRDefault="00274235"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candidate</w:t>
            </w:r>
          </w:p>
        </w:tc>
      </w:tr>
      <w:tr w:rsidR="00274235" w:rsidRPr="001B6379" w14:paraId="1AA1B057"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3F779DF4" w14:textId="77777777" w:rsidR="00274235" w:rsidRPr="001B6379" w:rsidRDefault="00274235" w:rsidP="00841650">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AF380D1"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274235" w:rsidRPr="001D6FE5" w14:paraId="3541D2C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7F6A7FC"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5C975918"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274235" w:rsidRPr="001D6FE5" w14:paraId="61F1D7CE"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3940B739"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02C1DAC1" w14:textId="77777777" w:rsidR="00274235" w:rsidRPr="001D6FE5"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candidate</w:t>
            </w:r>
          </w:p>
        </w:tc>
      </w:tr>
      <w:tr w:rsidR="00274235" w:rsidRPr="004A5CFF" w14:paraId="1449C4A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5F0F4CC" w14:textId="77777777" w:rsidR="00274235" w:rsidRPr="004A5CFF" w:rsidRDefault="00274235" w:rsidP="00841650">
            <w:pPr>
              <w:rPr>
                <w:rFonts w:cs="Arial"/>
                <w:b w:val="0"/>
                <w:color w:val="auto"/>
                <w:szCs w:val="20"/>
                <w:lang w:eastAsia="it-IT"/>
              </w:rPr>
            </w:pPr>
            <w:r w:rsidRPr="004A5CFF">
              <w:rPr>
                <w:rFonts w:cs="Arial"/>
                <w:b w:val="0"/>
                <w:color w:val="auto"/>
                <w:szCs w:val="20"/>
                <w:lang w:eastAsia="it-IT"/>
              </w:rPr>
              <w:t>validFor</w:t>
            </w:r>
          </w:p>
        </w:tc>
        <w:tc>
          <w:tcPr>
            <w:tcW w:w="6582" w:type="dxa"/>
          </w:tcPr>
          <w:p w14:paraId="57EC035C" w14:textId="77777777" w:rsidR="00274235" w:rsidRPr="004A5CFF"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service candidate</w:t>
            </w:r>
            <w:r w:rsidRPr="004A5CFF">
              <w:rPr>
                <w:rFonts w:cs="Arial"/>
                <w:color w:val="auto"/>
                <w:lang w:eastAsia="it-IT"/>
              </w:rPr>
              <w:t xml:space="preserve"> is valid</w:t>
            </w:r>
          </w:p>
        </w:tc>
      </w:tr>
      <w:tr w:rsidR="00274235" w:rsidRPr="001B6379" w14:paraId="48CAC318"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D0AFC08" w14:textId="77777777" w:rsidR="00274235" w:rsidRPr="001B6379" w:rsidRDefault="00274235" w:rsidP="00841650">
            <w:pPr>
              <w:rPr>
                <w:rFonts w:cs="Arial"/>
                <w:b w:val="0"/>
                <w:color w:val="auto"/>
                <w:szCs w:val="20"/>
                <w:lang w:eastAsia="it-IT"/>
              </w:rPr>
            </w:pPr>
            <w:r>
              <w:rPr>
                <w:rFonts w:cs="Arial"/>
                <w:b w:val="0"/>
                <w:color w:val="auto"/>
                <w:szCs w:val="20"/>
                <w:lang w:eastAsia="it-IT"/>
              </w:rPr>
              <w:t>version</w:t>
            </w:r>
          </w:p>
        </w:tc>
        <w:tc>
          <w:tcPr>
            <w:tcW w:w="6582" w:type="dxa"/>
            <w:shd w:val="clear" w:color="auto" w:fill="FFFFFF" w:themeFill="background1"/>
          </w:tcPr>
          <w:p w14:paraId="5973C148"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Service candidate version</w:t>
            </w:r>
          </w:p>
        </w:tc>
      </w:tr>
    </w:tbl>
    <w:p w14:paraId="25AB44B0" w14:textId="77777777" w:rsidR="00274235" w:rsidRDefault="00274235" w:rsidP="00274235">
      <w:pPr>
        <w:rPr>
          <w:rFonts w:ascii="Helvetica" w:hAnsi="Helvetica" w:cs="Helvetica"/>
          <w:sz w:val="24"/>
          <w:lang w:eastAsia="it-IT"/>
        </w:rPr>
      </w:pPr>
    </w:p>
    <w:p w14:paraId="4CA77663" w14:textId="2260B55F" w:rsidR="009209F9" w:rsidRDefault="009209F9" w:rsidP="009209F9">
      <w:pPr>
        <w:jc w:val="both"/>
        <w:rPr>
          <w:rFonts w:ascii="Helvetica" w:hAnsi="Helvetica" w:cs="Helvetica"/>
          <w:sz w:val="24"/>
          <w:lang w:eastAsia="it-IT"/>
        </w:rPr>
      </w:pPr>
      <w:r w:rsidRPr="009209F9">
        <w:rPr>
          <w:rFonts w:ascii="Helvetica" w:hAnsi="Helvetica" w:cs="Helvetica"/>
          <w:b/>
          <w:sz w:val="24"/>
          <w:lang w:eastAsia="it-IT"/>
        </w:rPr>
        <w:t>ServiceLevelAgreement</w:t>
      </w:r>
      <w:r>
        <w:rPr>
          <w:rFonts w:ascii="Helvetica" w:hAnsi="Helvetica" w:cs="Helvetica"/>
          <w:sz w:val="24"/>
          <w:lang w:eastAsia="it-IT"/>
        </w:rPr>
        <w:t xml:space="preserve">: </w:t>
      </w:r>
      <w:r w:rsidRPr="009209F9">
        <w:rPr>
          <w:rFonts w:ascii="Helvetica" w:hAnsi="Helvetica" w:cs="Helvetica"/>
          <w:sz w:val="24"/>
          <w:lang w:eastAsia="it-IT"/>
        </w:rPr>
        <w:t>A service level agreement (SLA) is a type of agreement that represents a formal negotiated agreement between two parties designed to create a common understanding about products, services, priorities, responsibilities, and so forth. The SLA is a set of appropriate procedures and targets formally or informally agreed between parties in order to achieve and maintain specified Quality of Service.</w:t>
      </w:r>
    </w:p>
    <w:tbl>
      <w:tblPr>
        <w:tblStyle w:val="LightShading-Accent1"/>
        <w:tblW w:w="0" w:type="auto"/>
        <w:tblLook w:val="04A0" w:firstRow="1" w:lastRow="0" w:firstColumn="1" w:lastColumn="0" w:noHBand="0" w:noVBand="1"/>
      </w:tblPr>
      <w:tblGrid>
        <w:gridCol w:w="3979"/>
        <w:gridCol w:w="6582"/>
      </w:tblGrid>
      <w:tr w:rsidR="009209F9" w14:paraId="3CB633C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D0F3F59" w14:textId="77777777" w:rsidR="009209F9" w:rsidRDefault="009209F9"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7CFE23F4" w14:textId="77777777" w:rsidR="009209F9" w:rsidRDefault="009209F9"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9209F9" w:rsidRPr="00F7165A" w14:paraId="042B0FB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1F7B76E" w14:textId="77777777" w:rsidR="009209F9" w:rsidRPr="00F7165A" w:rsidRDefault="009209F9"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5744C449" w14:textId="2A493B50" w:rsidR="009209F9" w:rsidRPr="00F7165A" w:rsidRDefault="009209F9" w:rsidP="009209F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level agreement</w:t>
            </w:r>
          </w:p>
        </w:tc>
      </w:tr>
      <w:tr w:rsidR="009209F9" w:rsidRPr="00DF0DB4" w14:paraId="74B8C270"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307C318" w14:textId="77777777" w:rsidR="009209F9" w:rsidRPr="00DF0DB4" w:rsidRDefault="009209F9"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5BD425BE" w14:textId="7D8A8F4A" w:rsidR="009209F9" w:rsidRPr="00976281" w:rsidRDefault="009209F9" w:rsidP="009209F9">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level agreement</w:t>
            </w:r>
          </w:p>
        </w:tc>
      </w:tr>
      <w:tr w:rsidR="009209F9" w:rsidRPr="001D6FE5" w14:paraId="6F0C56A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362E2C8" w14:textId="77777777" w:rsidR="009209F9" w:rsidRPr="001D6FE5" w:rsidRDefault="009209F9"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13A2FE8E" w14:textId="2CB1A268" w:rsidR="009209F9" w:rsidRPr="001D6FE5" w:rsidRDefault="009209F9" w:rsidP="009209F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level agreement</w:t>
            </w:r>
          </w:p>
        </w:tc>
      </w:tr>
    </w:tbl>
    <w:p w14:paraId="731AB029" w14:textId="77777777" w:rsidR="009209F9" w:rsidRDefault="009209F9" w:rsidP="009209F9">
      <w:pPr>
        <w:jc w:val="both"/>
        <w:rPr>
          <w:rFonts w:ascii="Helvetica" w:hAnsi="Helvetica" w:cs="Helvetica"/>
          <w:sz w:val="24"/>
          <w:lang w:eastAsia="it-IT"/>
        </w:rPr>
      </w:pPr>
    </w:p>
    <w:p w14:paraId="2BADEEDD" w14:textId="77777777" w:rsidR="006E4CD4" w:rsidRDefault="006E4CD4" w:rsidP="006E4CD4">
      <w:pPr>
        <w:jc w:val="both"/>
        <w:rPr>
          <w:rFonts w:ascii="Helvetica" w:hAnsi="Helvetica" w:cs="Helvetica"/>
          <w:sz w:val="24"/>
          <w:lang w:eastAsia="it-IT"/>
        </w:rPr>
      </w:pPr>
      <w:r w:rsidRPr="006C57C0">
        <w:rPr>
          <w:rFonts w:ascii="Helvetica" w:hAnsi="Helvetica" w:cs="Helvetica"/>
          <w:b/>
          <w:sz w:val="24"/>
          <w:lang w:eastAsia="it-IT"/>
        </w:rPr>
        <w:t>ResourceCandidate</w:t>
      </w:r>
      <w:r>
        <w:rPr>
          <w:rFonts w:ascii="Helvetica" w:hAnsi="Helvetica" w:cs="Helvetica"/>
          <w:sz w:val="24"/>
          <w:lang w:eastAsia="it-IT"/>
        </w:rPr>
        <w:t>: Is an entity that makes a Resource</w:t>
      </w:r>
      <w:r w:rsidRPr="00EA4AC6">
        <w:rPr>
          <w:rFonts w:ascii="Helvetica" w:hAnsi="Helvetica" w:cs="Helvetica"/>
          <w:sz w:val="24"/>
          <w:lang w:eastAsia="it-IT"/>
        </w:rPr>
        <w:t>Specification a</w:t>
      </w:r>
      <w:r>
        <w:rPr>
          <w:rFonts w:ascii="Helvetica" w:hAnsi="Helvetica" w:cs="Helvetica"/>
          <w:sz w:val="24"/>
          <w:lang w:eastAsia="it-IT"/>
        </w:rPr>
        <w:t>vailable to a catalog. A Resource</w:t>
      </w:r>
      <w:r w:rsidRPr="00EA4AC6">
        <w:rPr>
          <w:rFonts w:ascii="Helvetica" w:hAnsi="Helvetica" w:cs="Helvetica"/>
          <w:sz w:val="24"/>
          <w:lang w:eastAsia="it-IT"/>
        </w:rPr>
        <w:t>Candidate and its associated</w:t>
      </w:r>
      <w:r>
        <w:rPr>
          <w:rFonts w:ascii="Helvetica" w:hAnsi="Helvetica" w:cs="Helvetica"/>
          <w:sz w:val="24"/>
          <w:lang w:eastAsia="it-IT"/>
        </w:rPr>
        <w:t xml:space="preserve"> Resource</w:t>
      </w:r>
      <w:r w:rsidRPr="00EA4AC6">
        <w:rPr>
          <w:rFonts w:ascii="Helvetica" w:hAnsi="Helvetica" w:cs="Helvetica"/>
          <w:sz w:val="24"/>
          <w:lang w:eastAsia="it-IT"/>
        </w:rPr>
        <w:t>Specification may be published - made vi</w:t>
      </w:r>
      <w:r>
        <w:rPr>
          <w:rFonts w:ascii="Helvetica" w:hAnsi="Helvetica" w:cs="Helvetica"/>
          <w:sz w:val="24"/>
          <w:lang w:eastAsia="it-IT"/>
        </w:rPr>
        <w:t>sible - in any number of Resource</w:t>
      </w:r>
      <w:r w:rsidRPr="00EA4AC6">
        <w:rPr>
          <w:rFonts w:ascii="Helvetica" w:hAnsi="Helvetica" w:cs="Helvetica"/>
          <w:sz w:val="24"/>
          <w:lang w:eastAsia="it-IT"/>
        </w:rPr>
        <w:t>C</w:t>
      </w:r>
      <w:r>
        <w:rPr>
          <w:rFonts w:ascii="Helvetica" w:hAnsi="Helvetica" w:cs="Helvetica"/>
          <w:sz w:val="24"/>
          <w:lang w:eastAsia="it-IT"/>
        </w:rPr>
        <w:t>atalogs, or in none. One Resource</w:t>
      </w:r>
      <w:r w:rsidRPr="00EA4AC6">
        <w:rPr>
          <w:rFonts w:ascii="Helvetica" w:hAnsi="Helvetica" w:cs="Helvetica"/>
          <w:sz w:val="24"/>
          <w:lang w:eastAsia="it-IT"/>
        </w:rPr>
        <w:t>Specification</w:t>
      </w:r>
      <w:r>
        <w:rPr>
          <w:rFonts w:ascii="Helvetica" w:hAnsi="Helvetica" w:cs="Helvetica"/>
          <w:sz w:val="24"/>
          <w:lang w:eastAsia="it-IT"/>
        </w:rPr>
        <w:t xml:space="preserve"> can be composed of other Resource</w:t>
      </w:r>
      <w:r w:rsidRPr="00EA4AC6">
        <w:rPr>
          <w:rFonts w:ascii="Helvetica" w:hAnsi="Helvetica" w:cs="Helvetica"/>
          <w:sz w:val="24"/>
          <w:lang w:eastAsia="it-IT"/>
        </w:rPr>
        <w:t xml:space="preserve">Specifications. </w:t>
      </w:r>
      <w:r>
        <w:rPr>
          <w:rFonts w:ascii="Helvetica" w:hAnsi="Helvetica" w:cs="Helvetica"/>
          <w:sz w:val="24"/>
          <w:lang w:eastAsia="it-IT"/>
        </w:rPr>
        <w:t>The Resource</w:t>
      </w:r>
      <w:r w:rsidRPr="00EA4AC6">
        <w:rPr>
          <w:rFonts w:ascii="Helvetica" w:hAnsi="Helvetica" w:cs="Helvetica"/>
          <w:sz w:val="24"/>
          <w:lang w:eastAsia="it-IT"/>
        </w:rPr>
        <w:t>Candidate consist</w:t>
      </w:r>
      <w:r>
        <w:rPr>
          <w:rFonts w:ascii="Helvetica" w:hAnsi="Helvetica" w:cs="Helvetica"/>
          <w:sz w:val="24"/>
          <w:lang w:eastAsia="it-IT"/>
        </w:rPr>
        <w:t>s of a subset of Resource</w:t>
      </w:r>
      <w:r w:rsidRPr="00EA4AC6">
        <w:rPr>
          <w:rFonts w:ascii="Helvetica" w:hAnsi="Helvetica" w:cs="Helvetica"/>
          <w:sz w:val="24"/>
          <w:lang w:eastAsia="it-IT"/>
        </w:rPr>
        <w:t xml:space="preserve">Specification characteristics to fulfill a product offering. </w:t>
      </w:r>
      <w:r>
        <w:rPr>
          <w:rFonts w:ascii="Helvetica" w:hAnsi="Helvetica" w:cs="Helvetica"/>
          <w:sz w:val="24"/>
          <w:lang w:eastAsia="it-IT"/>
        </w:rPr>
        <w:t>These Resource</w:t>
      </w:r>
      <w:r w:rsidRPr="00EA4AC6">
        <w:rPr>
          <w:rFonts w:ascii="Helvetica" w:hAnsi="Helvetica" w:cs="Helvetica"/>
          <w:sz w:val="24"/>
          <w:lang w:eastAsia="it-IT"/>
        </w:rPr>
        <w:t>Specifications may also be published.</w:t>
      </w:r>
    </w:p>
    <w:tbl>
      <w:tblPr>
        <w:tblStyle w:val="LightShading-Accent1"/>
        <w:tblW w:w="0" w:type="auto"/>
        <w:tblLook w:val="04A0" w:firstRow="1" w:lastRow="0" w:firstColumn="1" w:lastColumn="0" w:noHBand="0" w:noVBand="1"/>
      </w:tblPr>
      <w:tblGrid>
        <w:gridCol w:w="3979"/>
        <w:gridCol w:w="6582"/>
      </w:tblGrid>
      <w:tr w:rsidR="006E4CD4" w14:paraId="4EFB3E16"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AB16090" w14:textId="77777777" w:rsidR="006E4CD4" w:rsidRDefault="006E4CD4"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11D261B6" w14:textId="77777777" w:rsidR="006E4CD4" w:rsidRDefault="006E4CD4"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E4CD4" w:rsidRPr="00F7165A" w14:paraId="0FC9EC8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43729B1" w14:textId="77777777" w:rsidR="006E4CD4" w:rsidRPr="00F7165A" w:rsidRDefault="006E4CD4"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7347425D" w14:textId="77777777" w:rsidR="006E4CD4" w:rsidRPr="00F7165A" w:rsidRDefault="006E4CD4"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resource candidate</w:t>
            </w:r>
          </w:p>
        </w:tc>
      </w:tr>
      <w:tr w:rsidR="006E4CD4" w:rsidRPr="00DF0DB4" w14:paraId="79DC8653" w14:textId="77777777" w:rsidTr="006E4CD4">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0841C42" w14:textId="77777777" w:rsidR="006E4CD4" w:rsidRPr="00DF0DB4" w:rsidRDefault="006E4CD4" w:rsidP="00841650">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773CFDAB" w14:textId="77777777" w:rsidR="006E4CD4" w:rsidRPr="00976281" w:rsidRDefault="006E4CD4"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resource candidate</w:t>
            </w:r>
          </w:p>
        </w:tc>
      </w:tr>
      <w:tr w:rsidR="006E4CD4" w:rsidRPr="001D6FE5" w14:paraId="41D838E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6A7D890" w14:textId="77777777" w:rsidR="006E4CD4" w:rsidRPr="001D6FE5" w:rsidRDefault="006E4CD4"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502BF80F" w14:textId="77777777" w:rsidR="006E4CD4" w:rsidRPr="001D6FE5" w:rsidRDefault="006E4CD4"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resource candidate</w:t>
            </w:r>
          </w:p>
        </w:tc>
      </w:tr>
    </w:tbl>
    <w:p w14:paraId="4D675E86" w14:textId="77777777" w:rsidR="006E4CD4" w:rsidRDefault="006E4CD4" w:rsidP="006E4CD4">
      <w:pPr>
        <w:rPr>
          <w:rFonts w:ascii="Helvetica" w:hAnsi="Helvetica" w:cs="Helvetica"/>
          <w:sz w:val="24"/>
          <w:lang w:eastAsia="it-IT"/>
        </w:rPr>
      </w:pPr>
    </w:p>
    <w:p w14:paraId="1C5C5646" w14:textId="42094D54" w:rsidR="00A77694" w:rsidRPr="00283931" w:rsidRDefault="00A77694" w:rsidP="00A77694">
      <w:pPr>
        <w:rPr>
          <w:rFonts w:ascii="Helvetica" w:hAnsi="Helvetica" w:cs="Helvetica"/>
          <w:sz w:val="24"/>
          <w:u w:val="single"/>
          <w:lang w:eastAsia="it-IT"/>
        </w:rPr>
      </w:pPr>
      <w:r w:rsidRPr="00283931">
        <w:rPr>
          <w:rFonts w:ascii="Helvetica" w:hAnsi="Helvetica" w:cs="Helvetica"/>
          <w:sz w:val="24"/>
          <w:u w:val="single"/>
          <w:lang w:eastAsia="it-IT"/>
        </w:rPr>
        <w:t>UML model:</w:t>
      </w:r>
    </w:p>
    <w:p w14:paraId="680F1F94" w14:textId="035C7826" w:rsidR="006E4CD4" w:rsidRDefault="00FE2C16" w:rsidP="009209F9">
      <w:pPr>
        <w:jc w:val="both"/>
        <w:rPr>
          <w:rFonts w:ascii="Helvetica" w:hAnsi="Helvetica" w:cs="Helvetica"/>
          <w:sz w:val="24"/>
          <w:lang w:eastAsia="it-IT"/>
        </w:rPr>
      </w:pPr>
      <w:r w:rsidRPr="00FE2C16">
        <w:rPr>
          <w:noProof/>
        </w:rPr>
        <w:drawing>
          <wp:inline distT="0" distB="0" distL="0" distR="0" wp14:anchorId="7DA3F602" wp14:editId="5FBBEC11">
            <wp:extent cx="6569075" cy="71233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9075" cy="7123342"/>
                    </a:xfrm>
                    <a:prstGeom prst="rect">
                      <a:avLst/>
                    </a:prstGeom>
                    <a:noFill/>
                    <a:ln>
                      <a:noFill/>
                    </a:ln>
                  </pic:spPr>
                </pic:pic>
              </a:graphicData>
            </a:graphic>
          </wp:inline>
        </w:drawing>
      </w:r>
    </w:p>
    <w:p w14:paraId="1D667A86" w14:textId="77777777" w:rsidR="00A77694" w:rsidRDefault="00A77694" w:rsidP="009209F9">
      <w:pPr>
        <w:jc w:val="both"/>
        <w:rPr>
          <w:rFonts w:ascii="Helvetica" w:hAnsi="Helvetica" w:cs="Helvetica"/>
          <w:sz w:val="24"/>
          <w:lang w:eastAsia="it-IT"/>
        </w:rPr>
      </w:pPr>
    </w:p>
    <w:p w14:paraId="1444AE5C" w14:textId="06CBBC0A" w:rsidR="00883C4F" w:rsidRPr="00DA59AD" w:rsidRDefault="00883C4F" w:rsidP="00DA59AD">
      <w:pPr>
        <w:pStyle w:val="Heading2"/>
        <w:rPr>
          <w:caps/>
        </w:rPr>
      </w:pPr>
      <w:bookmarkStart w:id="21" w:name="_Toc405197191"/>
      <w:r w:rsidRPr="00DA59AD">
        <w:rPr>
          <w:caps/>
        </w:rPr>
        <w:t>Product Specification</w:t>
      </w:r>
      <w:bookmarkEnd w:id="20"/>
      <w:r w:rsidR="00CD4916">
        <w:rPr>
          <w:caps/>
        </w:rPr>
        <w:t xml:space="preserve"> RESOURCE</w:t>
      </w:r>
      <w:bookmarkEnd w:id="21"/>
    </w:p>
    <w:p w14:paraId="2E895F14" w14:textId="11945D5F" w:rsidR="00E12FF4" w:rsidRDefault="00F15422" w:rsidP="00EA55B7">
      <w:pPr>
        <w:jc w:val="both"/>
        <w:rPr>
          <w:rFonts w:ascii="Helvetica" w:hAnsi="Helvetica" w:cs="Helvetica"/>
          <w:sz w:val="24"/>
          <w:lang w:eastAsia="it-IT"/>
        </w:rPr>
      </w:pPr>
      <w:r>
        <w:rPr>
          <w:rFonts w:ascii="Helvetica" w:hAnsi="Helvetica" w:cs="Helvetica"/>
          <w:sz w:val="24"/>
          <w:lang w:eastAsia="it-IT"/>
        </w:rPr>
        <w:t xml:space="preserve">The ProductSpecification Resource is a </w:t>
      </w:r>
      <w:r w:rsidR="00E12FF4">
        <w:rPr>
          <w:rFonts w:ascii="Helvetica" w:hAnsi="Helvetica" w:cs="Helvetica"/>
          <w:sz w:val="24"/>
          <w:lang w:eastAsia="it-IT"/>
        </w:rPr>
        <w:t>detailed description of a tangible or intangible object made available externally in the form of a ProductOffering to customers or other parties playing a party role.</w:t>
      </w:r>
    </w:p>
    <w:p w14:paraId="03BB8D10" w14:textId="0B646DDC" w:rsidR="00E12FF4" w:rsidRPr="008F2108" w:rsidRDefault="00E12FF4" w:rsidP="00EA55B7">
      <w:pPr>
        <w:jc w:val="both"/>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ProductSpecification</w:t>
      </w:r>
      <w:r w:rsidRPr="008F2108">
        <w:rPr>
          <w:rFonts w:ascii="Helvetica" w:hAnsi="Helvetica" w:cs="Helvetica"/>
          <w:sz w:val="24"/>
          <w:lang w:eastAsia="it-IT"/>
        </w:rPr>
        <w:t xml:space="preserve">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524D08F9" w14:textId="77777777" w:rsidTr="003500FB">
        <w:tc>
          <w:tcPr>
            <w:tcW w:w="9590" w:type="dxa"/>
            <w:shd w:val="clear" w:color="auto" w:fill="D9D9D9" w:themeFill="background1" w:themeFillShade="D9"/>
          </w:tcPr>
          <w:p w14:paraId="3462033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F23067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r>
              <w:rPr>
                <w:rFonts w:ascii="Consolas" w:hAnsi="Consolas" w:cs="Consolas"/>
                <w:color w:val="000000"/>
                <w:szCs w:val="20"/>
                <w:lang w:eastAsia="it-IT"/>
              </w:rPr>
              <w:t>,</w:t>
            </w:r>
          </w:p>
          <w:p w14:paraId="6DBBCBC2" w14:textId="3627A0FE"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w:t>
            </w:r>
            <w:r w:rsidR="00F12E1D">
              <w:rPr>
                <w:rFonts w:ascii="Consolas" w:hAnsi="Consolas" w:cs="Consolas"/>
                <w:color w:val="0000FF"/>
                <w:szCs w:val="20"/>
                <w:lang w:eastAsia="it-IT"/>
              </w:rPr>
              <w:t>2</w:t>
            </w:r>
            <w:r>
              <w:rPr>
                <w:rFonts w:ascii="Consolas" w:hAnsi="Consolas" w:cs="Consolas"/>
                <w:color w:val="0000FF"/>
                <w:szCs w:val="20"/>
                <w:lang w:eastAsia="it-IT"/>
              </w:rPr>
              <w:t>"</w:t>
            </w:r>
            <w:r>
              <w:rPr>
                <w:rFonts w:ascii="Consolas" w:hAnsi="Consolas" w:cs="Consolas"/>
                <w:color w:val="000000"/>
                <w:szCs w:val="20"/>
                <w:lang w:eastAsia="it-IT"/>
              </w:rPr>
              <w:t>,</w:t>
            </w:r>
          </w:p>
          <w:p w14:paraId="0756F36B" w14:textId="45BA09D0" w:rsidR="00F12E1D" w:rsidRDefault="00F12E1D" w:rsidP="00F12E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5884CB1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96FDD5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38B1DF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1B0A1C3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6DE8873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0C98867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526BB80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97FF03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0C2F114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4B673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66ADA5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C479F1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2AEFA83"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1DCD668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6BE33B4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7671F9E"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9332764"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52935510" w14:textId="0DE45D1C"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"1234",</w:t>
            </w:r>
          </w:p>
          <w:p w14:paraId="1A34A2A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0519C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5DEF98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6166BC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32A28A"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29266C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757D56D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79C787"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95B436A"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3731B78C" w14:textId="5808D349"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"22",</w:t>
            </w:r>
          </w:p>
          <w:p w14:paraId="2EE87A4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27A7054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4D8148D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73D3F26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506A61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B1EB060"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3611B8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2F6AF7C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B00A99"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42FD0E5" w14:textId="094A754A"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"15",</w:t>
            </w:r>
          </w:p>
          <w:p w14:paraId="3D9354B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5826C9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310E4D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1A2832C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32FA208"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2567BBD0"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DCDF12B"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4E3AB8BC" w14:textId="09415DB8"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"64",</w:t>
            </w:r>
          </w:p>
          <w:p w14:paraId="179CE9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79A9B87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F17712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415C7B4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3F1F66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485F228"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61A7B93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7A79D7F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F5ED5CE"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6B6A68E"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5040F2FD" w14:textId="5C13CEB8"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"23",</w:t>
            </w:r>
          </w:p>
          <w:p w14:paraId="643D06C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143A74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2185324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0DE5F0E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956DEF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4B3E9B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1AF33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5F172F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D4AD2C"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C044E5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4C3E6C6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D14439"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FDBF94E" w14:textId="16ABF7CD" w:rsidR="00CB698C"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CB698C">
              <w:rPr>
                <w:rFonts w:ascii="Consolas" w:hAnsi="Consolas" w:cs="Consolas"/>
                <w:color w:val="008000"/>
                <w:szCs w:val="20"/>
                <w:lang w:eastAsia="it-IT"/>
              </w:rPr>
              <w:t>"id"</w:t>
            </w:r>
            <w:r w:rsidR="00CB698C">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2432F6E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5236DE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1E0675E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78E56B4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451F05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7D25C6"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2A1EE84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7EC2EE3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738E9A8"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6296D46" w14:textId="762AD61A"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7D687E4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2CC2AA5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430CA49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5713136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1DCAC3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C68FBE"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18551D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62A1EC4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8F1BEE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D35615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33E4DE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6E2BBFB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1F66636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36009946" w14:textId="2B37A4D1"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B267B7">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5004DC0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57920C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2EC3DC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6C0AC4F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7432670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4CA7862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51D1934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00CDFB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8EF5B2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188C1C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67DFA1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9F0B45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243B2A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A2A190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C0EB8EC"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5EBEE0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18033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F416D6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C0F5A2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40200C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BE59DA0"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42DCE53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F51F32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75EAE5C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4F7DFAB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F08A01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78F2691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06B7B12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01374B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570702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158AAD4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0426705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51B04A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31A0C9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960F25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73CC6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619BA5C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B32FCF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E1E478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AAAAC5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0A20BC1"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3A99A8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C9A9F8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2E6365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74BF61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6D101B0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DEA8DE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A538C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24598B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3002A6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867724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39916B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309586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912CC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47095F5"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0E35978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9038A8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E677D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F907DA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311D8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8467DD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C5BA170" w14:textId="1574D0E9" w:rsidR="00883C4F" w:rsidRP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76F2D30A" w14:textId="0C3F1F5B" w:rsidR="00B86DED" w:rsidRDefault="00B86DED" w:rsidP="00B86DED">
      <w:pPr>
        <w:jc w:val="both"/>
        <w:rPr>
          <w:rFonts w:ascii="Helvetica" w:hAnsi="Helvetica" w:cs="Helvetica"/>
          <w:sz w:val="24"/>
          <w:lang w:eastAsia="it-IT"/>
        </w:rPr>
      </w:pPr>
    </w:p>
    <w:p w14:paraId="477D4EC8" w14:textId="77777777" w:rsidR="00CA7B36" w:rsidRDefault="00CA7B36" w:rsidP="00CA7B36">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4E409AF0" w14:textId="77777777" w:rsidR="00AB53C7" w:rsidRPr="008F2108" w:rsidRDefault="00AB53C7" w:rsidP="00AB53C7">
      <w:pPr>
        <w:jc w:val="both"/>
        <w:rPr>
          <w:rFonts w:ascii="Helvetica" w:hAnsi="Helvetica" w:cs="Helvetica"/>
          <w:sz w:val="24"/>
          <w:lang w:eastAsia="it-IT"/>
        </w:rPr>
      </w:pPr>
      <w:r>
        <w:rPr>
          <w:rFonts w:ascii="Helvetica" w:hAnsi="Helvetica" w:cs="Helvetica"/>
          <w:b/>
          <w:sz w:val="24"/>
          <w:lang w:eastAsia="it-IT"/>
        </w:rPr>
        <w:t>Attachment</w:t>
      </w:r>
      <w:r>
        <w:rPr>
          <w:rFonts w:ascii="Helvetica" w:hAnsi="Helvetica" w:cs="Helvetica"/>
          <w:sz w:val="24"/>
          <w:lang w:eastAsia="it-IT"/>
        </w:rPr>
        <w:t>: describes a product through video, pictures...</w:t>
      </w:r>
    </w:p>
    <w:tbl>
      <w:tblPr>
        <w:tblStyle w:val="LightShading-Accent1"/>
        <w:tblW w:w="0" w:type="auto"/>
        <w:tblLook w:val="04A0" w:firstRow="1" w:lastRow="0" w:firstColumn="1" w:lastColumn="0" w:noHBand="0" w:noVBand="1"/>
      </w:tblPr>
      <w:tblGrid>
        <w:gridCol w:w="3979"/>
        <w:gridCol w:w="6582"/>
      </w:tblGrid>
      <w:tr w:rsidR="00AB53C7" w14:paraId="0AA3A2CA"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F84D490" w14:textId="77777777" w:rsidR="00AB53C7" w:rsidRDefault="00AB53C7"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45DB56F4" w14:textId="77777777" w:rsidR="00AB53C7" w:rsidRDefault="00AB53C7"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AB53C7" w:rsidRPr="00F7165A" w14:paraId="0DB8CE98"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2A8D22F" w14:textId="77777777" w:rsidR="00AB53C7" w:rsidRPr="00F7165A" w:rsidRDefault="00AB53C7"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619434C2" w14:textId="77777777" w:rsidR="00AB53C7" w:rsidRPr="00F7165A" w:rsidRDefault="00AB53C7"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attachment</w:t>
            </w:r>
          </w:p>
        </w:tc>
      </w:tr>
      <w:tr w:rsidR="00AB53C7" w:rsidRPr="00DF0DB4" w14:paraId="30706085"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5DA6813" w14:textId="77777777" w:rsidR="00AB53C7" w:rsidRPr="00DF0DB4" w:rsidRDefault="00AB53C7"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26D765FD" w14:textId="77777777" w:rsidR="00AB53C7" w:rsidRPr="00976281" w:rsidRDefault="00AB53C7"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attachment</w:t>
            </w:r>
          </w:p>
        </w:tc>
      </w:tr>
      <w:tr w:rsidR="00AB53C7" w:rsidRPr="008B698A" w14:paraId="6358EC9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2339E57" w14:textId="77777777" w:rsidR="00AB53C7" w:rsidRPr="00303144" w:rsidRDefault="00AB53C7" w:rsidP="00841650">
            <w:pPr>
              <w:rPr>
                <w:rFonts w:cs="Arial"/>
                <w:b w:val="0"/>
                <w:color w:val="auto"/>
                <w:szCs w:val="20"/>
                <w:lang w:eastAsia="it-IT"/>
              </w:rPr>
            </w:pPr>
            <w:r>
              <w:rPr>
                <w:rFonts w:cs="Arial"/>
                <w:b w:val="0"/>
                <w:color w:val="auto"/>
                <w:szCs w:val="20"/>
                <w:lang w:eastAsia="it-IT"/>
              </w:rPr>
              <w:t>type</w:t>
            </w:r>
          </w:p>
        </w:tc>
        <w:tc>
          <w:tcPr>
            <w:tcW w:w="6582" w:type="dxa"/>
            <w:shd w:val="clear" w:color="auto" w:fill="FFFFFF" w:themeFill="background1"/>
          </w:tcPr>
          <w:p w14:paraId="714E4924" w14:textId="77777777" w:rsidR="00AB53C7" w:rsidRPr="00303144" w:rsidRDefault="00AB53C7"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Attachment type such as video, picture</w:t>
            </w:r>
          </w:p>
        </w:tc>
      </w:tr>
      <w:tr w:rsidR="00AB53C7" w:rsidRPr="001D6FE5" w14:paraId="1D87C54B"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6579B9D1" w14:textId="77777777" w:rsidR="00AB53C7" w:rsidRPr="001D6FE5" w:rsidRDefault="00AB53C7" w:rsidP="00841650">
            <w:pPr>
              <w:rPr>
                <w:rFonts w:cs="Arial"/>
                <w:b w:val="0"/>
                <w:color w:val="auto"/>
                <w:szCs w:val="20"/>
                <w:lang w:eastAsia="it-IT"/>
              </w:rPr>
            </w:pPr>
            <w:r>
              <w:rPr>
                <w:rFonts w:cs="Arial"/>
                <w:b w:val="0"/>
                <w:color w:val="auto"/>
                <w:szCs w:val="20"/>
                <w:lang w:eastAsia="it-IT"/>
              </w:rPr>
              <w:t>url</w:t>
            </w:r>
          </w:p>
        </w:tc>
        <w:tc>
          <w:tcPr>
            <w:tcW w:w="6582" w:type="dxa"/>
          </w:tcPr>
          <w:p w14:paraId="09DA7A05" w14:textId="77777777" w:rsidR="00AB53C7" w:rsidRPr="001D6FE5" w:rsidRDefault="00AB53C7"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 xml:space="preserve">Uniform Resource Locator, is a web page address (a subset of URI) </w:t>
            </w:r>
          </w:p>
        </w:tc>
      </w:tr>
    </w:tbl>
    <w:p w14:paraId="7CA89FEA" w14:textId="77777777" w:rsidR="00AB53C7" w:rsidRDefault="00AB53C7" w:rsidP="00AB53C7">
      <w:pPr>
        <w:pStyle w:val="BodyTextKeep"/>
        <w:ind w:left="0"/>
        <w:rPr>
          <w:rFonts w:cs="Arial"/>
          <w:sz w:val="24"/>
          <w:szCs w:val="24"/>
          <w:lang w:eastAsia="it-IT"/>
        </w:rPr>
      </w:pPr>
    </w:p>
    <w:p w14:paraId="7B33F932" w14:textId="77777777" w:rsidR="00AB53C7" w:rsidRPr="00023197" w:rsidRDefault="00AB53C7" w:rsidP="00AB53C7">
      <w:pPr>
        <w:pStyle w:val="BodyTextKeep"/>
        <w:ind w:left="0"/>
        <w:rPr>
          <w:rFonts w:cs="Arial"/>
          <w:sz w:val="24"/>
          <w:szCs w:val="24"/>
        </w:rPr>
      </w:pPr>
      <w:r w:rsidRPr="003B359F">
        <w:rPr>
          <w:rFonts w:cs="Arial"/>
          <w:b/>
          <w:sz w:val="24"/>
          <w:szCs w:val="24"/>
          <w:lang w:eastAsia="it-IT"/>
        </w:rPr>
        <w:t>BundledProductSpecification</w:t>
      </w:r>
      <w:r w:rsidRPr="00023197">
        <w:rPr>
          <w:rFonts w:cs="Arial"/>
          <w:sz w:val="24"/>
          <w:szCs w:val="24"/>
          <w:lang w:eastAsia="it-IT"/>
        </w:rPr>
        <w:t xml:space="preserve">: </w:t>
      </w:r>
      <w:r w:rsidRPr="00023197">
        <w:rPr>
          <w:rFonts w:cs="Arial"/>
          <w:sz w:val="24"/>
          <w:szCs w:val="24"/>
        </w:rPr>
        <w:t>A type of Product</w:t>
      </w:r>
      <w:r>
        <w:rPr>
          <w:rFonts w:cs="Arial"/>
          <w:sz w:val="24"/>
          <w:szCs w:val="24"/>
        </w:rPr>
        <w:t>Specification</w:t>
      </w:r>
      <w:r w:rsidRPr="00023197">
        <w:rPr>
          <w:rFonts w:cs="Arial"/>
          <w:sz w:val="24"/>
          <w:szCs w:val="24"/>
        </w:rPr>
        <w:t xml:space="preserve"> that </w:t>
      </w:r>
      <w:r>
        <w:rPr>
          <w:rFonts w:cs="Arial"/>
          <w:sz w:val="24"/>
          <w:szCs w:val="24"/>
        </w:rPr>
        <w:t>belongs to</w:t>
      </w:r>
      <w:r w:rsidRPr="00023197">
        <w:rPr>
          <w:rFonts w:cs="Arial"/>
          <w:sz w:val="24"/>
          <w:szCs w:val="24"/>
        </w:rPr>
        <w:t xml:space="preserve"> a grouping of Product</w:t>
      </w:r>
      <w:r>
        <w:rPr>
          <w:rFonts w:cs="Arial"/>
          <w:sz w:val="24"/>
          <w:szCs w:val="24"/>
        </w:rPr>
        <w:t>Specification</w:t>
      </w:r>
      <w:r w:rsidRPr="00023197">
        <w:rPr>
          <w:rFonts w:cs="Arial"/>
          <w:sz w:val="24"/>
          <w:szCs w:val="24"/>
        </w:rPr>
        <w:t>s made available to the market. It inherits of all attributes of Product</w:t>
      </w:r>
      <w:r>
        <w:rPr>
          <w:rFonts w:cs="Arial"/>
          <w:sz w:val="24"/>
          <w:szCs w:val="24"/>
        </w:rPr>
        <w:t>Specification</w:t>
      </w:r>
      <w:r w:rsidRPr="00023197">
        <w:rPr>
          <w:rFonts w:cs="Arial"/>
          <w:sz w:val="24"/>
          <w:szCs w:val="24"/>
        </w:rPr>
        <w:t>.</w:t>
      </w:r>
    </w:p>
    <w:p w14:paraId="6C0BD3C2" w14:textId="77777777" w:rsidR="00AB53C7" w:rsidRDefault="00AB53C7" w:rsidP="00AB53C7">
      <w:pPr>
        <w:pStyle w:val="BodyTextKeep"/>
        <w:ind w:left="0"/>
        <w:rPr>
          <w:rFonts w:cs="Arial"/>
          <w:sz w:val="24"/>
          <w:szCs w:val="24"/>
          <w:lang w:eastAsia="it-IT"/>
        </w:rPr>
      </w:pPr>
    </w:p>
    <w:p w14:paraId="778078A7" w14:textId="77777777" w:rsidR="00CA7B36" w:rsidRDefault="00CA7B36" w:rsidP="00CA7B36">
      <w:pPr>
        <w:jc w:val="both"/>
        <w:rPr>
          <w:rFonts w:ascii="Helvetica" w:hAnsi="Helvetica" w:cs="Helvetica"/>
          <w:sz w:val="24"/>
          <w:lang w:eastAsia="it-IT"/>
        </w:rPr>
      </w:pPr>
      <w:r w:rsidRPr="00CA7B36">
        <w:rPr>
          <w:rFonts w:ascii="Helvetica" w:hAnsi="Helvetica" w:cs="Helvetica"/>
          <w:b/>
          <w:sz w:val="24"/>
          <w:lang w:eastAsia="it-IT"/>
        </w:rPr>
        <w:t>ProductSpecification:</w:t>
      </w:r>
      <w:r>
        <w:rPr>
          <w:rFonts w:ascii="Helvetica" w:hAnsi="Helvetica" w:cs="Helvetica"/>
          <w:sz w:val="24"/>
          <w:lang w:eastAsia="it-IT"/>
        </w:rPr>
        <w:t xml:space="preserve"> is a detailed description of a tangible or intangible object made available externally in the form of a ProductOffering to customers or other parties playing a party role.</w:t>
      </w:r>
    </w:p>
    <w:tbl>
      <w:tblPr>
        <w:tblStyle w:val="LightShading-Accent1"/>
        <w:tblW w:w="0" w:type="auto"/>
        <w:tblLook w:val="04A0" w:firstRow="1" w:lastRow="0" w:firstColumn="1" w:lastColumn="0" w:noHBand="0" w:noVBand="1"/>
      </w:tblPr>
      <w:tblGrid>
        <w:gridCol w:w="3979"/>
        <w:gridCol w:w="6582"/>
      </w:tblGrid>
      <w:tr w:rsidR="00B86DED" w14:paraId="7CCC50C0"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C973059"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2" w:type="dxa"/>
          </w:tcPr>
          <w:p w14:paraId="2F26C124"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17A21" w:rsidRPr="004A5CFF" w14:paraId="426F08A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6FA5EE2" w14:textId="77777777" w:rsidR="00617A21" w:rsidRPr="004A5CFF" w:rsidRDefault="00617A21" w:rsidP="00B86DED">
            <w:pPr>
              <w:rPr>
                <w:rFonts w:cs="Arial"/>
                <w:b w:val="0"/>
                <w:color w:val="auto"/>
                <w:szCs w:val="20"/>
                <w:lang w:eastAsia="it-IT"/>
              </w:rPr>
            </w:pPr>
            <w:r w:rsidRPr="004A5CFF">
              <w:rPr>
                <w:rFonts w:cs="Arial"/>
                <w:b w:val="0"/>
                <w:color w:val="auto"/>
                <w:szCs w:val="20"/>
                <w:lang w:eastAsia="it-IT"/>
              </w:rPr>
              <w:t>brand</w:t>
            </w:r>
          </w:p>
        </w:tc>
        <w:tc>
          <w:tcPr>
            <w:tcW w:w="6582" w:type="dxa"/>
          </w:tcPr>
          <w:p w14:paraId="2E16F984" w14:textId="77777777" w:rsidR="00617A21" w:rsidRPr="004A5CFF"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617A21" w:rsidRPr="00357071" w14:paraId="4A210F3E"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38AAF3DC" w14:textId="77777777" w:rsidR="00617A21" w:rsidRPr="00357071" w:rsidRDefault="00617A21" w:rsidP="00B86DED">
            <w:pPr>
              <w:rPr>
                <w:rFonts w:cs="Arial"/>
                <w:b w:val="0"/>
                <w:color w:val="auto"/>
                <w:szCs w:val="20"/>
                <w:lang w:eastAsia="it-IT"/>
              </w:rPr>
            </w:pPr>
            <w:r w:rsidRPr="00357071">
              <w:rPr>
                <w:rFonts w:cs="Arial"/>
                <w:b w:val="0"/>
                <w:color w:val="auto"/>
                <w:szCs w:val="20"/>
                <w:lang w:eastAsia="it-IT"/>
              </w:rPr>
              <w:t>description</w:t>
            </w:r>
          </w:p>
        </w:tc>
        <w:tc>
          <w:tcPr>
            <w:tcW w:w="6582" w:type="dxa"/>
          </w:tcPr>
          <w:p w14:paraId="115A23EE" w14:textId="77777777" w:rsidR="00617A21" w:rsidRPr="00357071"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617A21" w:rsidRPr="00F7165A" w14:paraId="285654F4"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15296AF" w14:textId="77777777" w:rsidR="00617A21" w:rsidRPr="00F7165A" w:rsidRDefault="00617A21" w:rsidP="00B86DED">
            <w:pPr>
              <w:rPr>
                <w:rFonts w:cs="Arial"/>
                <w:b w:val="0"/>
                <w:color w:val="auto"/>
                <w:szCs w:val="20"/>
                <w:lang w:eastAsia="it-IT"/>
              </w:rPr>
            </w:pPr>
            <w:r w:rsidRPr="00F7165A">
              <w:rPr>
                <w:rFonts w:cs="Arial"/>
                <w:b w:val="0"/>
                <w:color w:val="auto"/>
                <w:szCs w:val="20"/>
                <w:lang w:eastAsia="it-IT"/>
              </w:rPr>
              <w:t>href</w:t>
            </w:r>
          </w:p>
        </w:tc>
        <w:tc>
          <w:tcPr>
            <w:tcW w:w="6582" w:type="dxa"/>
          </w:tcPr>
          <w:p w14:paraId="086BBDA0" w14:textId="77777777" w:rsidR="00617A21" w:rsidRPr="00F7165A"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617A21" w:rsidRPr="00DF0DB4" w14:paraId="63E45825"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1305E677" w14:textId="77777777" w:rsidR="00617A21" w:rsidRPr="00DF0DB4" w:rsidRDefault="00617A21" w:rsidP="00B86DED">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64672431" w14:textId="77777777" w:rsidR="00617A21" w:rsidRPr="00976281" w:rsidRDefault="00617A21" w:rsidP="00B86DED">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617A21" w:rsidRPr="008B698A" w14:paraId="64D819E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A16764E" w14:textId="77777777" w:rsidR="00617A21" w:rsidRPr="00303144" w:rsidRDefault="00617A21" w:rsidP="00B86DED">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5AC579A2" w14:textId="77777777" w:rsidR="00617A21" w:rsidRPr="00303144"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95922">
              <w:rPr>
                <w:rFonts w:cs="Arial"/>
                <w:color w:val="auto"/>
                <w:szCs w:val="20"/>
                <w:lang w:eastAsia="it-IT"/>
              </w:rPr>
              <w:t>isBundle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617A21" w:rsidRPr="001B6379" w14:paraId="04EC7B6B"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165F1BB" w14:textId="77777777" w:rsidR="00617A21" w:rsidRPr="001B6379" w:rsidRDefault="00617A21" w:rsidP="00B86DED">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4EF76BB9" w14:textId="77777777" w:rsidR="00617A21" w:rsidRPr="001B6379"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617A21" w:rsidRPr="001D6FE5" w14:paraId="540BFF2E"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F4757DD" w14:textId="77777777" w:rsidR="00617A21" w:rsidRPr="001D6FE5" w:rsidRDefault="00617A21" w:rsidP="00B86DED">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6F02A8A0" w14:textId="77777777" w:rsidR="00617A21" w:rsidRPr="001D6FE5"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617A21" w:rsidRPr="001D6FE5" w14:paraId="1B38289E"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6B4967B1" w14:textId="77777777" w:rsidR="00617A21" w:rsidRPr="001D6FE5" w:rsidRDefault="00617A21" w:rsidP="00B86DED">
            <w:pPr>
              <w:rPr>
                <w:rFonts w:cs="Arial"/>
                <w:b w:val="0"/>
                <w:color w:val="auto"/>
                <w:szCs w:val="20"/>
                <w:lang w:eastAsia="it-IT"/>
              </w:rPr>
            </w:pPr>
            <w:r w:rsidRPr="001D6FE5">
              <w:rPr>
                <w:rFonts w:cs="Arial"/>
                <w:b w:val="0"/>
                <w:color w:val="auto"/>
                <w:szCs w:val="20"/>
                <w:lang w:eastAsia="it-IT"/>
              </w:rPr>
              <w:t>name</w:t>
            </w:r>
          </w:p>
        </w:tc>
        <w:tc>
          <w:tcPr>
            <w:tcW w:w="6582" w:type="dxa"/>
          </w:tcPr>
          <w:p w14:paraId="7A1BE549" w14:textId="77777777" w:rsidR="00617A21" w:rsidRPr="001D6FE5"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617A21" w:rsidRPr="002479D1" w14:paraId="4DCCA8C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47AFC0E" w14:textId="77777777" w:rsidR="00617A21" w:rsidRPr="002479D1" w:rsidRDefault="00617A21" w:rsidP="00B86DED">
            <w:pPr>
              <w:rPr>
                <w:rFonts w:cs="Arial"/>
                <w:b w:val="0"/>
                <w:color w:val="auto"/>
                <w:szCs w:val="20"/>
                <w:lang w:eastAsia="it-IT"/>
              </w:rPr>
            </w:pPr>
            <w:r w:rsidRPr="002479D1">
              <w:rPr>
                <w:rFonts w:cs="Arial"/>
                <w:b w:val="0"/>
                <w:color w:val="auto"/>
                <w:szCs w:val="20"/>
                <w:lang w:eastAsia="it-IT"/>
              </w:rPr>
              <w:t>productNumber</w:t>
            </w:r>
          </w:p>
        </w:tc>
        <w:tc>
          <w:tcPr>
            <w:tcW w:w="6582" w:type="dxa"/>
          </w:tcPr>
          <w:p w14:paraId="0D2489F1" w14:textId="77777777" w:rsidR="00617A21" w:rsidRPr="002479D1"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617A21" w:rsidRPr="004A5CFF" w14:paraId="369A058B"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5A29EDA9" w14:textId="77777777" w:rsidR="00617A21" w:rsidRPr="004A5CFF" w:rsidRDefault="00617A21" w:rsidP="00B86DED">
            <w:pPr>
              <w:rPr>
                <w:rFonts w:cs="Arial"/>
                <w:b w:val="0"/>
                <w:color w:val="auto"/>
                <w:szCs w:val="20"/>
                <w:lang w:eastAsia="it-IT"/>
              </w:rPr>
            </w:pPr>
            <w:r w:rsidRPr="004A5CFF">
              <w:rPr>
                <w:rFonts w:cs="Arial"/>
                <w:b w:val="0"/>
                <w:color w:val="auto"/>
                <w:szCs w:val="20"/>
                <w:lang w:eastAsia="it-IT"/>
              </w:rPr>
              <w:t>validFor</w:t>
            </w:r>
          </w:p>
        </w:tc>
        <w:tc>
          <w:tcPr>
            <w:tcW w:w="6582" w:type="dxa"/>
          </w:tcPr>
          <w:p w14:paraId="158F5419" w14:textId="77777777" w:rsidR="00617A21" w:rsidRPr="004A5CFF"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617A21" w:rsidRPr="001B6379" w14:paraId="2F4A6CF3" w14:textId="77777777" w:rsidTr="00617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DD383C1" w14:textId="77777777" w:rsidR="00617A21" w:rsidRPr="001B6379" w:rsidRDefault="00617A21" w:rsidP="00B86DED">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46727049" w14:textId="77777777" w:rsidR="00617A21" w:rsidRPr="00B86DED" w:rsidRDefault="00617A21"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B86DED">
              <w:rPr>
                <w:rFonts w:cs="Arial"/>
                <w:bCs/>
                <w:color w:val="auto"/>
                <w:szCs w:val="20"/>
                <w:lang w:eastAsia="it-IT"/>
              </w:rPr>
              <w:t>Product specification version</w:t>
            </w:r>
          </w:p>
        </w:tc>
      </w:tr>
    </w:tbl>
    <w:p w14:paraId="0CFACAB4" w14:textId="77777777" w:rsidR="00B86DED" w:rsidRDefault="00B86DED" w:rsidP="00B86DED">
      <w:pPr>
        <w:jc w:val="both"/>
        <w:rPr>
          <w:rFonts w:ascii="Helvetica" w:hAnsi="Helvetica" w:cs="Helvetica"/>
          <w:sz w:val="24"/>
          <w:lang w:eastAsia="it-IT"/>
        </w:rPr>
      </w:pPr>
    </w:p>
    <w:p w14:paraId="7D790FF6" w14:textId="61842814" w:rsidR="005850F0" w:rsidRDefault="00CA7B36" w:rsidP="005850F0">
      <w:pPr>
        <w:jc w:val="both"/>
        <w:rPr>
          <w:rFonts w:ascii="Helvetica" w:hAnsi="Helvetica" w:cs="Helvetica"/>
          <w:sz w:val="24"/>
          <w:lang w:eastAsia="it-IT"/>
        </w:rPr>
      </w:pPr>
      <w:r>
        <w:rPr>
          <w:rFonts w:ascii="Helvetica" w:hAnsi="Helvetica" w:cs="Helvetica"/>
          <w:b/>
          <w:sz w:val="24"/>
          <w:lang w:eastAsia="it-IT"/>
        </w:rPr>
        <w:t>P</w:t>
      </w:r>
      <w:r w:rsidR="005850F0" w:rsidRPr="00613808">
        <w:rPr>
          <w:rFonts w:ascii="Helvetica" w:hAnsi="Helvetica" w:cs="Helvetica"/>
          <w:b/>
          <w:sz w:val="24"/>
          <w:lang w:eastAsia="it-IT"/>
        </w:rPr>
        <w:t>roductSpecCharacteristic</w:t>
      </w:r>
      <w:r w:rsidR="005850F0">
        <w:rPr>
          <w:rFonts w:ascii="Helvetica" w:hAnsi="Helvetica" w:cs="Helvetica"/>
          <w:sz w:val="24"/>
          <w:lang w:eastAsia="it-IT"/>
        </w:rPr>
        <w:t xml:space="preserve">: </w:t>
      </w:r>
      <w:r w:rsidR="005850F0" w:rsidRPr="00320D8D">
        <w:rPr>
          <w:rFonts w:cs="Arial"/>
          <w:sz w:val="24"/>
        </w:rPr>
        <w:t>A characteristic quality or distinctive feature of a ProductSpecification.  The characteristic can be take on a discrete value, such as color, can take on a range of values, (for example, sensitivity of 100-240 mV), or can be derived from a formula (for example, usage time (hrs) = 30 – talk time *3).  Certain characteristics, such as color, may be configured during the ordering or some other process.</w:t>
      </w:r>
    </w:p>
    <w:tbl>
      <w:tblPr>
        <w:tblStyle w:val="LightShading-Accent1"/>
        <w:tblW w:w="0" w:type="auto"/>
        <w:tblLook w:val="04A0" w:firstRow="1" w:lastRow="0" w:firstColumn="1" w:lastColumn="0" w:noHBand="0" w:noVBand="1"/>
      </w:tblPr>
      <w:tblGrid>
        <w:gridCol w:w="3980"/>
        <w:gridCol w:w="6581"/>
      </w:tblGrid>
      <w:tr w:rsidR="005850F0" w14:paraId="2826FA16"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866518C"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1" w:type="dxa"/>
          </w:tcPr>
          <w:p w14:paraId="78532107"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345EC7" w14:paraId="4639FDE2"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A54F13C" w14:textId="77777777" w:rsidR="005850F0" w:rsidRPr="00345EC7" w:rsidRDefault="005850F0" w:rsidP="005850F0">
            <w:pPr>
              <w:rPr>
                <w:rFonts w:cs="Arial"/>
                <w:b w:val="0"/>
                <w:color w:val="auto"/>
                <w:szCs w:val="20"/>
                <w:lang w:eastAsia="it-IT"/>
              </w:rPr>
            </w:pPr>
            <w:r>
              <w:rPr>
                <w:rFonts w:cs="Arial"/>
                <w:b w:val="0"/>
                <w:color w:val="auto"/>
                <w:szCs w:val="20"/>
                <w:lang w:eastAsia="it-IT"/>
              </w:rPr>
              <w:t>c</w:t>
            </w:r>
            <w:r w:rsidRPr="00345EC7">
              <w:rPr>
                <w:rFonts w:cs="Arial"/>
                <w:b w:val="0"/>
                <w:color w:val="auto"/>
                <w:szCs w:val="20"/>
                <w:lang w:eastAsia="it-IT"/>
              </w:rPr>
              <w:t>onfigurable</w:t>
            </w:r>
          </w:p>
        </w:tc>
        <w:tc>
          <w:tcPr>
            <w:tcW w:w="6581" w:type="dxa"/>
          </w:tcPr>
          <w:p w14:paraId="27B7836F" w14:textId="77777777" w:rsidR="005850F0" w:rsidRPr="00345EC7"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45EC7">
              <w:rPr>
                <w:rFonts w:cs="Arial"/>
                <w:color w:val="auto"/>
                <w:lang w:eastAsia="it-IT"/>
              </w:rPr>
              <w:t>If true, the Boolean indicates that the productSpecCharacteristic is configurable</w:t>
            </w:r>
          </w:p>
        </w:tc>
      </w:tr>
      <w:tr w:rsidR="005850F0" w:rsidRPr="00345EC7" w14:paraId="2F3D71D6"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39CDA8A9" w14:textId="77777777" w:rsidR="005850F0" w:rsidRPr="00345EC7" w:rsidRDefault="005850F0" w:rsidP="005850F0">
            <w:pPr>
              <w:rPr>
                <w:rFonts w:cs="Arial"/>
                <w:b w:val="0"/>
                <w:color w:val="auto"/>
                <w:szCs w:val="20"/>
                <w:lang w:eastAsia="it-IT"/>
              </w:rPr>
            </w:pPr>
            <w:r w:rsidRPr="00345EC7">
              <w:rPr>
                <w:rFonts w:cs="Arial"/>
                <w:b w:val="0"/>
                <w:color w:val="auto"/>
                <w:szCs w:val="20"/>
                <w:lang w:eastAsia="it-IT"/>
              </w:rPr>
              <w:t>description</w:t>
            </w:r>
          </w:p>
        </w:tc>
        <w:tc>
          <w:tcPr>
            <w:tcW w:w="6581" w:type="dxa"/>
          </w:tcPr>
          <w:p w14:paraId="21CC21E7" w14:textId="77777777" w:rsidR="005850F0" w:rsidRPr="00345EC7"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45EC7">
              <w:rPr>
                <w:rFonts w:cs="Arial"/>
                <w:color w:val="auto"/>
                <w:lang w:eastAsia="it-IT"/>
              </w:rPr>
              <w:t>A narrative that explains in detail what the productSpecCharacteristic is</w:t>
            </w:r>
          </w:p>
        </w:tc>
      </w:tr>
      <w:tr w:rsidR="005850F0" w:rsidRPr="001D6FE5" w14:paraId="0DCD60DD"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9F4752" w14:textId="77777777" w:rsidR="005850F0" w:rsidRPr="001D6FE5" w:rsidRDefault="005850F0" w:rsidP="005850F0">
            <w:pPr>
              <w:rPr>
                <w:rFonts w:cs="Arial"/>
                <w:b w:val="0"/>
                <w:color w:val="auto"/>
                <w:szCs w:val="20"/>
                <w:lang w:eastAsia="it-IT"/>
              </w:rPr>
            </w:pPr>
            <w:r w:rsidRPr="001D6FE5">
              <w:rPr>
                <w:rFonts w:cs="Arial"/>
                <w:b w:val="0"/>
                <w:color w:val="auto"/>
                <w:szCs w:val="20"/>
                <w:lang w:eastAsia="it-IT"/>
              </w:rPr>
              <w:t>name</w:t>
            </w:r>
          </w:p>
        </w:tc>
        <w:tc>
          <w:tcPr>
            <w:tcW w:w="6581" w:type="dxa"/>
          </w:tcPr>
          <w:p w14:paraId="5D7FE051" w14:textId="77777777" w:rsidR="005850F0" w:rsidRPr="001D6FE5"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productSpecCharacteristic</w:t>
            </w:r>
          </w:p>
        </w:tc>
      </w:tr>
      <w:tr w:rsidR="005850F0" w:rsidRPr="002479D1" w14:paraId="396837A9"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1B09C52B" w14:textId="77777777" w:rsidR="005850F0" w:rsidRPr="002479D1" w:rsidRDefault="005850F0" w:rsidP="005850F0">
            <w:pPr>
              <w:rPr>
                <w:rFonts w:cs="Arial"/>
                <w:b w:val="0"/>
                <w:color w:val="auto"/>
                <w:szCs w:val="20"/>
                <w:lang w:eastAsia="it-IT"/>
              </w:rPr>
            </w:pPr>
            <w:r>
              <w:rPr>
                <w:rFonts w:cs="Arial"/>
                <w:b w:val="0"/>
                <w:color w:val="auto"/>
                <w:szCs w:val="20"/>
                <w:lang w:eastAsia="it-IT"/>
              </w:rPr>
              <w:t>valueType</w:t>
            </w:r>
          </w:p>
        </w:tc>
        <w:tc>
          <w:tcPr>
            <w:tcW w:w="6581" w:type="dxa"/>
          </w:tcPr>
          <w:p w14:paraId="60DDD604" w14:textId="77777777" w:rsidR="005850F0" w:rsidRPr="002479D1"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r w:rsidR="005850F0" w:rsidRPr="004A5CFF" w14:paraId="18E06B74"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E2C30EC" w14:textId="77777777" w:rsidR="005850F0" w:rsidRPr="004A5CFF" w:rsidRDefault="005850F0" w:rsidP="005850F0">
            <w:pPr>
              <w:rPr>
                <w:rFonts w:cs="Arial"/>
                <w:b w:val="0"/>
                <w:color w:val="auto"/>
                <w:szCs w:val="20"/>
                <w:lang w:eastAsia="it-IT"/>
              </w:rPr>
            </w:pPr>
            <w:r w:rsidRPr="004A5CFF">
              <w:rPr>
                <w:rFonts w:cs="Arial"/>
                <w:b w:val="0"/>
                <w:color w:val="auto"/>
                <w:szCs w:val="20"/>
                <w:lang w:eastAsia="it-IT"/>
              </w:rPr>
              <w:t>validFor</w:t>
            </w:r>
          </w:p>
        </w:tc>
        <w:tc>
          <w:tcPr>
            <w:tcW w:w="6581" w:type="dxa"/>
          </w:tcPr>
          <w:p w14:paraId="305DC878"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w:t>
            </w:r>
            <w:r>
              <w:rPr>
                <w:rFonts w:cs="Arial"/>
                <w:color w:val="auto"/>
                <w:lang w:eastAsia="it-IT"/>
              </w:rPr>
              <w:t>S</w:t>
            </w:r>
            <w:r w:rsidRPr="004A5CFF">
              <w:rPr>
                <w:rFonts w:cs="Arial"/>
                <w:color w:val="auto"/>
                <w:lang w:eastAsia="it-IT"/>
              </w:rPr>
              <w:t>pec</w:t>
            </w:r>
            <w:r>
              <w:rPr>
                <w:rFonts w:cs="Arial"/>
                <w:color w:val="auto"/>
                <w:lang w:eastAsia="it-IT"/>
              </w:rPr>
              <w:t>Characteristic</w:t>
            </w:r>
            <w:r w:rsidRPr="004A5CFF">
              <w:rPr>
                <w:rFonts w:cs="Arial"/>
                <w:color w:val="auto"/>
                <w:lang w:eastAsia="it-IT"/>
              </w:rPr>
              <w:t xml:space="preserve"> is valid</w:t>
            </w:r>
          </w:p>
        </w:tc>
      </w:tr>
    </w:tbl>
    <w:p w14:paraId="7486FC08" w14:textId="77777777" w:rsidR="005850F0" w:rsidRDefault="005850F0" w:rsidP="005850F0">
      <w:pPr>
        <w:jc w:val="both"/>
        <w:rPr>
          <w:rFonts w:ascii="Helvetica" w:hAnsi="Helvetica" w:cs="Helvetica"/>
          <w:sz w:val="24"/>
          <w:lang w:eastAsia="it-IT"/>
        </w:rPr>
      </w:pPr>
    </w:p>
    <w:p w14:paraId="10F8B52E" w14:textId="56E53570" w:rsidR="005850F0" w:rsidRDefault="00CA7B36" w:rsidP="005850F0">
      <w:pPr>
        <w:jc w:val="both"/>
        <w:rPr>
          <w:rFonts w:ascii="Helvetica" w:hAnsi="Helvetica" w:cs="Helvetica"/>
          <w:sz w:val="24"/>
          <w:lang w:eastAsia="it-IT"/>
        </w:rPr>
      </w:pPr>
      <w:r>
        <w:rPr>
          <w:rFonts w:ascii="Helvetica" w:hAnsi="Helvetica" w:cs="Helvetica"/>
          <w:b/>
          <w:sz w:val="24"/>
          <w:lang w:eastAsia="it-IT"/>
        </w:rPr>
        <w:t>P</w:t>
      </w:r>
      <w:r w:rsidR="005850F0" w:rsidRPr="00F15422">
        <w:rPr>
          <w:rFonts w:ascii="Helvetica" w:hAnsi="Helvetica" w:cs="Helvetica"/>
          <w:b/>
          <w:sz w:val="24"/>
          <w:lang w:eastAsia="it-IT"/>
        </w:rPr>
        <w:t>roductSpecCharacteristicValue</w:t>
      </w:r>
      <w:r w:rsidR="005850F0">
        <w:rPr>
          <w:rFonts w:ascii="Helvetica" w:hAnsi="Helvetica" w:cs="Helvetica"/>
          <w:sz w:val="24"/>
          <w:lang w:eastAsia="it-IT"/>
        </w:rPr>
        <w:t>: A number or text that can be assigned to a ProductSpecCharacteristic.</w:t>
      </w:r>
    </w:p>
    <w:tbl>
      <w:tblPr>
        <w:tblStyle w:val="LightShading-Accent1"/>
        <w:tblW w:w="0" w:type="auto"/>
        <w:tblLook w:val="04A0" w:firstRow="1" w:lastRow="0" w:firstColumn="1" w:lastColumn="0" w:noHBand="0" w:noVBand="1"/>
      </w:tblPr>
      <w:tblGrid>
        <w:gridCol w:w="3979"/>
        <w:gridCol w:w="6582"/>
      </w:tblGrid>
      <w:tr w:rsidR="005850F0" w14:paraId="684D9628"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04B5FA2"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2" w:type="dxa"/>
          </w:tcPr>
          <w:p w14:paraId="56A08CFC"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4A5CFF" w14:paraId="0997406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3866AFB" w14:textId="77777777" w:rsidR="005850F0" w:rsidRPr="004A5CFF" w:rsidRDefault="005850F0" w:rsidP="005850F0">
            <w:pPr>
              <w:rPr>
                <w:rFonts w:cs="Arial"/>
                <w:b w:val="0"/>
                <w:color w:val="auto"/>
                <w:szCs w:val="20"/>
                <w:lang w:eastAsia="it-IT"/>
              </w:rPr>
            </w:pPr>
            <w:r>
              <w:rPr>
                <w:rFonts w:cs="Arial"/>
                <w:b w:val="0"/>
                <w:color w:val="auto"/>
                <w:szCs w:val="20"/>
                <w:lang w:eastAsia="it-IT"/>
              </w:rPr>
              <w:t>default</w:t>
            </w:r>
          </w:p>
        </w:tc>
        <w:tc>
          <w:tcPr>
            <w:tcW w:w="6582" w:type="dxa"/>
          </w:tcPr>
          <w:p w14:paraId="56C2C89E"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Indicates if the value is the default value for a characteristic</w:t>
            </w:r>
          </w:p>
        </w:tc>
      </w:tr>
      <w:tr w:rsidR="005850F0" w:rsidRPr="009F72AF" w14:paraId="61938E39"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8E4B38" w14:textId="77777777" w:rsidR="005850F0" w:rsidRPr="009F72AF" w:rsidRDefault="005850F0" w:rsidP="005850F0">
            <w:pPr>
              <w:rPr>
                <w:rFonts w:cs="Arial"/>
                <w:b w:val="0"/>
                <w:color w:val="auto"/>
                <w:szCs w:val="20"/>
                <w:lang w:eastAsia="it-IT"/>
              </w:rPr>
            </w:pPr>
            <w:r w:rsidRPr="009F72AF">
              <w:rPr>
                <w:rFonts w:cs="Arial"/>
                <w:b w:val="0"/>
                <w:color w:val="auto"/>
                <w:szCs w:val="20"/>
                <w:lang w:eastAsia="it-IT"/>
              </w:rPr>
              <w:t>unitOfMeasure</w:t>
            </w:r>
          </w:p>
        </w:tc>
        <w:tc>
          <w:tcPr>
            <w:tcW w:w="6582" w:type="dxa"/>
            <w:shd w:val="clear" w:color="auto" w:fill="FFFFFF" w:themeFill="background1"/>
          </w:tcPr>
          <w:p w14:paraId="0FE865BC" w14:textId="77777777" w:rsidR="005850F0" w:rsidRPr="009F72AF"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F72AF">
              <w:rPr>
                <w:rFonts w:cs="Arial"/>
                <w:color w:val="auto"/>
                <w:lang w:eastAsia="it-IT"/>
              </w:rPr>
              <w:t xml:space="preserve">Could be minutes, GB… </w:t>
            </w:r>
          </w:p>
        </w:tc>
      </w:tr>
      <w:tr w:rsidR="005850F0" w:rsidRPr="00F95FEC" w14:paraId="323918A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4C411FF"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validFor</w:t>
            </w:r>
          </w:p>
        </w:tc>
        <w:tc>
          <w:tcPr>
            <w:tcW w:w="6582" w:type="dxa"/>
            <w:shd w:val="clear" w:color="auto" w:fill="DBE5F1" w:themeFill="accent1" w:themeFillTint="33"/>
          </w:tcPr>
          <w:p w14:paraId="20F3560E"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period of time for which a value is applicable</w:t>
            </w:r>
          </w:p>
        </w:tc>
      </w:tr>
      <w:tr w:rsidR="005850F0" w:rsidRPr="001B0AD8" w14:paraId="4245D688"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3736FAC" w14:textId="77777777" w:rsidR="005850F0" w:rsidRPr="001B0AD8" w:rsidRDefault="005850F0" w:rsidP="005850F0">
            <w:pPr>
              <w:rPr>
                <w:rFonts w:cs="Arial"/>
                <w:b w:val="0"/>
                <w:color w:val="auto"/>
                <w:szCs w:val="20"/>
                <w:lang w:eastAsia="it-IT"/>
              </w:rPr>
            </w:pPr>
            <w:r>
              <w:rPr>
                <w:rFonts w:cs="Arial"/>
                <w:b w:val="0"/>
                <w:color w:val="auto"/>
                <w:szCs w:val="20"/>
                <w:lang w:eastAsia="it-IT"/>
              </w:rPr>
              <w:t>value</w:t>
            </w:r>
          </w:p>
        </w:tc>
        <w:tc>
          <w:tcPr>
            <w:tcW w:w="6582" w:type="dxa"/>
            <w:shd w:val="clear" w:color="auto" w:fill="FFFFFF" w:themeFill="background1"/>
          </w:tcPr>
          <w:p w14:paraId="0E8FEB62" w14:textId="77777777" w:rsidR="005850F0" w:rsidRPr="001B0AD8"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discrete value that the characteristic can take on</w:t>
            </w:r>
          </w:p>
        </w:tc>
      </w:tr>
      <w:tr w:rsidR="005850F0" w:rsidRPr="00F95FEC" w14:paraId="0C072D59"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C4407A3"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valueFrom</w:t>
            </w:r>
          </w:p>
        </w:tc>
        <w:tc>
          <w:tcPr>
            <w:tcW w:w="6582" w:type="dxa"/>
            <w:shd w:val="clear" w:color="auto" w:fill="DBE5F1" w:themeFill="accent1" w:themeFillTint="33"/>
          </w:tcPr>
          <w:p w14:paraId="28E59EBB"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low range value that a characteristic can take on</w:t>
            </w:r>
          </w:p>
        </w:tc>
      </w:tr>
      <w:tr w:rsidR="005850F0" w:rsidRPr="00F95FEC" w14:paraId="57D8265D"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6378C4"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valueTo</w:t>
            </w:r>
          </w:p>
        </w:tc>
        <w:tc>
          <w:tcPr>
            <w:tcW w:w="6582" w:type="dxa"/>
            <w:shd w:val="clear" w:color="auto" w:fill="FFFFFF" w:themeFill="background1"/>
          </w:tcPr>
          <w:p w14:paraId="251CAAFB" w14:textId="77777777" w:rsidR="005850F0" w:rsidRPr="00F95FEC"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95FEC">
              <w:rPr>
                <w:rFonts w:cs="Arial"/>
                <w:color w:val="auto"/>
                <w:lang w:eastAsia="it-IT"/>
              </w:rPr>
              <w:t>The upper range value that a characteristic can take on</w:t>
            </w:r>
          </w:p>
        </w:tc>
      </w:tr>
      <w:tr w:rsidR="005850F0" w:rsidRPr="00F7165A" w14:paraId="0CAB063B"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A44AD0E" w14:textId="77777777" w:rsidR="005850F0" w:rsidRPr="00F7165A" w:rsidRDefault="005850F0" w:rsidP="005850F0">
            <w:pPr>
              <w:rPr>
                <w:rFonts w:cs="Arial"/>
                <w:b w:val="0"/>
                <w:color w:val="auto"/>
                <w:szCs w:val="20"/>
                <w:lang w:eastAsia="it-IT"/>
              </w:rPr>
            </w:pPr>
            <w:r>
              <w:rPr>
                <w:rFonts w:cs="Arial"/>
                <w:b w:val="0"/>
                <w:color w:val="auto"/>
                <w:szCs w:val="20"/>
                <w:lang w:eastAsia="it-IT"/>
              </w:rPr>
              <w:t>valueType</w:t>
            </w:r>
          </w:p>
        </w:tc>
        <w:tc>
          <w:tcPr>
            <w:tcW w:w="6582" w:type="dxa"/>
          </w:tcPr>
          <w:p w14:paraId="57AFC1CF"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bl>
    <w:p w14:paraId="181ACBB8" w14:textId="77777777" w:rsidR="005850F0" w:rsidRDefault="005850F0" w:rsidP="005850F0">
      <w:pPr>
        <w:jc w:val="both"/>
        <w:rPr>
          <w:rFonts w:ascii="Helvetica" w:hAnsi="Helvetica" w:cs="Helvetica"/>
          <w:sz w:val="24"/>
          <w:lang w:eastAsia="it-IT"/>
        </w:rPr>
      </w:pPr>
    </w:p>
    <w:p w14:paraId="4E73D4D1" w14:textId="5C58520D" w:rsidR="00117439" w:rsidRDefault="00CA7B36" w:rsidP="00117439">
      <w:pPr>
        <w:jc w:val="both"/>
        <w:rPr>
          <w:rFonts w:ascii="Helvetica" w:hAnsi="Helvetica" w:cs="Helvetica"/>
          <w:sz w:val="24"/>
          <w:lang w:eastAsia="it-IT"/>
        </w:rPr>
      </w:pPr>
      <w:r>
        <w:rPr>
          <w:rFonts w:ascii="Helvetica" w:hAnsi="Helvetica" w:cs="Helvetica"/>
          <w:b/>
          <w:sz w:val="24"/>
          <w:lang w:eastAsia="it-IT"/>
        </w:rPr>
        <w:t>P</w:t>
      </w:r>
      <w:r w:rsidR="00117439" w:rsidRPr="00613808">
        <w:rPr>
          <w:rFonts w:ascii="Helvetica" w:hAnsi="Helvetica" w:cs="Helvetica"/>
          <w:b/>
          <w:sz w:val="24"/>
          <w:lang w:eastAsia="it-IT"/>
        </w:rPr>
        <w:t>roductSpecificationRelationship</w:t>
      </w:r>
      <w:r w:rsidR="00117439">
        <w:rPr>
          <w:rFonts w:ascii="Helvetica" w:hAnsi="Helvetica" w:cs="Helvetica"/>
          <w:sz w:val="24"/>
          <w:lang w:eastAsia="it-IT"/>
        </w:rPr>
        <w:t>: A migration, substitution, dependency or exclusivity relationship between/among product specifications.</w:t>
      </w:r>
    </w:p>
    <w:tbl>
      <w:tblPr>
        <w:tblStyle w:val="LightShading-Accent1"/>
        <w:tblW w:w="0" w:type="auto"/>
        <w:tblLook w:val="04A0" w:firstRow="1" w:lastRow="0" w:firstColumn="1" w:lastColumn="0" w:noHBand="0" w:noVBand="1"/>
      </w:tblPr>
      <w:tblGrid>
        <w:gridCol w:w="3979"/>
        <w:gridCol w:w="6582"/>
      </w:tblGrid>
      <w:tr w:rsidR="00117439" w14:paraId="31E7624E"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CB83D1A" w14:textId="77777777" w:rsidR="00117439" w:rsidRDefault="00117439" w:rsidP="0012454D">
            <w:pPr>
              <w:rPr>
                <w:rFonts w:ascii="Helvetica" w:hAnsi="Helvetica" w:cs="Helvetica"/>
                <w:sz w:val="24"/>
                <w:lang w:eastAsia="it-IT"/>
              </w:rPr>
            </w:pPr>
            <w:r>
              <w:rPr>
                <w:rFonts w:ascii="Helvetica" w:hAnsi="Helvetica" w:cs="Helvetica"/>
                <w:sz w:val="24"/>
                <w:lang w:eastAsia="it-IT"/>
              </w:rPr>
              <w:t>Field</w:t>
            </w:r>
          </w:p>
        </w:tc>
        <w:tc>
          <w:tcPr>
            <w:tcW w:w="6582" w:type="dxa"/>
          </w:tcPr>
          <w:p w14:paraId="530CECDB" w14:textId="77777777" w:rsidR="00117439" w:rsidRDefault="00117439"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17439" w:rsidRPr="00F7165A" w14:paraId="3946A2CE"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B30E86" w14:textId="77777777" w:rsidR="00117439" w:rsidRPr="00F7165A" w:rsidRDefault="00117439" w:rsidP="0012454D">
            <w:pPr>
              <w:rPr>
                <w:rFonts w:cs="Arial"/>
                <w:b w:val="0"/>
                <w:color w:val="auto"/>
                <w:szCs w:val="20"/>
                <w:lang w:eastAsia="it-IT"/>
              </w:rPr>
            </w:pPr>
            <w:r w:rsidRPr="00F7165A">
              <w:rPr>
                <w:rFonts w:cs="Arial"/>
                <w:b w:val="0"/>
                <w:color w:val="auto"/>
                <w:szCs w:val="20"/>
                <w:lang w:eastAsia="it-IT"/>
              </w:rPr>
              <w:t>href</w:t>
            </w:r>
          </w:p>
        </w:tc>
        <w:tc>
          <w:tcPr>
            <w:tcW w:w="6582" w:type="dxa"/>
          </w:tcPr>
          <w:p w14:paraId="3440E965" w14:textId="77777777" w:rsidR="00117439" w:rsidRPr="00F7165A"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productSpecification</w:t>
            </w:r>
          </w:p>
        </w:tc>
      </w:tr>
      <w:tr w:rsidR="00117439" w:rsidRPr="004A5CFF" w14:paraId="5DE9F6B4" w14:textId="77777777" w:rsidTr="0012454D">
        <w:tc>
          <w:tcPr>
            <w:cnfStyle w:val="001000000000" w:firstRow="0" w:lastRow="0" w:firstColumn="1" w:lastColumn="0" w:oddVBand="0" w:evenVBand="0" w:oddHBand="0" w:evenHBand="0" w:firstRowFirstColumn="0" w:firstRowLastColumn="0" w:lastRowFirstColumn="0" w:lastRowLastColumn="0"/>
            <w:tcW w:w="3979" w:type="dxa"/>
          </w:tcPr>
          <w:p w14:paraId="65E08DE1" w14:textId="77777777" w:rsidR="00117439" w:rsidRPr="004A5CFF" w:rsidRDefault="00117439" w:rsidP="0012454D">
            <w:pPr>
              <w:rPr>
                <w:rFonts w:cs="Arial"/>
                <w:b w:val="0"/>
                <w:color w:val="auto"/>
                <w:szCs w:val="20"/>
                <w:lang w:eastAsia="it-IT"/>
              </w:rPr>
            </w:pPr>
            <w:r w:rsidRPr="004A5CFF">
              <w:rPr>
                <w:rFonts w:cs="Arial"/>
                <w:b w:val="0"/>
                <w:color w:val="auto"/>
                <w:szCs w:val="20"/>
                <w:lang w:eastAsia="it-IT"/>
              </w:rPr>
              <w:t>validFor</w:t>
            </w:r>
          </w:p>
        </w:tc>
        <w:tc>
          <w:tcPr>
            <w:tcW w:w="6582" w:type="dxa"/>
          </w:tcPr>
          <w:p w14:paraId="72AFD0CB" w14:textId="77777777" w:rsidR="00117439" w:rsidRPr="004A5CFF" w:rsidRDefault="00117439"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productSpecificationRelationship</w:t>
            </w:r>
            <w:r w:rsidRPr="004A5CFF">
              <w:rPr>
                <w:rFonts w:cs="Arial"/>
                <w:color w:val="auto"/>
                <w:lang w:eastAsia="it-IT"/>
              </w:rPr>
              <w:t xml:space="preserve"> is valid</w:t>
            </w:r>
          </w:p>
        </w:tc>
      </w:tr>
      <w:tr w:rsidR="00117439" w:rsidRPr="001B0AD8" w14:paraId="0D467B0C"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3AA3413" w14:textId="4F473BBE" w:rsidR="00117439" w:rsidRPr="001B0AD8" w:rsidRDefault="002D3C65" w:rsidP="002D3C65">
            <w:pPr>
              <w:rPr>
                <w:rFonts w:cs="Arial"/>
                <w:b w:val="0"/>
                <w:color w:val="auto"/>
                <w:szCs w:val="20"/>
                <w:lang w:eastAsia="it-IT"/>
              </w:rPr>
            </w:pPr>
            <w:r>
              <w:rPr>
                <w:rFonts w:cs="Arial"/>
                <w:b w:val="0"/>
                <w:color w:val="auto"/>
                <w:szCs w:val="20"/>
                <w:lang w:eastAsia="it-IT"/>
              </w:rPr>
              <w:t>t</w:t>
            </w:r>
            <w:r w:rsidR="00117439" w:rsidRPr="001B0AD8">
              <w:rPr>
                <w:rFonts w:cs="Arial"/>
                <w:b w:val="0"/>
                <w:color w:val="auto"/>
                <w:szCs w:val="20"/>
                <w:lang w:eastAsia="it-IT"/>
              </w:rPr>
              <w:t>ype</w:t>
            </w:r>
          </w:p>
        </w:tc>
        <w:tc>
          <w:tcPr>
            <w:tcW w:w="6582" w:type="dxa"/>
            <w:shd w:val="clear" w:color="auto" w:fill="DBE5F1" w:themeFill="accent1" w:themeFillTint="33"/>
          </w:tcPr>
          <w:p w14:paraId="639CB130" w14:textId="77777777" w:rsidR="00117439" w:rsidRPr="001B0AD8"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0AD8">
              <w:rPr>
                <w:rFonts w:cs="Arial"/>
                <w:color w:val="auto"/>
                <w:lang w:eastAsia="it-IT"/>
              </w:rPr>
              <w:t>Type of relationship such as migration, substitution, dependency, exclusivity</w:t>
            </w:r>
          </w:p>
        </w:tc>
      </w:tr>
      <w:tr w:rsidR="002D3C65" w:rsidRPr="002D3C65" w14:paraId="6FA74FA0" w14:textId="77777777" w:rsidTr="002D3C65">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296BA48" w14:textId="1A24CB18" w:rsidR="002D3C65" w:rsidRPr="002D3C65" w:rsidRDefault="002D3C65" w:rsidP="002D3C65">
            <w:pPr>
              <w:rPr>
                <w:rFonts w:cs="Arial"/>
                <w:b w:val="0"/>
                <w:color w:val="auto"/>
                <w:szCs w:val="20"/>
                <w:lang w:eastAsia="it-IT"/>
              </w:rPr>
            </w:pPr>
            <w:r w:rsidRPr="002D3C65">
              <w:rPr>
                <w:rFonts w:cs="Arial"/>
                <w:b w:val="0"/>
                <w:color w:val="auto"/>
                <w:szCs w:val="20"/>
                <w:lang w:eastAsia="it-IT"/>
              </w:rPr>
              <w:t>id</w:t>
            </w:r>
          </w:p>
        </w:tc>
        <w:tc>
          <w:tcPr>
            <w:tcW w:w="6582" w:type="dxa"/>
            <w:shd w:val="clear" w:color="auto" w:fill="FFFFFF" w:themeFill="background1"/>
          </w:tcPr>
          <w:p w14:paraId="4B75576A" w14:textId="131A0873" w:rsidR="002D3C65" w:rsidRPr="002D3C65" w:rsidRDefault="002D3C65"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productSpecification</w:t>
            </w:r>
          </w:p>
        </w:tc>
      </w:tr>
    </w:tbl>
    <w:p w14:paraId="201749C5" w14:textId="77777777" w:rsidR="00EA34DC" w:rsidRDefault="00EA34DC" w:rsidP="00EA34DC">
      <w:pPr>
        <w:jc w:val="both"/>
        <w:rPr>
          <w:rFonts w:ascii="Helvetica" w:hAnsi="Helvetica" w:cs="Helvetica"/>
          <w:sz w:val="24"/>
          <w:lang w:eastAsia="it-IT"/>
        </w:rPr>
      </w:pPr>
    </w:p>
    <w:p w14:paraId="61DC4095" w14:textId="77777777" w:rsidR="00AB53C7" w:rsidRDefault="00AB53C7" w:rsidP="00AB53C7">
      <w:pPr>
        <w:jc w:val="both"/>
        <w:rPr>
          <w:rFonts w:ascii="Helvetica" w:hAnsi="Helvetica" w:cs="Helvetica"/>
          <w:sz w:val="24"/>
          <w:lang w:eastAsia="it-IT"/>
        </w:rPr>
      </w:pPr>
      <w:r>
        <w:rPr>
          <w:rFonts w:ascii="Helvetica" w:hAnsi="Helvetica" w:cs="Helvetica"/>
          <w:b/>
          <w:sz w:val="24"/>
          <w:lang w:eastAsia="it-IT"/>
        </w:rPr>
        <w:t>R</w:t>
      </w:r>
      <w:r w:rsidRPr="00613808">
        <w:rPr>
          <w:rFonts w:ascii="Helvetica" w:hAnsi="Helvetica" w:cs="Helvetica"/>
          <w:b/>
          <w:sz w:val="24"/>
          <w:lang w:eastAsia="it-IT"/>
        </w:rPr>
        <w:t>elatedParty</w:t>
      </w:r>
      <w:r>
        <w:rPr>
          <w:rFonts w:ascii="Helvetica" w:hAnsi="Helvetica" w:cs="Helvetica"/>
          <w:sz w:val="24"/>
          <w:lang w:eastAsia="it-IT"/>
        </w:rPr>
        <w:t>: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AB53C7" w14:paraId="09CAFED4"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A68A97" w14:textId="77777777" w:rsidR="00AB53C7" w:rsidRDefault="00AB53C7"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651FA35C" w14:textId="77777777" w:rsidR="00AB53C7" w:rsidRDefault="00AB53C7"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AB53C7" w:rsidRPr="00BB40D5" w14:paraId="5459B9D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ECEE6" w14:textId="77777777" w:rsidR="00AB53C7" w:rsidRPr="00BB40D5" w:rsidRDefault="00AB53C7" w:rsidP="00841650">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6743D20" w14:textId="77777777" w:rsidR="00AB53C7" w:rsidRPr="00BB40D5"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AB53C7" w:rsidRPr="007317BA" w14:paraId="5A56142A"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113C0078"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5EAC360" w14:textId="77777777" w:rsidR="00AB53C7" w:rsidRPr="007317BA" w:rsidRDefault="00AB53C7"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AB53C7" w:rsidRPr="009A70B3" w14:paraId="40E1776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06461"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2E279DE7" w14:textId="77777777" w:rsidR="00AB53C7" w:rsidRPr="009A70B3"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AB53C7" w:rsidRPr="009A70B3" w14:paraId="62CF260B"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24AE1451"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454E2ADC" w14:textId="77777777" w:rsidR="00AB53C7" w:rsidRPr="009A70B3" w:rsidRDefault="00AB53C7"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AB53C7" w:rsidRPr="009A70B3" w14:paraId="1E1E67E3" w14:textId="77777777" w:rsidTr="0084165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FF351F5"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749BF54C" w14:textId="77777777" w:rsidR="00AB53C7" w:rsidRPr="009A70B3"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0F842BEF" w14:textId="77777777" w:rsidR="00AB53C7" w:rsidRDefault="00AB53C7" w:rsidP="00AB53C7">
      <w:pPr>
        <w:jc w:val="both"/>
        <w:rPr>
          <w:rFonts w:ascii="Helvetica" w:hAnsi="Helvetica" w:cs="Helvetica"/>
          <w:sz w:val="24"/>
          <w:lang w:eastAsia="it-IT"/>
        </w:rPr>
      </w:pPr>
    </w:p>
    <w:p w14:paraId="48FE3216" w14:textId="09EB731A" w:rsidR="00EA34DC" w:rsidRDefault="00CA7B36" w:rsidP="00EA34DC">
      <w:pPr>
        <w:jc w:val="both"/>
        <w:rPr>
          <w:rFonts w:ascii="Helvetica" w:hAnsi="Helvetica" w:cs="Helvetica"/>
          <w:sz w:val="24"/>
          <w:lang w:eastAsia="it-IT"/>
        </w:rPr>
      </w:pPr>
      <w:r>
        <w:rPr>
          <w:rFonts w:ascii="Helvetica" w:hAnsi="Helvetica" w:cs="Helvetica"/>
          <w:b/>
          <w:sz w:val="24"/>
          <w:lang w:eastAsia="it-IT"/>
        </w:rPr>
        <w:t>R</w:t>
      </w:r>
      <w:r w:rsidR="00EA34DC" w:rsidRPr="00613808">
        <w:rPr>
          <w:rFonts w:ascii="Helvetica" w:hAnsi="Helvetica" w:cs="Helvetica"/>
          <w:b/>
          <w:sz w:val="24"/>
          <w:lang w:eastAsia="it-IT"/>
        </w:rPr>
        <w:t>esourceSpecification</w:t>
      </w:r>
      <w:r w:rsidR="00EA34DC">
        <w:rPr>
          <w:rFonts w:ascii="Helvetica" w:hAnsi="Helvetica" w:cs="Helvetica"/>
          <w:sz w:val="24"/>
          <w:lang w:eastAsia="it-IT"/>
        </w:rPr>
        <w:t>: ResourceSpecification(s) required to realize a ProductSpecification.</w:t>
      </w:r>
    </w:p>
    <w:tbl>
      <w:tblPr>
        <w:tblStyle w:val="LightShading-Accent1"/>
        <w:tblW w:w="10598" w:type="dxa"/>
        <w:tblLook w:val="04A0" w:firstRow="1" w:lastRow="0" w:firstColumn="1" w:lastColumn="0" w:noHBand="0" w:noVBand="1"/>
      </w:tblPr>
      <w:tblGrid>
        <w:gridCol w:w="2660"/>
        <w:gridCol w:w="7938"/>
      </w:tblGrid>
      <w:tr w:rsidR="00EA34DC" w14:paraId="3E07E034" w14:textId="77777777" w:rsidTr="00D8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D44A49"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38" w:type="dxa"/>
          </w:tcPr>
          <w:p w14:paraId="1D32B9A0"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82B29" w:rsidRPr="00F7165A" w14:paraId="21971098" w14:textId="77777777" w:rsidTr="00D8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8D8902" w14:textId="77777777" w:rsidR="00D82B29" w:rsidRPr="00F7165A" w:rsidRDefault="00D82B29" w:rsidP="00946ED2">
            <w:pPr>
              <w:rPr>
                <w:rFonts w:cs="Arial"/>
                <w:b w:val="0"/>
                <w:color w:val="auto"/>
                <w:szCs w:val="20"/>
                <w:lang w:eastAsia="it-IT"/>
              </w:rPr>
            </w:pPr>
            <w:r w:rsidRPr="00F7165A">
              <w:rPr>
                <w:rFonts w:cs="Arial"/>
                <w:b w:val="0"/>
                <w:color w:val="auto"/>
                <w:szCs w:val="20"/>
                <w:lang w:eastAsia="it-IT"/>
              </w:rPr>
              <w:t>href</w:t>
            </w:r>
          </w:p>
        </w:tc>
        <w:tc>
          <w:tcPr>
            <w:tcW w:w="7938" w:type="dxa"/>
          </w:tcPr>
          <w:p w14:paraId="06CDD5FD" w14:textId="77777777" w:rsidR="00D82B29" w:rsidRPr="00F7165A" w:rsidRDefault="00D82B29" w:rsidP="00946ED2">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resource specification</w:t>
            </w:r>
          </w:p>
        </w:tc>
      </w:tr>
      <w:tr w:rsidR="00D82B29" w:rsidRPr="00DF0DB4" w14:paraId="65E6ACCE" w14:textId="77777777" w:rsidTr="00D807C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3B646E36" w14:textId="77777777" w:rsidR="00D82B29" w:rsidRPr="00DF0DB4" w:rsidRDefault="00D82B29" w:rsidP="00946ED2">
            <w:pPr>
              <w:rPr>
                <w:rFonts w:cs="Arial"/>
                <w:b w:val="0"/>
                <w:color w:val="auto"/>
                <w:szCs w:val="20"/>
                <w:lang w:eastAsia="it-IT"/>
              </w:rPr>
            </w:pPr>
            <w:r>
              <w:rPr>
                <w:rFonts w:cs="Arial"/>
                <w:b w:val="0"/>
                <w:color w:val="auto"/>
                <w:szCs w:val="20"/>
                <w:lang w:eastAsia="it-IT"/>
              </w:rPr>
              <w:t>id</w:t>
            </w:r>
          </w:p>
        </w:tc>
        <w:tc>
          <w:tcPr>
            <w:tcW w:w="7938" w:type="dxa"/>
            <w:shd w:val="clear" w:color="auto" w:fill="FFFFFF" w:themeFill="background1"/>
          </w:tcPr>
          <w:p w14:paraId="16E4E30A" w14:textId="77777777" w:rsidR="00D82B29" w:rsidRPr="00976281" w:rsidRDefault="00D82B29" w:rsidP="00946ED2">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resource specification</w:t>
            </w:r>
          </w:p>
        </w:tc>
      </w:tr>
      <w:tr w:rsidR="00EA34DC" w:rsidRPr="009A70B3" w14:paraId="321F4458" w14:textId="77777777" w:rsidTr="00D8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15589E"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38" w:type="dxa"/>
          </w:tcPr>
          <w:p w14:paraId="26F57892"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requiredResourceSpecification</w:t>
            </w:r>
          </w:p>
        </w:tc>
      </w:tr>
      <w:tr w:rsidR="00D807C5" w:rsidRPr="001B6379" w14:paraId="4AF185E3" w14:textId="77777777" w:rsidTr="00D807C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40DA247" w14:textId="77777777" w:rsidR="00D807C5" w:rsidRPr="001B6379" w:rsidRDefault="00D807C5" w:rsidP="00946ED2">
            <w:pPr>
              <w:rPr>
                <w:rFonts w:cs="Arial"/>
                <w:b w:val="0"/>
                <w:color w:val="auto"/>
                <w:szCs w:val="20"/>
                <w:lang w:eastAsia="it-IT"/>
              </w:rPr>
            </w:pPr>
            <w:r>
              <w:rPr>
                <w:rFonts w:cs="Arial"/>
                <w:b w:val="0"/>
                <w:color w:val="auto"/>
                <w:szCs w:val="20"/>
                <w:lang w:eastAsia="it-IT"/>
              </w:rPr>
              <w:t>version</w:t>
            </w:r>
          </w:p>
        </w:tc>
        <w:tc>
          <w:tcPr>
            <w:tcW w:w="7938" w:type="dxa"/>
            <w:shd w:val="clear" w:color="auto" w:fill="FFFFFF" w:themeFill="background1"/>
          </w:tcPr>
          <w:p w14:paraId="5A174CFE" w14:textId="77777777" w:rsidR="00D807C5" w:rsidRPr="001B6379" w:rsidRDefault="00D807C5" w:rsidP="00946ED2">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Resource specification version</w:t>
            </w:r>
          </w:p>
        </w:tc>
      </w:tr>
    </w:tbl>
    <w:p w14:paraId="04FF29C1" w14:textId="77777777" w:rsidR="00EA34DC" w:rsidRDefault="00EA34DC" w:rsidP="00EA34DC">
      <w:pPr>
        <w:jc w:val="both"/>
        <w:rPr>
          <w:rFonts w:ascii="Helvetica" w:hAnsi="Helvetica" w:cs="Helvetica"/>
          <w:sz w:val="24"/>
          <w:lang w:eastAsia="it-IT"/>
        </w:rPr>
      </w:pPr>
    </w:p>
    <w:p w14:paraId="0AF70C5A" w14:textId="53BF190F" w:rsidR="00EA34DC" w:rsidRDefault="00CA7B36" w:rsidP="00EA34DC">
      <w:pPr>
        <w:jc w:val="both"/>
        <w:rPr>
          <w:rFonts w:ascii="Helvetica" w:hAnsi="Helvetica" w:cs="Helvetica"/>
          <w:sz w:val="24"/>
          <w:lang w:eastAsia="it-IT"/>
        </w:rPr>
      </w:pPr>
      <w:r>
        <w:rPr>
          <w:rFonts w:ascii="Helvetica" w:hAnsi="Helvetica" w:cs="Helvetica"/>
          <w:b/>
          <w:sz w:val="24"/>
          <w:lang w:eastAsia="it-IT"/>
        </w:rPr>
        <w:t>S</w:t>
      </w:r>
      <w:r w:rsidR="00EA34DC" w:rsidRPr="00613808">
        <w:rPr>
          <w:rFonts w:ascii="Helvetica" w:hAnsi="Helvetica" w:cs="Helvetica"/>
          <w:b/>
          <w:sz w:val="24"/>
          <w:lang w:eastAsia="it-IT"/>
        </w:rPr>
        <w:t>erviceSpecification</w:t>
      </w:r>
      <w:r w:rsidR="00EA34DC">
        <w:rPr>
          <w:rFonts w:ascii="Helvetica" w:hAnsi="Helvetica" w:cs="Helvetica"/>
          <w:sz w:val="24"/>
          <w:lang w:eastAsia="it-IT"/>
        </w:rPr>
        <w:t>: ServiceSpecification(s) required to realize a ProductSpecification.</w:t>
      </w:r>
    </w:p>
    <w:tbl>
      <w:tblPr>
        <w:tblStyle w:val="LightShading-Accent1"/>
        <w:tblW w:w="0" w:type="auto"/>
        <w:tblLook w:val="04A0" w:firstRow="1" w:lastRow="0" w:firstColumn="1" w:lastColumn="0" w:noHBand="0" w:noVBand="1"/>
      </w:tblPr>
      <w:tblGrid>
        <w:gridCol w:w="2660"/>
        <w:gridCol w:w="7901"/>
      </w:tblGrid>
      <w:tr w:rsidR="00EA34DC" w14:paraId="28F4735F"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A1855A"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01" w:type="dxa"/>
          </w:tcPr>
          <w:p w14:paraId="4985B16D"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A34DC" w:rsidRPr="007317BA" w14:paraId="65694140"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FAD602"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5F0E40A" w14:textId="77777777" w:rsidR="00EA34DC" w:rsidRPr="007317BA"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serviceSpecification</w:t>
            </w:r>
          </w:p>
        </w:tc>
      </w:tr>
      <w:tr w:rsidR="00615298" w:rsidRPr="00DF0DB4" w14:paraId="6CA87B8E" w14:textId="77777777" w:rsidTr="00615298">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D33733E" w14:textId="77777777" w:rsidR="00615298" w:rsidRPr="00DF0DB4" w:rsidRDefault="00615298" w:rsidP="00946ED2">
            <w:pPr>
              <w:rPr>
                <w:rFonts w:cs="Arial"/>
                <w:b w:val="0"/>
                <w:color w:val="auto"/>
                <w:szCs w:val="20"/>
                <w:lang w:eastAsia="it-IT"/>
              </w:rPr>
            </w:pPr>
            <w:r>
              <w:rPr>
                <w:rFonts w:cs="Arial"/>
                <w:b w:val="0"/>
                <w:color w:val="auto"/>
                <w:szCs w:val="20"/>
                <w:lang w:eastAsia="it-IT"/>
              </w:rPr>
              <w:t>id</w:t>
            </w:r>
          </w:p>
        </w:tc>
        <w:tc>
          <w:tcPr>
            <w:tcW w:w="7901" w:type="dxa"/>
            <w:shd w:val="clear" w:color="auto" w:fill="FFFFFF" w:themeFill="background1"/>
          </w:tcPr>
          <w:p w14:paraId="59D8C91E" w14:textId="77777777" w:rsidR="00615298" w:rsidRPr="00976281" w:rsidRDefault="00615298" w:rsidP="00946ED2">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specification</w:t>
            </w:r>
          </w:p>
        </w:tc>
      </w:tr>
      <w:tr w:rsidR="00EA34DC" w:rsidRPr="009A70B3" w14:paraId="0A2F5C7F"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F92A7D"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EDFC904"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requiredServiceSpecification</w:t>
            </w:r>
          </w:p>
        </w:tc>
      </w:tr>
      <w:tr w:rsidR="00EA34DC" w:rsidRPr="009A70B3" w14:paraId="014DF1D8" w14:textId="77777777" w:rsidTr="0012454D">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5FC36E6" w14:textId="3E1E68FE" w:rsidR="00EA34DC" w:rsidRPr="009A70B3" w:rsidRDefault="00EA34DC" w:rsidP="00615298">
            <w:pPr>
              <w:rPr>
                <w:rFonts w:ascii="Helvetica" w:hAnsi="Helvetica" w:cs="Helvetica"/>
                <w:b w:val="0"/>
                <w:color w:val="auto"/>
                <w:lang w:eastAsia="it-IT"/>
              </w:rPr>
            </w:pPr>
            <w:r w:rsidRPr="009A70B3">
              <w:rPr>
                <w:rFonts w:ascii="Helvetica" w:hAnsi="Helvetica" w:cs="Helvetica"/>
                <w:b w:val="0"/>
                <w:color w:val="auto"/>
                <w:lang w:eastAsia="it-IT"/>
              </w:rPr>
              <w:t>v</w:t>
            </w:r>
            <w:r w:rsidR="00615298">
              <w:rPr>
                <w:rFonts w:ascii="Helvetica" w:hAnsi="Helvetica" w:cs="Helvetica"/>
                <w:b w:val="0"/>
                <w:color w:val="auto"/>
                <w:lang w:eastAsia="it-IT"/>
              </w:rPr>
              <w:t>ersion</w:t>
            </w:r>
          </w:p>
        </w:tc>
        <w:tc>
          <w:tcPr>
            <w:tcW w:w="7901" w:type="dxa"/>
          </w:tcPr>
          <w:p w14:paraId="47D2E953" w14:textId="3DE17D2D" w:rsidR="00EA34DC" w:rsidRPr="009A70B3" w:rsidRDefault="00615298" w:rsidP="0012454D">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Service specification version</w:t>
            </w:r>
          </w:p>
        </w:tc>
      </w:tr>
    </w:tbl>
    <w:p w14:paraId="26439308" w14:textId="77777777" w:rsidR="00EA34DC" w:rsidRDefault="00EA34DC" w:rsidP="00EA34DC">
      <w:pPr>
        <w:jc w:val="both"/>
        <w:rPr>
          <w:rFonts w:ascii="Helvetica" w:hAnsi="Helvetica" w:cs="Helvetica"/>
          <w:sz w:val="24"/>
          <w:lang w:eastAsia="it-IT"/>
        </w:rPr>
      </w:pPr>
    </w:p>
    <w:p w14:paraId="633E63D1" w14:textId="77777777" w:rsidR="00C92ECE" w:rsidRPr="00283931" w:rsidRDefault="00C92ECE" w:rsidP="00C92ECE">
      <w:pPr>
        <w:rPr>
          <w:rFonts w:ascii="Helvetica" w:hAnsi="Helvetica" w:cs="Helvetica"/>
          <w:sz w:val="24"/>
          <w:u w:val="single"/>
          <w:lang w:eastAsia="it-IT"/>
        </w:rPr>
      </w:pPr>
      <w:r w:rsidRPr="00283931">
        <w:rPr>
          <w:rFonts w:ascii="Helvetica" w:hAnsi="Helvetica" w:cs="Helvetica"/>
          <w:sz w:val="24"/>
          <w:u w:val="single"/>
          <w:lang w:eastAsia="it-IT"/>
        </w:rPr>
        <w:t>UML model:</w:t>
      </w:r>
    </w:p>
    <w:p w14:paraId="79E86382" w14:textId="2096ECEC" w:rsidR="00C92ECE" w:rsidRDefault="007D5EFD" w:rsidP="00EA34DC">
      <w:pPr>
        <w:jc w:val="both"/>
        <w:rPr>
          <w:rFonts w:ascii="Helvetica" w:hAnsi="Helvetica" w:cs="Helvetica"/>
          <w:sz w:val="24"/>
          <w:lang w:eastAsia="it-IT"/>
        </w:rPr>
      </w:pPr>
      <w:r w:rsidRPr="007D5EFD">
        <w:rPr>
          <w:noProof/>
        </w:rPr>
        <w:drawing>
          <wp:inline distT="0" distB="0" distL="0" distR="0" wp14:anchorId="0BEC6868" wp14:editId="293856B7">
            <wp:extent cx="6569075" cy="653141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9075" cy="6531411"/>
                    </a:xfrm>
                    <a:prstGeom prst="rect">
                      <a:avLst/>
                    </a:prstGeom>
                    <a:noFill/>
                    <a:ln>
                      <a:noFill/>
                    </a:ln>
                  </pic:spPr>
                </pic:pic>
              </a:graphicData>
            </a:graphic>
          </wp:inline>
        </w:drawing>
      </w:r>
    </w:p>
    <w:p w14:paraId="6B8830D9" w14:textId="77777777" w:rsidR="00C92ECE" w:rsidRDefault="00C92ECE" w:rsidP="00EA34DC">
      <w:pPr>
        <w:jc w:val="both"/>
        <w:rPr>
          <w:rFonts w:ascii="Helvetica" w:hAnsi="Helvetica" w:cs="Helvetica"/>
          <w:sz w:val="24"/>
          <w:lang w:eastAsia="it-IT"/>
        </w:rPr>
      </w:pPr>
    </w:p>
    <w:p w14:paraId="13D89FCC" w14:textId="77777777" w:rsidR="00E16DBF" w:rsidRPr="00BD5291" w:rsidRDefault="00E16DBF" w:rsidP="00E16DBF">
      <w:pPr>
        <w:pStyle w:val="Heading3"/>
      </w:pPr>
      <w:bookmarkStart w:id="22" w:name="_Toc271830691"/>
      <w:bookmarkStart w:id="23" w:name="_Toc277486376"/>
      <w:bookmarkStart w:id="24" w:name="_Toc405197192"/>
      <w:r w:rsidRPr="00BD5291">
        <w:t>Export Job Resource</w:t>
      </w:r>
      <w:bookmarkEnd w:id="22"/>
      <w:bookmarkEnd w:id="23"/>
      <w:bookmarkEnd w:id="24"/>
    </w:p>
    <w:p w14:paraId="7876FE77"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080D25A0"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16DBF" w14:paraId="3B2B8263" w14:textId="77777777" w:rsidTr="00E16DBF">
        <w:trPr>
          <w:trHeight w:val="966"/>
        </w:trPr>
        <w:tc>
          <w:tcPr>
            <w:tcW w:w="2889" w:type="dxa"/>
            <w:shd w:val="clear" w:color="auto" w:fill="F2F2F2" w:themeFill="background1" w:themeFillShade="F2"/>
          </w:tcPr>
          <w:p w14:paraId="7B69317B" w14:textId="77777777" w:rsidR="00E16DBF" w:rsidRDefault="00E16DBF" w:rsidP="00E16DBF">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0D9C2B08" w14:textId="77777777" w:rsidR="00E16DBF" w:rsidRDefault="00E16DBF" w:rsidP="00E16DBF">
            <w:pPr>
              <w:rPr>
                <w:rFonts w:ascii="Helvetica" w:hAnsi="Helvetica" w:cs="Helvetica"/>
              </w:rPr>
            </w:pPr>
            <w:r>
              <w:rPr>
                <w:rFonts w:ascii="Helvetica" w:hAnsi="Helvetica" w:cs="Helvetica"/>
              </w:rPr>
              <w:t>Description</w:t>
            </w:r>
          </w:p>
        </w:tc>
      </w:tr>
      <w:tr w:rsidR="00E16DBF" w14:paraId="75A4FAF1" w14:textId="77777777" w:rsidTr="00E16DBF">
        <w:trPr>
          <w:trHeight w:val="648"/>
        </w:trPr>
        <w:tc>
          <w:tcPr>
            <w:tcW w:w="2889" w:type="dxa"/>
          </w:tcPr>
          <w:p w14:paraId="0F35D773" w14:textId="77777777" w:rsidR="00E16DBF" w:rsidRDefault="00E16DBF" w:rsidP="00E16DBF">
            <w:pPr>
              <w:rPr>
                <w:rFonts w:ascii="Helvetica" w:hAnsi="Helvetica" w:cs="Helvetica"/>
              </w:rPr>
            </w:pPr>
            <w:r>
              <w:rPr>
                <w:rFonts w:ascii="Helvetica" w:hAnsi="Helvetica" w:cs="Helvetica"/>
                <w:sz w:val="26"/>
                <w:szCs w:val="26"/>
              </w:rPr>
              <w:t>query</w:t>
            </w:r>
          </w:p>
        </w:tc>
        <w:tc>
          <w:tcPr>
            <w:tcW w:w="6502" w:type="dxa"/>
          </w:tcPr>
          <w:p w14:paraId="1F971532" w14:textId="77777777" w:rsidR="00E16DBF" w:rsidRPr="00632A21" w:rsidRDefault="00E16DBF" w:rsidP="00E16DBF">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0214DE68" w14:textId="77777777" w:rsidR="00E16DBF" w:rsidRDefault="00E16DBF" w:rsidP="00E16DBF">
            <w:pPr>
              <w:rPr>
                <w:rFonts w:ascii="Helvetica" w:hAnsi="Helvetica" w:cs="Helvetica"/>
              </w:rPr>
            </w:pPr>
            <w:r>
              <w:rPr>
                <w:rFonts w:ascii="Helvetica" w:hAnsi="Helvetica" w:cs="Helvetica"/>
              </w:rPr>
              <w:t>“query”: ”type=productOffering&amp;version=2.0”</w:t>
            </w:r>
          </w:p>
        </w:tc>
      </w:tr>
      <w:tr w:rsidR="00E16DBF" w14:paraId="7839D577" w14:textId="77777777" w:rsidTr="00E16DBF">
        <w:trPr>
          <w:trHeight w:val="648"/>
        </w:trPr>
        <w:tc>
          <w:tcPr>
            <w:tcW w:w="2889" w:type="dxa"/>
          </w:tcPr>
          <w:p w14:paraId="553BF47A" w14:textId="77777777" w:rsidR="00E16DBF" w:rsidRDefault="00E16DBF" w:rsidP="00E16DBF">
            <w:pPr>
              <w:rPr>
                <w:rFonts w:ascii="Helvetica" w:hAnsi="Helvetica" w:cs="Helvetica"/>
                <w:sz w:val="26"/>
                <w:szCs w:val="26"/>
              </w:rPr>
            </w:pPr>
            <w:r>
              <w:rPr>
                <w:rFonts w:ascii="Helvetica" w:hAnsi="Helvetica" w:cs="Helvetica"/>
              </w:rPr>
              <w:t>path</w:t>
            </w:r>
          </w:p>
        </w:tc>
        <w:tc>
          <w:tcPr>
            <w:tcW w:w="6502" w:type="dxa"/>
          </w:tcPr>
          <w:p w14:paraId="781EBFB6" w14:textId="77777777" w:rsidR="00E16DBF" w:rsidRDefault="00E16DBF" w:rsidP="00E16DBF">
            <w:pPr>
              <w:rPr>
                <w:rFonts w:ascii="Helvetica" w:hAnsi="Helvetica" w:cs="Helvetica"/>
              </w:rPr>
            </w:pPr>
            <w:r>
              <w:rPr>
                <w:rFonts w:ascii="Helvetica" w:hAnsi="Helvetica" w:cs="Helvetica"/>
              </w:rPr>
              <w:t xml:space="preserve">URL of the root resource acting as the source for streaming content to the file specified by the ExportJob </w:t>
            </w:r>
          </w:p>
          <w:p w14:paraId="4EADAFB0" w14:textId="77777777" w:rsidR="00E16DBF" w:rsidRPr="00F2769F" w:rsidRDefault="00E16DBF" w:rsidP="00E16DBF">
            <w:pPr>
              <w:rPr>
                <w:rFonts w:cs="Arial"/>
                <w:sz w:val="26"/>
                <w:szCs w:val="26"/>
              </w:rPr>
            </w:pPr>
            <w:r w:rsidRPr="00F2769F">
              <w:rPr>
                <w:rFonts w:ascii="Helvetica" w:hAnsi="Helvetica" w:cs="Helvetica"/>
              </w:rPr>
              <w:t>../partyManagement</w:t>
            </w:r>
            <w:r>
              <w:rPr>
                <w:rFonts w:ascii="Helvetica" w:hAnsi="Helvetica" w:cs="Helvetica"/>
              </w:rPr>
              <w:t>/individual</w:t>
            </w:r>
          </w:p>
        </w:tc>
      </w:tr>
      <w:tr w:rsidR="00E16DBF" w14:paraId="71E8CABF" w14:textId="77777777" w:rsidTr="00E16DBF">
        <w:trPr>
          <w:trHeight w:val="635"/>
        </w:trPr>
        <w:tc>
          <w:tcPr>
            <w:tcW w:w="2889" w:type="dxa"/>
          </w:tcPr>
          <w:p w14:paraId="5DBF30F6" w14:textId="77777777" w:rsidR="00E16DBF" w:rsidRDefault="00E16DBF" w:rsidP="00E16DBF">
            <w:pPr>
              <w:rPr>
                <w:rFonts w:ascii="Helvetica" w:hAnsi="Helvetica" w:cs="Helvetica"/>
              </w:rPr>
            </w:pPr>
            <w:r>
              <w:rPr>
                <w:rFonts w:ascii="Helvetica" w:hAnsi="Helvetica" w:cs="Helvetica"/>
              </w:rPr>
              <w:t>content-type</w:t>
            </w:r>
          </w:p>
        </w:tc>
        <w:tc>
          <w:tcPr>
            <w:tcW w:w="6502" w:type="dxa"/>
          </w:tcPr>
          <w:p w14:paraId="0AC63B97" w14:textId="77777777" w:rsidR="00E16DBF" w:rsidRDefault="00E16DBF" w:rsidP="00E16DBF">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E16DBF" w14:paraId="29E85835" w14:textId="77777777" w:rsidTr="00E16DBF">
        <w:trPr>
          <w:trHeight w:val="635"/>
        </w:trPr>
        <w:tc>
          <w:tcPr>
            <w:tcW w:w="2889" w:type="dxa"/>
          </w:tcPr>
          <w:p w14:paraId="0AB6F8C0" w14:textId="77777777" w:rsidR="00E16DBF" w:rsidRDefault="00E16DBF" w:rsidP="00E16DBF">
            <w:pPr>
              <w:rPr>
                <w:rFonts w:ascii="Helvetica" w:hAnsi="Helvetica" w:cs="Helvetica"/>
              </w:rPr>
            </w:pPr>
            <w:r w:rsidRPr="004402C9">
              <w:rPr>
                <w:rFonts w:ascii="Helvetica" w:hAnsi="Helvetica" w:cs="Helvetica"/>
              </w:rPr>
              <w:t>status</w:t>
            </w:r>
          </w:p>
        </w:tc>
        <w:tc>
          <w:tcPr>
            <w:tcW w:w="6502" w:type="dxa"/>
          </w:tcPr>
          <w:p w14:paraId="28719EDD" w14:textId="77777777" w:rsidR="00E16DBF" w:rsidRDefault="00E16DBF" w:rsidP="00E16DB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16DBF" w14:paraId="7B36ED2A" w14:textId="77777777" w:rsidTr="00E16DBF">
        <w:trPr>
          <w:trHeight w:val="635"/>
        </w:trPr>
        <w:tc>
          <w:tcPr>
            <w:tcW w:w="2889" w:type="dxa"/>
          </w:tcPr>
          <w:p w14:paraId="518CAD83" w14:textId="77777777" w:rsidR="00E16DBF" w:rsidRDefault="00E16DBF" w:rsidP="00E16DBF">
            <w:pPr>
              <w:rPr>
                <w:rFonts w:ascii="Helvetica" w:hAnsi="Helvetica" w:cs="Helvetica"/>
              </w:rPr>
            </w:pPr>
            <w:r>
              <w:rPr>
                <w:rFonts w:ascii="Helvetica" w:hAnsi="Helvetica" w:cs="Helvetica"/>
              </w:rPr>
              <w:t>url</w:t>
            </w:r>
          </w:p>
        </w:tc>
        <w:tc>
          <w:tcPr>
            <w:tcW w:w="6502" w:type="dxa"/>
          </w:tcPr>
          <w:p w14:paraId="1CE966A4" w14:textId="77777777" w:rsidR="00E16DBF" w:rsidRDefault="00E16DBF" w:rsidP="00E16DBF">
            <w:pPr>
              <w:rPr>
                <w:rFonts w:ascii="Helvetica" w:hAnsi="Helvetica" w:cs="Helvetica"/>
              </w:rPr>
            </w:pPr>
            <w:r w:rsidRPr="004402C9">
              <w:rPr>
                <w:rFonts w:ascii="Helvetica" w:hAnsi="Helvetica" w:cs="Helvetica"/>
              </w:rPr>
              <w:t>URL of the File containing the data to be exported</w:t>
            </w:r>
          </w:p>
          <w:p w14:paraId="41135235"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1D4590AD"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10CBF306" w14:textId="77777777" w:rsidR="00E16DBF" w:rsidRDefault="00E16DBF" w:rsidP="00E16DBF">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E16DBF" w14:paraId="4F06109D" w14:textId="77777777" w:rsidTr="00E16DBF">
        <w:trPr>
          <w:trHeight w:val="635"/>
        </w:trPr>
        <w:tc>
          <w:tcPr>
            <w:tcW w:w="2889" w:type="dxa"/>
          </w:tcPr>
          <w:p w14:paraId="0535691C" w14:textId="77777777" w:rsidR="00E16DBF" w:rsidRDefault="00E16DBF" w:rsidP="00E16DBF">
            <w:pPr>
              <w:rPr>
                <w:rFonts w:ascii="Helvetica" w:hAnsi="Helvetica" w:cs="Helvetica"/>
              </w:rPr>
            </w:pPr>
            <w:r w:rsidRPr="004402C9">
              <w:rPr>
                <w:rFonts w:ascii="Helvetica" w:hAnsi="Helvetica" w:cs="Helvetica"/>
              </w:rPr>
              <w:t>completionDate</w:t>
            </w:r>
          </w:p>
        </w:tc>
        <w:tc>
          <w:tcPr>
            <w:tcW w:w="6502" w:type="dxa"/>
          </w:tcPr>
          <w:p w14:paraId="6D0E0C98" w14:textId="77777777" w:rsidR="00E16DBF" w:rsidRPr="004402C9" w:rsidRDefault="00E16DBF" w:rsidP="00E16DBF">
            <w:pPr>
              <w:rPr>
                <w:rFonts w:ascii="Helvetica" w:hAnsi="Helvetica" w:cs="Helvetica"/>
              </w:rPr>
            </w:pPr>
            <w:r w:rsidRPr="004402C9">
              <w:rPr>
                <w:rFonts w:ascii="Helvetica" w:hAnsi="Helvetica" w:cs="Helvetica"/>
              </w:rPr>
              <w:t>Date at which the Job was completed.</w:t>
            </w:r>
          </w:p>
        </w:tc>
      </w:tr>
      <w:tr w:rsidR="00E16DBF" w14:paraId="3329A9D1" w14:textId="77777777" w:rsidTr="00E16DBF">
        <w:trPr>
          <w:trHeight w:val="635"/>
        </w:trPr>
        <w:tc>
          <w:tcPr>
            <w:tcW w:w="2889" w:type="dxa"/>
          </w:tcPr>
          <w:p w14:paraId="36B8385E" w14:textId="77777777" w:rsidR="00E16DBF" w:rsidRPr="004402C9" w:rsidRDefault="00E16DBF" w:rsidP="00E16DBF">
            <w:pPr>
              <w:rPr>
                <w:rFonts w:ascii="Helvetica" w:hAnsi="Helvetica" w:cs="Helvetica"/>
              </w:rPr>
            </w:pPr>
            <w:r w:rsidRPr="004402C9">
              <w:rPr>
                <w:rFonts w:ascii="Helvetica" w:hAnsi="Helvetica" w:cs="Helvetica"/>
              </w:rPr>
              <w:t>creationDate</w:t>
            </w:r>
          </w:p>
        </w:tc>
        <w:tc>
          <w:tcPr>
            <w:tcW w:w="6502" w:type="dxa"/>
          </w:tcPr>
          <w:p w14:paraId="5457461D" w14:textId="77777777" w:rsidR="00E16DBF" w:rsidRPr="004402C9" w:rsidRDefault="00E16DBF" w:rsidP="00E16DBF">
            <w:pPr>
              <w:rPr>
                <w:rFonts w:ascii="Helvetica" w:hAnsi="Helvetica" w:cs="Helvetica"/>
              </w:rPr>
            </w:pPr>
            <w:r w:rsidRPr="004402C9">
              <w:rPr>
                <w:rFonts w:ascii="Helvetica" w:hAnsi="Helvetica" w:cs="Helvetica"/>
              </w:rPr>
              <w:t>Date at which the Job was created.</w:t>
            </w:r>
          </w:p>
        </w:tc>
      </w:tr>
      <w:tr w:rsidR="00E16DBF" w14:paraId="29F7D706" w14:textId="77777777" w:rsidTr="00E16DBF">
        <w:trPr>
          <w:trHeight w:val="648"/>
        </w:trPr>
        <w:tc>
          <w:tcPr>
            <w:tcW w:w="2889" w:type="dxa"/>
          </w:tcPr>
          <w:p w14:paraId="60648440" w14:textId="77777777" w:rsidR="00E16DBF" w:rsidRDefault="00E16DBF" w:rsidP="00E16DBF">
            <w:pPr>
              <w:rPr>
                <w:rFonts w:ascii="Helvetica" w:hAnsi="Helvetica" w:cs="Helvetica"/>
              </w:rPr>
            </w:pPr>
            <w:r>
              <w:rPr>
                <w:rFonts w:ascii="Helvetica" w:hAnsi="Helvetica" w:cs="Helvetica"/>
              </w:rPr>
              <w:t>errorLog</w:t>
            </w:r>
          </w:p>
        </w:tc>
        <w:tc>
          <w:tcPr>
            <w:tcW w:w="6502" w:type="dxa"/>
          </w:tcPr>
          <w:p w14:paraId="0B32767A" w14:textId="77777777" w:rsidR="00E16DBF" w:rsidRDefault="00E16DBF" w:rsidP="00E16DBF">
            <w:pPr>
              <w:rPr>
                <w:rFonts w:ascii="Helvetica" w:hAnsi="Helvetica" w:cs="Helvetica"/>
              </w:rPr>
            </w:pPr>
            <w:r>
              <w:rPr>
                <w:rFonts w:ascii="Helvetica" w:hAnsi="Helvetica" w:cs="Helvetica"/>
              </w:rPr>
              <w:t>Reason for Failure</w:t>
            </w:r>
          </w:p>
        </w:tc>
      </w:tr>
    </w:tbl>
    <w:p w14:paraId="2400DD91"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5040DC17" w14:textId="77777777" w:rsidR="00E16DBF" w:rsidRPr="00422BD7" w:rsidRDefault="00E16DBF" w:rsidP="00E16DBF">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16DBF" w:rsidRPr="00422BD7" w14:paraId="668F1197" w14:textId="77777777" w:rsidTr="00E16DBF">
        <w:tc>
          <w:tcPr>
            <w:tcW w:w="10555" w:type="dxa"/>
            <w:shd w:val="clear" w:color="auto" w:fill="D9D9D9" w:themeFill="background1" w:themeFillShade="D9"/>
          </w:tcPr>
          <w:p w14:paraId="63484515" w14:textId="3EB9383A" w:rsidR="00E16DBF" w:rsidRPr="004F6692" w:rsidRDefault="00E16DBF" w:rsidP="00E16DBF">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"ftp://ftp.myCatalog.com/party/54"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9A2BB54" w14:textId="77777777" w:rsidR="00E16DBF" w:rsidRDefault="00E16DBF" w:rsidP="00E16DBF">
      <w:pPr>
        <w:rPr>
          <w:rFonts w:ascii="Helvetica" w:hAnsi="Helvetica"/>
          <w:sz w:val="24"/>
          <w:lang w:eastAsia="it-IT"/>
        </w:rPr>
      </w:pPr>
    </w:p>
    <w:p w14:paraId="12F94775" w14:textId="77777777" w:rsidR="00E16DBF" w:rsidRDefault="00E16DBF" w:rsidP="00E16DBF">
      <w:pPr>
        <w:rPr>
          <w:rFonts w:ascii="Helvetica" w:hAnsi="Helvetica"/>
          <w:sz w:val="24"/>
          <w:lang w:eastAsia="it-IT"/>
        </w:rPr>
      </w:pPr>
      <w:r>
        <w:rPr>
          <w:rFonts w:ascii="Helvetica" w:hAnsi="Helvetica"/>
          <w:sz w:val="24"/>
          <w:lang w:eastAsia="it-IT"/>
        </w:rPr>
        <w:t>UML Model:</w:t>
      </w:r>
    </w:p>
    <w:p w14:paraId="003700FD" w14:textId="77777777" w:rsidR="00E16DBF" w:rsidRDefault="00E16DBF" w:rsidP="00E16DBF">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7489700F" wp14:editId="579CE8C2">
            <wp:extent cx="1788795" cy="1964055"/>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592DA733"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47743FB2" w14:textId="77777777" w:rsidR="00E16DBF" w:rsidRPr="00BD5291" w:rsidRDefault="00E16DBF" w:rsidP="00E16DBF">
      <w:pPr>
        <w:pStyle w:val="Heading3"/>
      </w:pPr>
      <w:bookmarkStart w:id="25" w:name="_Toc271830692"/>
      <w:bookmarkStart w:id="26" w:name="_Toc277486377"/>
      <w:bookmarkStart w:id="27" w:name="_Toc405197193"/>
      <w:r w:rsidRPr="00BD5291">
        <w:t>Import Job Resource</w:t>
      </w:r>
      <w:bookmarkEnd w:id="25"/>
      <w:bookmarkEnd w:id="26"/>
      <w:bookmarkEnd w:id="27"/>
    </w:p>
    <w:p w14:paraId="51BC74AB"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45D49844"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16DBF" w14:paraId="0DD6B1FF" w14:textId="77777777" w:rsidTr="00E16DBF">
        <w:trPr>
          <w:trHeight w:val="966"/>
        </w:trPr>
        <w:tc>
          <w:tcPr>
            <w:tcW w:w="2889" w:type="dxa"/>
            <w:shd w:val="clear" w:color="auto" w:fill="F2F2F2" w:themeFill="background1" w:themeFillShade="F2"/>
          </w:tcPr>
          <w:p w14:paraId="07E241DF" w14:textId="77777777" w:rsidR="00E16DBF" w:rsidRDefault="00E16DBF" w:rsidP="00E16DBF">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0E05C156" w14:textId="77777777" w:rsidR="00E16DBF" w:rsidRDefault="00E16DBF" w:rsidP="00E16DBF">
            <w:pPr>
              <w:rPr>
                <w:rFonts w:ascii="Helvetica" w:hAnsi="Helvetica" w:cs="Helvetica"/>
              </w:rPr>
            </w:pPr>
            <w:r>
              <w:rPr>
                <w:rFonts w:ascii="Helvetica" w:hAnsi="Helvetica" w:cs="Helvetica"/>
              </w:rPr>
              <w:t>Description</w:t>
            </w:r>
          </w:p>
        </w:tc>
      </w:tr>
      <w:tr w:rsidR="00E16DBF" w14:paraId="4C934988" w14:textId="77777777" w:rsidTr="00E16DBF">
        <w:trPr>
          <w:trHeight w:val="635"/>
        </w:trPr>
        <w:tc>
          <w:tcPr>
            <w:tcW w:w="2889" w:type="dxa"/>
          </w:tcPr>
          <w:p w14:paraId="00774E7F" w14:textId="77777777" w:rsidR="00E16DBF" w:rsidRDefault="00E16DBF" w:rsidP="00E16DBF">
            <w:pPr>
              <w:rPr>
                <w:rFonts w:ascii="Helvetica" w:hAnsi="Helvetica" w:cs="Helvetica"/>
              </w:rPr>
            </w:pPr>
            <w:r>
              <w:rPr>
                <w:rFonts w:ascii="Helvetica" w:hAnsi="Helvetica" w:cs="Helvetica"/>
              </w:rPr>
              <w:t>content-type</w:t>
            </w:r>
          </w:p>
        </w:tc>
        <w:tc>
          <w:tcPr>
            <w:tcW w:w="6502" w:type="dxa"/>
          </w:tcPr>
          <w:p w14:paraId="7C0AFCDB" w14:textId="77777777" w:rsidR="00E16DBF" w:rsidRDefault="00E16DBF" w:rsidP="00E16DBF">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“application/json”</w:t>
            </w:r>
          </w:p>
        </w:tc>
      </w:tr>
      <w:tr w:rsidR="00E16DBF" w14:paraId="52CEB9B2" w14:textId="77777777" w:rsidTr="00E16DBF">
        <w:trPr>
          <w:trHeight w:val="635"/>
        </w:trPr>
        <w:tc>
          <w:tcPr>
            <w:tcW w:w="2889" w:type="dxa"/>
          </w:tcPr>
          <w:p w14:paraId="4978C20B" w14:textId="77777777" w:rsidR="00E16DBF" w:rsidRDefault="00E16DBF" w:rsidP="00E16DBF">
            <w:pPr>
              <w:rPr>
                <w:rFonts w:ascii="Helvetica" w:hAnsi="Helvetica" w:cs="Helvetica"/>
              </w:rPr>
            </w:pPr>
            <w:r>
              <w:rPr>
                <w:rFonts w:ascii="Helvetica" w:hAnsi="Helvetica" w:cs="Helvetica"/>
              </w:rPr>
              <w:t>path</w:t>
            </w:r>
          </w:p>
        </w:tc>
        <w:tc>
          <w:tcPr>
            <w:tcW w:w="6502" w:type="dxa"/>
          </w:tcPr>
          <w:p w14:paraId="38B8FF75" w14:textId="77777777" w:rsidR="00E16DBF" w:rsidRDefault="00E16DBF" w:rsidP="00E16DBF">
            <w:pPr>
              <w:rPr>
                <w:rFonts w:ascii="Helvetica" w:hAnsi="Helvetica" w:cs="Helvetica"/>
              </w:rPr>
            </w:pPr>
            <w:r>
              <w:rPr>
                <w:rFonts w:ascii="Helvetica" w:hAnsi="Helvetica" w:cs="Helvetica"/>
              </w:rPr>
              <w:t xml:space="preserve">URL of the root resource where the content of the file specified by the ImportJob must be applied </w:t>
            </w:r>
          </w:p>
          <w:p w14:paraId="2C2CEEB7" w14:textId="77777777" w:rsidR="00E16DBF" w:rsidRPr="00F2769F" w:rsidRDefault="00E16DBF" w:rsidP="00E16DBF">
            <w:pPr>
              <w:rPr>
                <w:rFonts w:cs="Arial"/>
                <w:sz w:val="26"/>
                <w:szCs w:val="26"/>
              </w:rPr>
            </w:pPr>
            <w:r w:rsidRPr="00F2769F">
              <w:rPr>
                <w:rFonts w:ascii="Helvetica" w:hAnsi="Helvetica" w:cs="Helvetica"/>
              </w:rPr>
              <w:t>../partyManagement/individual</w:t>
            </w:r>
          </w:p>
        </w:tc>
      </w:tr>
      <w:tr w:rsidR="00E16DBF" w14:paraId="137E021C" w14:textId="77777777" w:rsidTr="00E16DBF">
        <w:trPr>
          <w:trHeight w:val="635"/>
        </w:trPr>
        <w:tc>
          <w:tcPr>
            <w:tcW w:w="2889" w:type="dxa"/>
          </w:tcPr>
          <w:p w14:paraId="5FB6CBFC" w14:textId="77777777" w:rsidR="00E16DBF" w:rsidRDefault="00E16DBF" w:rsidP="00E16DBF">
            <w:pPr>
              <w:rPr>
                <w:rFonts w:ascii="Helvetica" w:hAnsi="Helvetica" w:cs="Helvetica"/>
              </w:rPr>
            </w:pPr>
            <w:r w:rsidRPr="004402C9">
              <w:rPr>
                <w:rFonts w:ascii="Helvetica" w:hAnsi="Helvetica" w:cs="Helvetica"/>
              </w:rPr>
              <w:t>status</w:t>
            </w:r>
          </w:p>
        </w:tc>
        <w:tc>
          <w:tcPr>
            <w:tcW w:w="6502" w:type="dxa"/>
          </w:tcPr>
          <w:p w14:paraId="02BC7916" w14:textId="77777777" w:rsidR="00E16DBF" w:rsidRDefault="00E16DBF" w:rsidP="00E16DB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16DBF" w14:paraId="757D6FAE" w14:textId="77777777" w:rsidTr="00E16DBF">
        <w:trPr>
          <w:trHeight w:val="635"/>
        </w:trPr>
        <w:tc>
          <w:tcPr>
            <w:tcW w:w="2889" w:type="dxa"/>
          </w:tcPr>
          <w:p w14:paraId="642399BB" w14:textId="77777777" w:rsidR="00E16DBF" w:rsidRDefault="00E16DBF" w:rsidP="00E16DBF">
            <w:pPr>
              <w:rPr>
                <w:rFonts w:ascii="Helvetica" w:hAnsi="Helvetica" w:cs="Helvetica"/>
              </w:rPr>
            </w:pPr>
            <w:r>
              <w:rPr>
                <w:rFonts w:ascii="Helvetica" w:hAnsi="Helvetica" w:cs="Helvetica"/>
              </w:rPr>
              <w:t>url</w:t>
            </w:r>
          </w:p>
        </w:tc>
        <w:tc>
          <w:tcPr>
            <w:tcW w:w="6502" w:type="dxa"/>
          </w:tcPr>
          <w:p w14:paraId="44CD7632" w14:textId="77777777" w:rsidR="00E16DBF" w:rsidRDefault="00E16DBF" w:rsidP="00E16DBF">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193C3F26"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374F4642"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77472751" w14:textId="77777777" w:rsidR="00E16DBF" w:rsidRPr="004402C9" w:rsidRDefault="00E16DBF" w:rsidP="00E16DBF">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7FBC4A5B" w14:textId="77777777" w:rsidR="00E16DBF" w:rsidRDefault="00E16DBF" w:rsidP="00E16DBF">
            <w:pPr>
              <w:rPr>
                <w:rFonts w:ascii="Helvetica" w:hAnsi="Helvetica" w:cs="Helvetica"/>
              </w:rPr>
            </w:pPr>
          </w:p>
        </w:tc>
      </w:tr>
      <w:tr w:rsidR="00E16DBF" w14:paraId="64653D45" w14:textId="77777777" w:rsidTr="00E16DBF">
        <w:trPr>
          <w:trHeight w:val="635"/>
        </w:trPr>
        <w:tc>
          <w:tcPr>
            <w:tcW w:w="2889" w:type="dxa"/>
          </w:tcPr>
          <w:p w14:paraId="68325255" w14:textId="77777777" w:rsidR="00E16DBF" w:rsidRDefault="00E16DBF" w:rsidP="00E16DBF">
            <w:pPr>
              <w:rPr>
                <w:rFonts w:ascii="Helvetica" w:hAnsi="Helvetica" w:cs="Helvetica"/>
              </w:rPr>
            </w:pPr>
            <w:r w:rsidRPr="004402C9">
              <w:rPr>
                <w:rFonts w:ascii="Helvetica" w:hAnsi="Helvetica" w:cs="Helvetica"/>
              </w:rPr>
              <w:t>completionDate</w:t>
            </w:r>
          </w:p>
        </w:tc>
        <w:tc>
          <w:tcPr>
            <w:tcW w:w="6502" w:type="dxa"/>
          </w:tcPr>
          <w:p w14:paraId="6D8D64E9" w14:textId="77777777" w:rsidR="00E16DBF" w:rsidRPr="004402C9" w:rsidRDefault="00E16DBF" w:rsidP="00E16DBF">
            <w:pPr>
              <w:ind w:left="720"/>
              <w:rPr>
                <w:rFonts w:ascii="Helvetica" w:hAnsi="Helvetica" w:cs="Helvetica"/>
              </w:rPr>
            </w:pPr>
            <w:r w:rsidRPr="004402C9">
              <w:rPr>
                <w:rFonts w:ascii="Helvetica" w:hAnsi="Helvetica" w:cs="Helvetica"/>
              </w:rPr>
              <w:t>Date at which the Job was completed.</w:t>
            </w:r>
          </w:p>
        </w:tc>
      </w:tr>
      <w:tr w:rsidR="00E16DBF" w14:paraId="75663D5C" w14:textId="77777777" w:rsidTr="00E16DBF">
        <w:trPr>
          <w:trHeight w:val="635"/>
        </w:trPr>
        <w:tc>
          <w:tcPr>
            <w:tcW w:w="2889" w:type="dxa"/>
          </w:tcPr>
          <w:p w14:paraId="1AEC7F5F" w14:textId="77777777" w:rsidR="00E16DBF" w:rsidRPr="004402C9" w:rsidRDefault="00E16DBF" w:rsidP="00E16DBF">
            <w:pPr>
              <w:rPr>
                <w:rFonts w:ascii="Helvetica" w:hAnsi="Helvetica" w:cs="Helvetica"/>
              </w:rPr>
            </w:pPr>
            <w:r w:rsidRPr="004402C9">
              <w:rPr>
                <w:rFonts w:ascii="Helvetica" w:hAnsi="Helvetica" w:cs="Helvetica"/>
              </w:rPr>
              <w:t>creationDate</w:t>
            </w:r>
          </w:p>
        </w:tc>
        <w:tc>
          <w:tcPr>
            <w:tcW w:w="6502" w:type="dxa"/>
          </w:tcPr>
          <w:p w14:paraId="7DDF2A49" w14:textId="77777777" w:rsidR="00E16DBF" w:rsidRPr="004402C9" w:rsidRDefault="00E16DBF" w:rsidP="00E16DBF">
            <w:pPr>
              <w:ind w:left="720"/>
              <w:rPr>
                <w:rFonts w:ascii="Helvetica" w:hAnsi="Helvetica" w:cs="Helvetica"/>
              </w:rPr>
            </w:pPr>
            <w:r w:rsidRPr="004402C9">
              <w:rPr>
                <w:rFonts w:ascii="Helvetica" w:hAnsi="Helvetica" w:cs="Helvetica"/>
              </w:rPr>
              <w:t>Date at which the Job was created.</w:t>
            </w:r>
          </w:p>
        </w:tc>
      </w:tr>
      <w:tr w:rsidR="00E16DBF" w14:paraId="35E587D8" w14:textId="77777777" w:rsidTr="00E16DBF">
        <w:trPr>
          <w:trHeight w:val="648"/>
        </w:trPr>
        <w:tc>
          <w:tcPr>
            <w:tcW w:w="2889" w:type="dxa"/>
          </w:tcPr>
          <w:p w14:paraId="6E4CE296" w14:textId="77777777" w:rsidR="00E16DBF" w:rsidRDefault="00E16DBF" w:rsidP="00E16DBF">
            <w:pPr>
              <w:rPr>
                <w:rFonts w:ascii="Helvetica" w:hAnsi="Helvetica" w:cs="Helvetica"/>
              </w:rPr>
            </w:pPr>
            <w:r>
              <w:rPr>
                <w:rFonts w:ascii="Helvetica" w:hAnsi="Helvetica" w:cs="Helvetica"/>
              </w:rPr>
              <w:t>errorLog</w:t>
            </w:r>
          </w:p>
        </w:tc>
        <w:tc>
          <w:tcPr>
            <w:tcW w:w="6502" w:type="dxa"/>
          </w:tcPr>
          <w:p w14:paraId="169D918D" w14:textId="77777777" w:rsidR="00E16DBF" w:rsidRDefault="00E16DBF" w:rsidP="00E16DBF">
            <w:pPr>
              <w:rPr>
                <w:rFonts w:ascii="Helvetica" w:hAnsi="Helvetica" w:cs="Helvetica"/>
              </w:rPr>
            </w:pPr>
            <w:r>
              <w:rPr>
                <w:rFonts w:ascii="Helvetica" w:hAnsi="Helvetica" w:cs="Helvetica"/>
              </w:rPr>
              <w:t xml:space="preserve">            Reason for Failure if status is failed</w:t>
            </w:r>
          </w:p>
        </w:tc>
      </w:tr>
    </w:tbl>
    <w:p w14:paraId="41993718" w14:textId="77777777" w:rsidR="00E16DBF" w:rsidRDefault="00E16DBF" w:rsidP="00E16DBF">
      <w:pPr>
        <w:rPr>
          <w:rFonts w:ascii="Helvetica" w:hAnsi="Helvetica" w:cs="Helvetica"/>
          <w:sz w:val="24"/>
          <w:lang w:eastAsia="it-IT"/>
        </w:rPr>
      </w:pPr>
    </w:p>
    <w:p w14:paraId="2DE37474" w14:textId="77777777" w:rsidR="00E16DBF" w:rsidRPr="00422BD7" w:rsidRDefault="00E16DBF" w:rsidP="00E16DBF">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16DBF" w:rsidRPr="00422BD7" w14:paraId="6F473317" w14:textId="77777777" w:rsidTr="00E16DBF">
        <w:tc>
          <w:tcPr>
            <w:tcW w:w="10555" w:type="dxa"/>
            <w:shd w:val="clear" w:color="auto" w:fill="D9D9D9" w:themeFill="background1" w:themeFillShade="D9"/>
          </w:tcPr>
          <w:p w14:paraId="09F74CBA" w14:textId="5A3D2E2F" w:rsidR="00E16DBF" w:rsidRPr="004F6692" w:rsidRDefault="00E16DBF" w:rsidP="00E16DBF">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"ftp://ftp.myCatalog.com/party/54"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97FEA0D"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5B42AF64" w14:textId="77777777" w:rsidR="00E16DBF" w:rsidRDefault="00E16DBF" w:rsidP="00E16DBF">
      <w:pPr>
        <w:rPr>
          <w:rFonts w:ascii="Helvetica" w:hAnsi="Helvetica"/>
          <w:sz w:val="24"/>
          <w:lang w:eastAsia="it-IT"/>
        </w:rPr>
      </w:pPr>
      <w:r>
        <w:rPr>
          <w:rFonts w:ascii="Helvetica" w:hAnsi="Helvetica"/>
          <w:sz w:val="24"/>
          <w:lang w:eastAsia="it-IT"/>
        </w:rPr>
        <w:t>UML Model:</w:t>
      </w:r>
    </w:p>
    <w:p w14:paraId="284F71C9" w14:textId="77777777" w:rsidR="00E16DBF" w:rsidRDefault="00E16DBF" w:rsidP="00E16DBF">
      <w:pPr>
        <w:widowControl w:val="0"/>
        <w:autoSpaceDE w:val="0"/>
        <w:autoSpaceDN w:val="0"/>
        <w:adjustRightInd w:val="0"/>
        <w:spacing w:after="240"/>
        <w:jc w:val="center"/>
        <w:rPr>
          <w:rFonts w:ascii="Helvetica" w:hAnsi="Helvetica" w:cs="Helvetica"/>
          <w:sz w:val="26"/>
          <w:szCs w:val="26"/>
        </w:rPr>
      </w:pPr>
      <w:r w:rsidRPr="00226167">
        <w:rPr>
          <w:noProof/>
        </w:rPr>
        <w:drawing>
          <wp:inline distT="0" distB="0" distL="0" distR="0" wp14:anchorId="399A3750" wp14:editId="6C48D3EC">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0ACCF96D" w14:textId="77777777" w:rsidR="00E16DBF" w:rsidRPr="00422BD7" w:rsidRDefault="00E16DBF" w:rsidP="00E16DBF">
      <w:pPr>
        <w:rPr>
          <w:rFonts w:ascii="Helvetica" w:hAnsi="Helvetica" w:cs="Helvetica"/>
          <w:sz w:val="24"/>
          <w:lang w:eastAsia="it-IT"/>
        </w:rPr>
      </w:pPr>
      <w:r w:rsidRPr="00422BD7">
        <w:rPr>
          <w:rFonts w:ascii="Helvetica" w:hAnsi="Helvetica" w:cs="Helvetica"/>
          <w:caps/>
          <w:sz w:val="24"/>
          <w:lang w:eastAsia="it-IT"/>
        </w:rPr>
        <w:br w:type="page"/>
      </w:r>
    </w:p>
    <w:p w14:paraId="076BCD17" w14:textId="76AF39B8" w:rsidR="000179B2" w:rsidRPr="000179B2" w:rsidRDefault="000179B2" w:rsidP="000179B2">
      <w:pPr>
        <w:pStyle w:val="Heading2"/>
        <w:rPr>
          <w:caps/>
        </w:rPr>
      </w:pPr>
      <w:bookmarkStart w:id="28" w:name="_Toc405197194"/>
      <w:r>
        <w:t>Notification Resource Models</w:t>
      </w:r>
      <w:bookmarkEnd w:id="28"/>
    </w:p>
    <w:p w14:paraId="6D6E8E3F" w14:textId="77777777" w:rsidR="00C73493" w:rsidRPr="00195B70" w:rsidRDefault="00C73493" w:rsidP="00C73493">
      <w:pPr>
        <w:rPr>
          <w:rFonts w:ascii="Helvetica" w:hAnsi="Helvetica" w:cs="Helvetica"/>
          <w:sz w:val="24"/>
          <w:lang w:eastAsia="it-IT"/>
        </w:rPr>
      </w:pPr>
      <w:r>
        <w:rPr>
          <w:rFonts w:ascii="Helvetica" w:hAnsi="Helvetica" w:cs="Helvetica"/>
          <w:sz w:val="24"/>
          <w:lang w:eastAsia="it-IT"/>
        </w:rPr>
        <w:t>Two</w:t>
      </w:r>
      <w:r w:rsidRPr="00195B70">
        <w:rPr>
          <w:rFonts w:ascii="Helvetica" w:hAnsi="Helvetica" w:cs="Helvetica"/>
          <w:sz w:val="24"/>
          <w:lang w:eastAsia="it-IT"/>
        </w:rPr>
        <w:t xml:space="preserve"> notification event types are defined:</w:t>
      </w:r>
    </w:p>
    <w:p w14:paraId="4553EAB1" w14:textId="0204EEF5" w:rsidR="00C73493" w:rsidRDefault="00C73493" w:rsidP="00C73493">
      <w:pPr>
        <w:pStyle w:val="ListParagraph"/>
        <w:numPr>
          <w:ilvl w:val="0"/>
          <w:numId w:val="33"/>
        </w:numPr>
        <w:rPr>
          <w:rFonts w:ascii="Helvetica" w:hAnsi="Helvetica" w:cs="Helvetica"/>
          <w:sz w:val="24"/>
          <w:lang w:val="en-US"/>
        </w:rPr>
      </w:pPr>
      <w:r>
        <w:rPr>
          <w:rFonts w:ascii="Helvetica" w:hAnsi="Helvetica" w:cs="Helvetica"/>
          <w:sz w:val="24"/>
          <w:lang w:val="en-US"/>
        </w:rPr>
        <w:t>CatalogChange</w:t>
      </w:r>
      <w:r w:rsidRPr="00195B70">
        <w:rPr>
          <w:rFonts w:ascii="Helvetica" w:hAnsi="Helvetica" w:cs="Helvetica"/>
          <w:sz w:val="24"/>
          <w:lang w:val="en-US"/>
        </w:rPr>
        <w:t>Notification</w:t>
      </w:r>
    </w:p>
    <w:p w14:paraId="3F5F600B" w14:textId="1430D1BB" w:rsidR="00C73493" w:rsidRDefault="00C73493" w:rsidP="00C73493">
      <w:pPr>
        <w:pStyle w:val="ListParagraph"/>
        <w:numPr>
          <w:ilvl w:val="0"/>
          <w:numId w:val="33"/>
        </w:numPr>
        <w:rPr>
          <w:rFonts w:ascii="Helvetica" w:hAnsi="Helvetica" w:cs="Helvetica"/>
          <w:sz w:val="24"/>
          <w:lang w:val="en-US"/>
        </w:rPr>
      </w:pPr>
      <w:r>
        <w:rPr>
          <w:rFonts w:ascii="Helvetica" w:hAnsi="Helvetica" w:cs="Helvetica"/>
          <w:sz w:val="24"/>
          <w:lang w:val="en-US"/>
        </w:rPr>
        <w:t>CatalogChangeBatchNotification</w:t>
      </w:r>
    </w:p>
    <w:p w14:paraId="60559A33" w14:textId="27BAB7EC" w:rsidR="00C73493" w:rsidRPr="00894208" w:rsidRDefault="00C73493" w:rsidP="00C73493">
      <w:pPr>
        <w:rPr>
          <w:rFonts w:ascii="Helvetica" w:hAnsi="Helvetica" w:cs="Helvetica"/>
          <w:sz w:val="24"/>
        </w:rPr>
      </w:pPr>
      <w:r>
        <w:rPr>
          <w:rFonts w:ascii="Helvetica" w:hAnsi="Helvetica" w:cs="Helvetica"/>
          <w:sz w:val="24"/>
        </w:rPr>
        <w:t xml:space="preserve">Catalog </w:t>
      </w:r>
      <w:r w:rsidRPr="00195B70">
        <w:rPr>
          <w:rFonts w:ascii="Helvetica" w:hAnsi="Helvetica" w:cs="Helvetica"/>
          <w:sz w:val="24"/>
        </w:rPr>
        <w:t>Notification</w:t>
      </w:r>
      <w:r>
        <w:rPr>
          <w:rFonts w:ascii="Helvetica" w:hAnsi="Helvetica" w:cs="Helvetica"/>
          <w:sz w:val="24"/>
        </w:rPr>
        <w:t xml:space="preserve"> UML Diagram:</w:t>
      </w:r>
    </w:p>
    <w:p w14:paraId="23A4B8D8" w14:textId="39AFC2B7" w:rsidR="00C73493" w:rsidRDefault="00164638" w:rsidP="004D2586">
      <w:pPr>
        <w:rPr>
          <w:rFonts w:ascii="Helvetica" w:hAnsi="Helvetica" w:cs="Helvetica"/>
          <w:sz w:val="24"/>
          <w:lang w:eastAsia="it-IT"/>
        </w:rPr>
      </w:pPr>
      <w:r w:rsidRPr="00164638">
        <w:rPr>
          <w:noProof/>
        </w:rPr>
        <w:drawing>
          <wp:inline distT="0" distB="0" distL="0" distR="0" wp14:anchorId="395443EF" wp14:editId="149F2DE1">
            <wp:extent cx="3968115" cy="40373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115" cy="4037330"/>
                    </a:xfrm>
                    <a:prstGeom prst="rect">
                      <a:avLst/>
                    </a:prstGeom>
                    <a:noFill/>
                    <a:ln>
                      <a:noFill/>
                    </a:ln>
                  </pic:spPr>
                </pic:pic>
              </a:graphicData>
            </a:graphic>
          </wp:inline>
        </w:drawing>
      </w:r>
    </w:p>
    <w:p w14:paraId="7D027911" w14:textId="254AD201" w:rsidR="004D2586" w:rsidRDefault="007F44F9" w:rsidP="004D2586">
      <w:pPr>
        <w:rPr>
          <w:rFonts w:ascii="Helvetica" w:hAnsi="Helvetica" w:cs="Helvetica"/>
          <w:sz w:val="24"/>
          <w:lang w:eastAsia="it-IT"/>
        </w:rPr>
      </w:pPr>
      <w:r>
        <w:rPr>
          <w:rFonts w:ascii="Helvetica" w:hAnsi="Helvetica" w:cs="Helvetica"/>
          <w:sz w:val="24"/>
          <w:lang w:eastAsia="it-IT"/>
        </w:rPr>
        <w:t>Catalog change notification:</w:t>
      </w:r>
      <w:r w:rsidR="002B0AA7">
        <w:rPr>
          <w:rFonts w:ascii="Helvetica" w:hAnsi="Helvetica" w:cs="Helvetica"/>
          <w:sz w:val="24"/>
          <w:lang w:eastAsia="it-IT"/>
        </w:rPr>
        <w:t xml:space="preserve"> notifies that a catalog has been updated.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321"/>
      </w:tblGrid>
      <w:tr w:rsidR="005D446E" w:rsidRPr="004A3159" w14:paraId="14991A10" w14:textId="77777777" w:rsidTr="00E16380">
        <w:tc>
          <w:tcPr>
            <w:tcW w:w="10321" w:type="dxa"/>
            <w:shd w:val="clear" w:color="auto" w:fill="D9D9D9" w:themeFill="background1" w:themeFillShade="D9"/>
          </w:tcPr>
          <w:p w14:paraId="1BB89E2E" w14:textId="1BEE7BCE" w:rsidR="005D446E" w:rsidRPr="00212AF4" w:rsidRDefault="00212AF4" w:rsidP="00557CE1">
            <w:pPr>
              <w:rPr>
                <w:rFonts w:ascii="Helvetica" w:hAnsi="Helvetica"/>
                <w:lang w:eastAsia="it-IT"/>
              </w:rPr>
            </w:pP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"01"</w:t>
            </w:r>
            <w:r w:rsidRPr="00212AF4">
              <w:rPr>
                <w:rFonts w:ascii="Times New Roman" w:hAnsi="Times New Roman"/>
                <w:color w:val="640032"/>
                <w:sz w:val="24"/>
                <w:lang w:eastAsia="it-IT"/>
              </w:rPr>
              <w:t>,</w:t>
            </w:r>
            <w:r w:rsidR="00557CE1"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"dateTime"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"2013-04-19T16:42:25-30:00"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change notification"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"10"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00557CE1" w:rsidRPr="0039415B">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39415B">
              <w:rPr>
                <w:rFonts w:ascii="Times New Roman" w:hAnsi="Times New Roman"/>
                <w:color w:val="1E6496"/>
                <w:sz w:val="24"/>
                <w:lang w:eastAsia="it-IT"/>
              </w:rPr>
              <w:t>"</w:t>
            </w:r>
            <w:r w:rsidR="00557CE1">
              <w:rPr>
                <w:rFonts w:ascii="Times New Roman" w:hAnsi="Times New Roman"/>
                <w:color w:val="1E6496"/>
                <w:sz w:val="24"/>
                <w:lang w:eastAsia="it-IT"/>
              </w:rPr>
              <w:t>href</w:t>
            </w:r>
            <w:r w:rsidR="00557CE1" w:rsidRPr="0039415B">
              <w:rPr>
                <w:rFonts w:ascii="Times New Roman" w:hAnsi="Times New Roman"/>
                <w:color w:val="1E6496"/>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t xml:space="preserve"> </w:t>
            </w:r>
            <w:r w:rsidR="00557CE1" w:rsidRPr="0039415B">
              <w:rPr>
                <w:rFonts w:ascii="Times New Roman" w:hAnsi="Times New Roman"/>
                <w:color w:val="0000FF"/>
                <w:sz w:val="24"/>
                <w:lang w:eastAsia="it-IT"/>
              </w:rPr>
              <w:t>"http://serverlocation:port/catalogManagement/cat</w:t>
            </w:r>
            <w:r w:rsidR="00557CE1">
              <w:rPr>
                <w:rFonts w:ascii="Times New Roman" w:hAnsi="Times New Roman"/>
                <w:color w:val="0000FF"/>
                <w:sz w:val="24"/>
                <w:lang w:eastAsia="it-IT"/>
              </w:rPr>
              <w:t>alog</w:t>
            </w:r>
            <w:r w:rsidR="00557CE1" w:rsidRPr="0039415B">
              <w:rPr>
                <w:rFonts w:ascii="Times New Roman" w:hAnsi="Times New Roman"/>
                <w:color w:val="0000FF"/>
                <w:sz w:val="24"/>
                <w:lang w:eastAsia="it-IT"/>
              </w:rPr>
              <w:t>/</w:t>
            </w:r>
            <w:r w:rsidR="00557CE1">
              <w:rPr>
                <w:rFonts w:ascii="Times New Roman" w:hAnsi="Times New Roman"/>
                <w:color w:val="0000FF"/>
                <w:sz w:val="24"/>
                <w:lang w:eastAsia="it-IT"/>
              </w:rPr>
              <w:t>10</w:t>
            </w:r>
            <w:r w:rsidR="00557CE1" w:rsidRPr="0039415B">
              <w:rPr>
                <w:rFonts w:ascii="Times New Roman" w:hAnsi="Times New Roman"/>
                <w:color w:val="0000FF"/>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"version"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"lastUpdate"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"2013-04-19T16:42:23-04:00"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"Product 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"name"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Wholesale Business"</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960000"/>
                <w:sz w:val="24"/>
                <w:lang w:eastAsia="it-IT"/>
              </w:rPr>
              <w:t>}</w:t>
            </w:r>
          </w:p>
        </w:tc>
      </w:tr>
    </w:tbl>
    <w:p w14:paraId="64856C91" w14:textId="77777777" w:rsidR="005D446E" w:rsidRDefault="005D446E" w:rsidP="004D2586">
      <w:pPr>
        <w:rPr>
          <w:rFonts w:ascii="Helvetica" w:hAnsi="Helvetica" w:cs="Helvetica"/>
          <w:sz w:val="24"/>
          <w:lang w:eastAsia="it-IT"/>
        </w:rPr>
      </w:pPr>
    </w:p>
    <w:p w14:paraId="44188F59" w14:textId="426733A6" w:rsidR="002B0AA7" w:rsidRDefault="002B0AA7" w:rsidP="002B0AA7">
      <w:pPr>
        <w:rPr>
          <w:rFonts w:ascii="Helvetica" w:hAnsi="Helvetica" w:cs="Helvetica"/>
          <w:sz w:val="24"/>
          <w:lang w:eastAsia="it-IT"/>
        </w:rPr>
      </w:pPr>
      <w:r>
        <w:rPr>
          <w:rFonts w:ascii="Helvetica" w:hAnsi="Helvetica" w:cs="Helvetica"/>
          <w:sz w:val="24"/>
          <w:lang w:eastAsia="it-IT"/>
        </w:rPr>
        <w:t>Catalog change batch notification: notifies in detail all catalog updates.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B0AA7" w:rsidRPr="004A3159" w14:paraId="1FE2C88C" w14:textId="77777777" w:rsidTr="0057502B">
        <w:tc>
          <w:tcPr>
            <w:tcW w:w="9720" w:type="dxa"/>
            <w:shd w:val="clear" w:color="auto" w:fill="D9D9D9" w:themeFill="background1" w:themeFillShade="D9"/>
          </w:tcPr>
          <w:p w14:paraId="674FDA71" w14:textId="4E948878" w:rsidR="000502C6" w:rsidRDefault="00E16380" w:rsidP="000502C6">
            <w:pPr>
              <w:autoSpaceDE w:val="0"/>
              <w:autoSpaceDN w:val="0"/>
              <w:adjustRightInd w:val="0"/>
              <w:spacing w:after="0" w:line="240" w:lineRule="auto"/>
              <w:rPr>
                <w:rFonts w:ascii="Times New Roman" w:hAnsi="Times New Roman"/>
                <w:color w:val="640032"/>
                <w:sz w:val="24"/>
                <w:lang w:eastAsia="it-IT"/>
              </w:rPr>
            </w:pP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"01"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"2013-04-19T16:42:25-30:00"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change batch notification"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395906" w:rsidRPr="0039415B">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39415B">
              <w:rPr>
                <w:rFonts w:ascii="Times New Roman" w:hAnsi="Times New Roman"/>
                <w:color w:val="1E6496"/>
                <w:sz w:val="24"/>
                <w:lang w:eastAsia="it-IT"/>
              </w:rPr>
              <w:t>"</w:t>
            </w:r>
            <w:r w:rsidR="00395906">
              <w:rPr>
                <w:rFonts w:ascii="Times New Roman" w:hAnsi="Times New Roman"/>
                <w:color w:val="1E6496"/>
                <w:sz w:val="24"/>
                <w:lang w:eastAsia="it-IT"/>
              </w:rPr>
              <w:t>href</w:t>
            </w:r>
            <w:r w:rsidR="00395906" w:rsidRPr="0039415B">
              <w:rPr>
                <w:rFonts w:ascii="Times New Roman" w:hAnsi="Times New Roman"/>
                <w:color w:val="1E6496"/>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t xml:space="preserve"> </w:t>
            </w:r>
            <w:r w:rsidR="00395906" w:rsidRPr="0039415B">
              <w:rPr>
                <w:rFonts w:ascii="Times New Roman" w:hAnsi="Times New Roman"/>
                <w:color w:val="0000FF"/>
                <w:sz w:val="24"/>
                <w:lang w:eastAsia="it-IT"/>
              </w:rPr>
              <w:t>"http://serverlocation:port/catalogManagement/cat</w:t>
            </w:r>
            <w:r w:rsidR="00395906">
              <w:rPr>
                <w:rFonts w:ascii="Times New Roman" w:hAnsi="Times New Roman"/>
                <w:color w:val="0000FF"/>
                <w:sz w:val="24"/>
                <w:lang w:eastAsia="it-IT"/>
              </w:rPr>
              <w:t>alog</w:t>
            </w:r>
            <w:r w:rsidR="00395906" w:rsidRPr="0039415B">
              <w:rPr>
                <w:rFonts w:ascii="Times New Roman" w:hAnsi="Times New Roman"/>
                <w:color w:val="0000FF"/>
                <w:sz w:val="24"/>
                <w:lang w:eastAsia="it-IT"/>
              </w:rPr>
              <w:t>/</w:t>
            </w:r>
            <w:r w:rsidR="00395906">
              <w:rPr>
                <w:rFonts w:ascii="Times New Roman" w:hAnsi="Times New Roman"/>
                <w:color w:val="0000FF"/>
                <w:sz w:val="24"/>
                <w:lang w:eastAsia="it-IT"/>
              </w:rPr>
              <w:t>10</w:t>
            </w:r>
            <w:r w:rsidR="00395906" w:rsidRPr="0039415B">
              <w:rPr>
                <w:rFonts w:ascii="Times New Roman" w:hAnsi="Times New Roman"/>
                <w:color w:val="0000FF"/>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 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Wholesale Business"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egory</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"Home, Audio/Entertainement"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inside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alog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wireless sensor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productSpecification</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14</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p>
          <w:p w14:paraId="73B22450" w14:textId="77777777" w:rsidR="004502EB" w:rsidRDefault="00E16380" w:rsidP="004502EB">
            <w:pPr>
              <w:autoSpaceDE w:val="0"/>
              <w:autoSpaceDN w:val="0"/>
              <w:adjustRightInd w:val="0"/>
              <w:spacing w:after="0" w:line="240" w:lineRule="auto"/>
              <w:rPr>
                <w:rFonts w:ascii="Times New Roman" w:hAnsi="Times New Roman"/>
                <w:color w:val="960000"/>
                <w:sz w:val="24"/>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0502C6" w:rsidRPr="00212AF4">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0502C6" w:rsidRPr="00212AF4">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1E6496"/>
                <w:sz w:val="24"/>
                <w:lang w:eastAsia="it-IT"/>
              </w:rPr>
              <w:t>"</w:t>
            </w:r>
            <w:r w:rsidR="007B7F98">
              <w:rPr>
                <w:rFonts w:ascii="Times New Roman" w:hAnsi="Times New Roman"/>
                <w:color w:val="1E6496"/>
                <w:sz w:val="24"/>
                <w:lang w:eastAsia="it-IT"/>
              </w:rPr>
              <w:t>productNumber</w:t>
            </w:r>
            <w:r w:rsidR="007B7F98" w:rsidRPr="00E16380">
              <w:rPr>
                <w:rFonts w:ascii="Times New Roman" w:hAnsi="Times New Roman"/>
                <w:color w:val="1E6496"/>
                <w:sz w:val="24"/>
                <w:lang w:eastAsia="it-IT"/>
              </w:rPr>
              <w:t>"</w:t>
            </w:r>
            <w:r w:rsidR="007B7F98" w:rsidRPr="00E16380">
              <w:rPr>
                <w:rFonts w:ascii="Times New Roman" w:hAnsi="Times New Roman"/>
                <w:color w:val="640032"/>
                <w:sz w:val="24"/>
                <w:lang w:eastAsia="it-IT"/>
              </w:rPr>
              <w:t>:</w:t>
            </w:r>
            <w:r w:rsidR="007B7F98" w:rsidRPr="00E16380">
              <w:rPr>
                <w:rFonts w:ascii="Times New Roman" w:hAnsi="Times New Roman"/>
                <w:color w:val="000000"/>
                <w:sz w:val="24"/>
                <w:lang w:eastAsia="it-IT"/>
              </w:rPr>
              <w:t xml:space="preserve"> </w:t>
            </w:r>
            <w:r w:rsidR="007B7F98" w:rsidRPr="00E16380">
              <w:rPr>
                <w:rFonts w:ascii="Times New Roman" w:hAnsi="Times New Roman"/>
                <w:color w:val="0000FF"/>
                <w:sz w:val="24"/>
                <w:lang w:eastAsia="it-IT"/>
              </w:rPr>
              <w:t>"</w:t>
            </w:r>
            <w:r w:rsidR="007B7F98">
              <w:rPr>
                <w:rFonts w:ascii="Times New Roman" w:hAnsi="Times New Roman"/>
                <w:color w:val="0000FF"/>
                <w:sz w:val="24"/>
                <w:lang w:eastAsia="it-IT"/>
              </w:rPr>
              <w:t>WS45-230-FC</w:t>
            </w:r>
            <w:r w:rsidR="007B7F98" w:rsidRPr="00E16380">
              <w:rPr>
                <w:rFonts w:ascii="Times New Roman" w:hAnsi="Times New Roman"/>
                <w:color w:val="0000FF"/>
                <w:sz w:val="24"/>
                <w:lang w:eastAsia="it-IT"/>
              </w:rPr>
              <w:t>"</w:t>
            </w:r>
            <w:r w:rsidR="007B7F98" w:rsidRPr="00E16380">
              <w:rPr>
                <w:rFonts w:ascii="Times New Roman" w:hAnsi="Times New Roman"/>
                <w:color w:val="640032"/>
                <w:sz w:val="24"/>
                <w:lang w:eastAsia="it-IT"/>
              </w:rPr>
              <w:t>,</w:t>
            </w:r>
            <w:r w:rsidR="007B7F98"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"brand"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"Oregon"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"relatedParty"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"role"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"Owner"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1234</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 ://serverLocation:port/partyManagement/partyRole/1234"</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"productSpecCharacteristic"</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p>
          <w:p w14:paraId="7D401E99" w14:textId="632C5993" w:rsidR="002B0AA7" w:rsidRPr="00E16380" w:rsidRDefault="00E16380" w:rsidP="004502EB">
            <w:pPr>
              <w:autoSpaceDE w:val="0"/>
              <w:autoSpaceDN w:val="0"/>
              <w:adjustRightInd w:val="0"/>
              <w:spacing w:after="0" w:line="240" w:lineRule="auto"/>
              <w:rPr>
                <w:rFonts w:ascii="Helvetica" w:hAnsi="Helvetica"/>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"configurable"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E536D2">
              <w:rPr>
                <w:rFonts w:ascii="Times New Roman" w:hAnsi="Times New Roman"/>
                <w:color w:val="1E6496"/>
                <w:sz w:val="24"/>
                <w:lang w:eastAsia="it-IT"/>
              </w:rPr>
              <w:t>"p</w:t>
            </w:r>
            <w:r w:rsidRPr="00E16380">
              <w:rPr>
                <w:rFonts w:ascii="Times New Roman" w:hAnsi="Times New Roman"/>
                <w:color w:val="1E6496"/>
                <w:sz w:val="24"/>
                <w:lang w:eastAsia="it-IT"/>
              </w:rPr>
              <w:t>roductSpecCharacteristicValue"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"default"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"Black"</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"valueFrom"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"valueTo"</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"default"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"White"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"valueFrom"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"valueTo"</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"/productOfferingPrice"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F614F6">
              <w:rPr>
                <w:rFonts w:ascii="Times New Roman" w:hAnsi="Times New Roman"/>
                <w:color w:val="000000"/>
                <w:sz w:val="24"/>
                <w:lang w:eastAsia="it-IT"/>
              </w:rPr>
              <w:t xml:space="preserve">                                                                      </w:t>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 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"recurring"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"taxIncludedAmount"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"dutyFreeAmount"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"taxRate"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"currencyCode"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"EUR"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"recurringChargePeriod"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"/productOffering"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productOffering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"http://serverlocation:port/catalogManagement/category/421"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"channel"</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13</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"http://serverlocation:port/marketSales/channel/13"</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"Online Channel"</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"place"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12</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"http://serverlocation:port/marketSales/place/12"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"France"</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"bundledProductOffering"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"serviceLevelAgreement"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28</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"http://serverlocation:port/slaManagement/serviceLevelAgreement/28"</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"Standard SLA"</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14</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"http://serverlocation:port/catalogManagement/productSpecification/14"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1E6496"/>
                <w:sz w:val="24"/>
                <w:lang w:eastAsia="it-IT"/>
              </w:rPr>
              <w:t>"</w:t>
            </w:r>
            <w:r w:rsidR="004502EB">
              <w:rPr>
                <w:rFonts w:ascii="Times New Roman" w:hAnsi="Times New Roman"/>
                <w:color w:val="1E6496"/>
                <w:sz w:val="24"/>
                <w:lang w:eastAsia="it-IT"/>
              </w:rPr>
              <w:t>productNumber</w:t>
            </w:r>
            <w:r w:rsidR="004502EB" w:rsidRPr="00E16380">
              <w:rPr>
                <w:rFonts w:ascii="Times New Roman" w:hAnsi="Times New Roman"/>
                <w:color w:val="1E6496"/>
                <w:sz w:val="24"/>
                <w:lang w:eastAsia="it-IT"/>
              </w:rPr>
              <w:t>"</w:t>
            </w:r>
            <w:r w:rsidR="004502EB" w:rsidRPr="00E16380">
              <w:rPr>
                <w:rFonts w:ascii="Times New Roman" w:hAnsi="Times New Roman"/>
                <w:color w:val="640032"/>
                <w:sz w:val="24"/>
                <w:lang w:eastAsia="it-IT"/>
              </w:rPr>
              <w:t>:</w:t>
            </w:r>
            <w:r w:rsidR="004502EB" w:rsidRPr="00E16380">
              <w:rPr>
                <w:rFonts w:ascii="Times New Roman" w:hAnsi="Times New Roman"/>
                <w:color w:val="000000"/>
                <w:sz w:val="24"/>
                <w:lang w:eastAsia="it-IT"/>
              </w:rPr>
              <w:t xml:space="preserve"> </w:t>
            </w:r>
            <w:r w:rsidR="004502EB" w:rsidRPr="00E16380">
              <w:rPr>
                <w:rFonts w:ascii="Times New Roman" w:hAnsi="Times New Roman"/>
                <w:color w:val="0000FF"/>
                <w:sz w:val="24"/>
                <w:lang w:eastAsia="it-IT"/>
              </w:rPr>
              <w:t>"</w:t>
            </w:r>
            <w:r w:rsidR="004502EB">
              <w:rPr>
                <w:rFonts w:ascii="Times New Roman" w:hAnsi="Times New Roman"/>
                <w:color w:val="0000FF"/>
                <w:sz w:val="24"/>
                <w:lang w:eastAsia="it-IT"/>
              </w:rPr>
              <w:t>WS45-230-FC</w:t>
            </w:r>
            <w:r w:rsidR="004502EB" w:rsidRPr="00E16380">
              <w:rPr>
                <w:rFonts w:ascii="Times New Roman" w:hAnsi="Times New Roman"/>
                <w:color w:val="0000FF"/>
                <w:sz w:val="24"/>
                <w:lang w:eastAsia="it-IT"/>
              </w:rPr>
              <w:t>"</w:t>
            </w:r>
            <w:r w:rsidR="004502EB" w:rsidRPr="00E16380">
              <w:rPr>
                <w:rFonts w:ascii="Times New Roman" w:hAnsi="Times New Roman"/>
                <w:color w:val="640032"/>
                <w:sz w:val="24"/>
                <w:lang w:eastAsia="it-IT"/>
              </w:rPr>
              <w:t>,</w:t>
            </w:r>
            <w:r w:rsidR="004502E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"productOfferingTerm"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 Month"</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 month contract"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"duration"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"productOfferingPrice"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 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"recurring"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"taxIncludedAmount"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"dutyFreeAmount"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"taxRate"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"currencyCode"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"EUR"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"recurringChargePeriod"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960000"/>
                <w:sz w:val="24"/>
                <w:lang w:eastAsia="it-IT"/>
              </w:rPr>
              <w:t>}</w:t>
            </w:r>
          </w:p>
        </w:tc>
      </w:tr>
    </w:tbl>
    <w:p w14:paraId="5A346B2A" w14:textId="77777777" w:rsidR="002B0AA7" w:rsidRDefault="002B0AA7" w:rsidP="002B0AA7">
      <w:pPr>
        <w:rPr>
          <w:rFonts w:ascii="Helvetica" w:hAnsi="Helvetica" w:cs="Helvetica"/>
          <w:sz w:val="24"/>
          <w:lang w:eastAsia="it-IT"/>
        </w:rPr>
      </w:pPr>
    </w:p>
    <w:p w14:paraId="63ED3B9B" w14:textId="77777777" w:rsidR="00AE6C53" w:rsidRPr="00422BD7" w:rsidRDefault="00AE6C53" w:rsidP="00AE6C53">
      <w:pPr>
        <w:rPr>
          <w:rFonts w:ascii="Helvetica" w:hAnsi="Helvetica" w:cs="Helvetica"/>
          <w:sz w:val="24"/>
        </w:rPr>
      </w:pPr>
      <w:r>
        <w:rPr>
          <w:rFonts w:ascii="Helvetica" w:hAnsi="Helvetica" w:cs="Helvetica"/>
          <w:sz w:val="24"/>
        </w:rPr>
        <w:t>Export and Import Job</w:t>
      </w:r>
      <w:r w:rsidRPr="00422BD7">
        <w:rPr>
          <w:rFonts w:ascii="Helvetica" w:hAnsi="Helvetica" w:cs="Helvetica"/>
          <w:sz w:val="24"/>
        </w:rPr>
        <w:t xml:space="preserve"> Not</w:t>
      </w:r>
      <w:r>
        <w:rPr>
          <w:rFonts w:ascii="Helvetica" w:hAnsi="Helvetica" w:cs="Helvetica"/>
          <w:sz w:val="24"/>
        </w:rPr>
        <w:t>i</w:t>
      </w:r>
      <w:r w:rsidRPr="00422BD7">
        <w:rPr>
          <w:rFonts w:ascii="Helvetica" w:hAnsi="Helvetica" w:cs="Helvetica"/>
          <w:sz w:val="24"/>
        </w:rPr>
        <w:t>fications</w:t>
      </w:r>
    </w:p>
    <w:p w14:paraId="1F14A4CB" w14:textId="77777777" w:rsidR="00AE6C53" w:rsidRPr="00422BD7" w:rsidRDefault="00AE6C53" w:rsidP="00AE6C53">
      <w:pPr>
        <w:pStyle w:val="ListParagraph"/>
        <w:numPr>
          <w:ilvl w:val="0"/>
          <w:numId w:val="31"/>
        </w:numPr>
        <w:rPr>
          <w:rFonts w:ascii="Helvetica" w:hAnsi="Helvetica" w:cs="Helvetica"/>
          <w:sz w:val="24"/>
          <w:lang w:val="en-US"/>
        </w:rPr>
      </w:pPr>
      <w:r>
        <w:rPr>
          <w:rFonts w:ascii="Helvetica" w:hAnsi="Helvetica" w:cs="Helvetica"/>
          <w:sz w:val="24"/>
          <w:lang w:val="en-US"/>
        </w:rPr>
        <w:t>Export Job Completion Notification</w:t>
      </w:r>
    </w:p>
    <w:p w14:paraId="7602C068" w14:textId="77777777" w:rsidR="00AE6C53" w:rsidRPr="00422BD7" w:rsidRDefault="00AE6C53" w:rsidP="00AE6C53">
      <w:pPr>
        <w:pStyle w:val="ListParagraph"/>
        <w:numPr>
          <w:ilvl w:val="0"/>
          <w:numId w:val="31"/>
        </w:numPr>
        <w:rPr>
          <w:rFonts w:ascii="Helvetica" w:hAnsi="Helvetica" w:cs="Helvetica"/>
          <w:sz w:val="24"/>
          <w:lang w:val="en-US"/>
        </w:rPr>
      </w:pPr>
      <w:r>
        <w:rPr>
          <w:rFonts w:ascii="Helvetica" w:hAnsi="Helvetica" w:cs="Helvetica"/>
          <w:sz w:val="24"/>
          <w:lang w:val="en-US"/>
        </w:rPr>
        <w:t>Import Job Completion Notification</w:t>
      </w:r>
    </w:p>
    <w:p w14:paraId="629C4C9E" w14:textId="77777777" w:rsidR="00AE6C53" w:rsidRPr="00C635C0" w:rsidRDefault="00AE6C53" w:rsidP="00AE6C53">
      <w:pPr>
        <w:rPr>
          <w:rFonts w:ascii="Helvetica" w:hAnsi="Helvetica" w:cs="Helvetica"/>
          <w:sz w:val="24"/>
        </w:rPr>
      </w:pPr>
      <w:r w:rsidRPr="00C635C0">
        <w:rPr>
          <w:rFonts w:ascii="Helvetica" w:hAnsi="Helvetica" w:cs="Helvetica"/>
          <w:sz w:val="24"/>
        </w:rPr>
        <w:t>UML Model:</w:t>
      </w:r>
    </w:p>
    <w:p w14:paraId="21342689" w14:textId="77777777" w:rsidR="00AE6C53" w:rsidRDefault="00AE6C53" w:rsidP="00AE6C53">
      <w:pPr>
        <w:rPr>
          <w:rFonts w:ascii="Helvetica" w:hAnsi="Helvetica" w:cs="Helvetica"/>
          <w:sz w:val="24"/>
        </w:rPr>
      </w:pPr>
      <w:r w:rsidRPr="003E47E7">
        <w:rPr>
          <w:noProof/>
        </w:rPr>
        <w:drawing>
          <wp:inline distT="0" distB="0" distL="0" distR="0" wp14:anchorId="55ED4E8C" wp14:editId="0BEB4022">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68B72724" w14:textId="77777777" w:rsidR="00AE6C53" w:rsidRPr="008C6F08" w:rsidRDefault="00AE6C53" w:rsidP="00AE6C53">
      <w:pPr>
        <w:rPr>
          <w:rFonts w:ascii="Helvetica" w:hAnsi="Helvetica" w:cs="Helvetica"/>
          <w:sz w:val="24"/>
        </w:rPr>
      </w:pPr>
    </w:p>
    <w:p w14:paraId="556573F5" w14:textId="77777777" w:rsidR="00AE6C53" w:rsidRDefault="00AE6C53" w:rsidP="00AE6C53">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ExportJobCompletionNotification</w:t>
      </w:r>
      <w:r w:rsidRPr="009539E9">
        <w:rPr>
          <w:rFonts w:ascii="Helvetica" w:hAnsi="Helvetica" w:cs="Helvetica"/>
          <w:sz w:val="24"/>
        </w:rPr>
        <w:t xml:space="preserve"> </w:t>
      </w:r>
    </w:p>
    <w:p w14:paraId="301E5CB7" w14:textId="77777777" w:rsidR="00AE6C53" w:rsidRPr="00422BD7" w:rsidRDefault="00AE6C53" w:rsidP="00AE6C53">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AE6C53" w:rsidRPr="00422BD7" w14:paraId="468AE05C" w14:textId="77777777" w:rsidTr="004A5D7F">
        <w:tc>
          <w:tcPr>
            <w:tcW w:w="9720" w:type="dxa"/>
            <w:shd w:val="clear" w:color="auto" w:fill="D9D9D9" w:themeFill="background1" w:themeFillShade="D9"/>
          </w:tcPr>
          <w:p w14:paraId="17D7A2BD" w14:textId="40BEA611" w:rsidR="00AE6C53" w:rsidRPr="00CA488F" w:rsidRDefault="00AE6C53" w:rsidP="004A5D7F">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"exportJob"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58CE0FFF" w14:textId="77777777" w:rsidR="00AE6C53" w:rsidRDefault="00AE6C53" w:rsidP="00AE6C53">
      <w:pPr>
        <w:rPr>
          <w:rFonts w:ascii="Helvetica" w:hAnsi="Helvetica" w:cs="Helvetica"/>
          <w:sz w:val="24"/>
        </w:rPr>
      </w:pPr>
    </w:p>
    <w:p w14:paraId="74489D06" w14:textId="77777777" w:rsidR="00AE6C53" w:rsidRDefault="00AE6C53" w:rsidP="00AE6C53">
      <w:pPr>
        <w:rPr>
          <w:rFonts w:ascii="Helvetica" w:hAnsi="Helvetica" w:cs="Helvetica"/>
          <w:sz w:val="24"/>
        </w:rPr>
      </w:pPr>
    </w:p>
    <w:p w14:paraId="20BCE4E5" w14:textId="77777777" w:rsidR="00AE6C53" w:rsidRDefault="00AE6C53" w:rsidP="00AE6C53">
      <w:pPr>
        <w:rPr>
          <w:rFonts w:ascii="Helvetica" w:hAnsi="Helvetica" w:cs="Helvetica"/>
          <w:sz w:val="24"/>
        </w:rPr>
      </w:pPr>
    </w:p>
    <w:p w14:paraId="09A5E675" w14:textId="77777777" w:rsidR="00AE6C53" w:rsidRDefault="00AE6C53" w:rsidP="00AE6C53">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ImportJobCompletionNotification</w:t>
      </w:r>
      <w:r w:rsidRPr="009539E9">
        <w:rPr>
          <w:rFonts w:ascii="Helvetica" w:hAnsi="Helvetica" w:cs="Helvetica"/>
          <w:sz w:val="24"/>
        </w:rPr>
        <w:t xml:space="preserve"> </w:t>
      </w:r>
    </w:p>
    <w:p w14:paraId="3C86D1FF" w14:textId="77777777" w:rsidR="00AE6C53" w:rsidRPr="00422BD7" w:rsidRDefault="00AE6C53" w:rsidP="00AE6C53">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AE6C53" w:rsidRPr="00422BD7" w14:paraId="0F7AB441" w14:textId="77777777" w:rsidTr="004A5D7F">
        <w:tc>
          <w:tcPr>
            <w:tcW w:w="9720" w:type="dxa"/>
            <w:shd w:val="clear" w:color="auto" w:fill="D9D9D9" w:themeFill="background1" w:themeFillShade="D9"/>
          </w:tcPr>
          <w:p w14:paraId="1B330605" w14:textId="29154285" w:rsidR="00AE6C53" w:rsidRPr="00CA488F" w:rsidRDefault="00AE6C53" w:rsidP="004A5D7F">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"ImportJobCompletionNotification"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"importJob"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7161CB32" w14:textId="77777777" w:rsidR="00AE6C53" w:rsidRPr="00422BD7" w:rsidRDefault="00AE6C53" w:rsidP="00AE6C53">
      <w:pPr>
        <w:rPr>
          <w:rFonts w:ascii="Helvetica" w:hAnsi="Helvetica" w:cs="Helvetica"/>
          <w:sz w:val="24"/>
        </w:rPr>
      </w:pPr>
    </w:p>
    <w:p w14:paraId="5527AC5F" w14:textId="33816134" w:rsidR="00CA2BB0" w:rsidRDefault="004D2586" w:rsidP="006341A9">
      <w:pPr>
        <w:pStyle w:val="Heading1"/>
      </w:pPr>
      <w:bookmarkStart w:id="29" w:name="_Toc405197195"/>
      <w:bookmarkStart w:id="30" w:name="OLE_LINK4"/>
      <w:bookmarkStart w:id="31" w:name="_Toc203490678"/>
      <w:bookmarkStart w:id="32" w:name="_Toc223843133"/>
      <w:bookmarkStart w:id="33" w:name="_Toc225613409"/>
      <w:bookmarkStart w:id="34" w:name="_Ref225602564"/>
      <w:bookmarkStart w:id="35" w:name="_Ref225602608"/>
      <w:bookmarkStart w:id="36" w:name="_Toc225603198"/>
      <w:bookmarkStart w:id="37" w:name="_Ref226276288"/>
      <w:bookmarkStart w:id="38" w:name="_Ref226276315"/>
      <w:bookmarkStart w:id="39" w:name="_Ref226276328"/>
      <w:r>
        <w:t>API OPERATION TEMPLATES</w:t>
      </w:r>
      <w:bookmarkEnd w:id="29"/>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624C67EB" w14:textId="5D5E78AD" w:rsidR="004D2586" w:rsidRPr="00FE76B2" w:rsidRDefault="004D2586" w:rsidP="00FE76B2">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45BF506" w14:textId="77777777" w:rsidR="009F0165" w:rsidRPr="008F2108" w:rsidRDefault="009F0165" w:rsidP="009F0165">
      <w:pPr>
        <w:pStyle w:val="Heading2"/>
        <w:rPr>
          <w:caps/>
        </w:rPr>
      </w:pPr>
      <w:bookmarkStart w:id="40" w:name="_Toc362514686"/>
      <w:bookmarkStart w:id="41" w:name="_Toc405197196"/>
      <w:r w:rsidRPr="008F2108">
        <w:t>GET /catalogManagement/</w:t>
      </w:r>
      <w:r>
        <w:t>c</w:t>
      </w:r>
      <w:r w:rsidRPr="008F2108">
        <w:t>ategory</w:t>
      </w:r>
      <w:bookmarkEnd w:id="40"/>
      <w:bookmarkEnd w:id="41"/>
    </w:p>
    <w:p w14:paraId="084A90C9" w14:textId="5190E548"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1A9C2EB9" w14:textId="5F6278B2"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6160AE3A" w14:textId="77777777" w:rsidR="009F0165" w:rsidRPr="008F2108" w:rsidRDefault="009F0165" w:rsidP="009F0165">
      <w:pPr>
        <w:rPr>
          <w:rFonts w:ascii="Helvetica" w:hAnsi="Helvetica" w:cs="Helvetica"/>
          <w:sz w:val="24"/>
          <w:lang w:eastAsia="it-IT"/>
        </w:rPr>
      </w:pPr>
      <w:r w:rsidRPr="008F2108">
        <w:rPr>
          <w:rFonts w:ascii="Helvetica" w:hAnsi="Helvetica" w:cs="Helvetica"/>
          <w:sz w:val="24"/>
          <w:lang w:eastAsia="it-IT"/>
        </w:rPr>
        <w:t xml:space="preserve">Description : </w:t>
      </w:r>
    </w:p>
    <w:p w14:paraId="5508D55D" w14:textId="2D7E0F7E" w:rsidR="009F0165" w:rsidRPr="008F2108" w:rsidRDefault="009F0165"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This operation retrieves productCategor</w:t>
      </w:r>
      <w:r>
        <w:rPr>
          <w:rFonts w:ascii="Helvetica" w:hAnsi="Helvetica" w:cs="Helvetica"/>
          <w:sz w:val="24"/>
          <w:lang w:val="en-US"/>
        </w:rPr>
        <w:t>y</w:t>
      </w:r>
      <w:r w:rsidRPr="008F2108">
        <w:rPr>
          <w:rFonts w:ascii="Helvetica" w:hAnsi="Helvetica" w:cs="Helvetica"/>
          <w:sz w:val="24"/>
          <w:lang w:val="en-US"/>
        </w:rPr>
        <w:t xml:space="preserve"> from a catalog.</w:t>
      </w:r>
      <w:r w:rsidR="00F14791">
        <w:rPr>
          <w:rFonts w:ascii="Helvetica" w:hAnsi="Helvetica" w:cs="Helvetica"/>
          <w:sz w:val="24"/>
          <w:lang w:val="en-US"/>
        </w:rPr>
        <w:t xml:space="preserve"> </w:t>
      </w:r>
      <w:r w:rsidR="00F14791" w:rsidRPr="00F14791">
        <w:rPr>
          <w:rFonts w:ascii="Helvetica" w:hAnsi="Helvetica" w:cs="Helvetica"/>
          <w:sz w:val="24"/>
          <w:lang w:val="en-US"/>
        </w:rPr>
        <w:t>The category resource is used to group product offerings, service and resource candidates in logical containers. Categories can contain other categories and/or product offerings, resource or service candidates.</w:t>
      </w:r>
    </w:p>
    <w:p w14:paraId="467B8F82" w14:textId="77777777" w:rsidR="009F0165" w:rsidRPr="008F2108" w:rsidRDefault="009F0165" w:rsidP="009F0165">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 depending on the query pattern.</w:t>
      </w:r>
    </w:p>
    <w:p w14:paraId="692C3E58" w14:textId="70A0C639" w:rsidR="009F0165" w:rsidRPr="00FE76B2" w:rsidRDefault="009F0165" w:rsidP="002B6E8C">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identifier is a string that can consist of numbers, not necessarily alphanumeric.</w:t>
      </w:r>
    </w:p>
    <w:p w14:paraId="453A8692" w14:textId="29EB4255" w:rsidR="002B6E8C" w:rsidRDefault="002B6E8C" w:rsidP="002B6E8C">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2876A92" w14:textId="77777777" w:rsidR="009F0165" w:rsidRDefault="009F0165" w:rsidP="009F0165">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4525BC6" w14:textId="77777777" w:rsidR="009F0165" w:rsidRDefault="009F0165" w:rsidP="009F0165">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attributes, particularly due to the hierarchical nature of productCategor</w:t>
      </w:r>
      <w:r>
        <w:rPr>
          <w:rFonts w:ascii="Helvetica" w:hAnsi="Helvetica" w:cs="Helvetica"/>
          <w:sz w:val="24"/>
          <w:lang w:val="en-US"/>
        </w:rPr>
        <w:t>y</w:t>
      </w:r>
      <w:r w:rsidRPr="008F2108">
        <w:rPr>
          <w:rFonts w:ascii="Helvetica" w:hAnsi="Helvetica" w:cs="Helvetica"/>
          <w:sz w:val="24"/>
          <w:lang w:val="en-US"/>
        </w:rPr>
        <w:t>, children of a productCategory are obtained by filtering on the parentId attribute of the resource.</w:t>
      </w:r>
    </w:p>
    <w:p w14:paraId="6D3BE58B"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Attribute selection is not enabled for this simple resource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9F0165" w:rsidRPr="008F2108" w14:paraId="130C67B8" w14:textId="77777777" w:rsidTr="00285391">
        <w:tc>
          <w:tcPr>
            <w:tcW w:w="9720" w:type="dxa"/>
            <w:shd w:val="clear" w:color="auto" w:fill="FFFFFF" w:themeFill="background1"/>
          </w:tcPr>
          <w:p w14:paraId="54C1349E"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9F0165" w:rsidRPr="008F2108" w14:paraId="0D774244" w14:textId="77777777" w:rsidTr="00285391">
        <w:tc>
          <w:tcPr>
            <w:tcW w:w="9720" w:type="dxa"/>
            <w:shd w:val="clear" w:color="auto" w:fill="D9D9D9" w:themeFill="background1" w:themeFillShade="D9"/>
          </w:tcPr>
          <w:p w14:paraId="5DF3BAE9" w14:textId="698EF276"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c</w:t>
            </w:r>
            <w:r w:rsidRPr="008F2108">
              <w:rPr>
                <w:rFonts w:ascii="Helvetica" w:hAnsi="Helvetica"/>
                <w:szCs w:val="20"/>
                <w:lang w:eastAsia="it-IT"/>
              </w:rPr>
              <w:t>ategory/{</w:t>
            </w:r>
            <w:r w:rsidR="00F25475">
              <w:rPr>
                <w:rFonts w:ascii="Helvetica" w:hAnsi="Helvetica"/>
                <w:szCs w:val="20"/>
                <w:lang w:eastAsia="it-IT"/>
              </w:rPr>
              <w:t>42}</w:t>
            </w:r>
          </w:p>
          <w:p w14:paraId="6A5657E8" w14:textId="77777777"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9F0165" w:rsidRPr="008F2108" w14:paraId="344BBFE0" w14:textId="77777777" w:rsidTr="00285391">
        <w:tc>
          <w:tcPr>
            <w:tcW w:w="9720" w:type="dxa"/>
            <w:shd w:val="clear" w:color="auto" w:fill="FFFFFF" w:themeFill="background1"/>
          </w:tcPr>
          <w:p w14:paraId="3335DC28"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9F0165" w:rsidRPr="008F2108" w14:paraId="0B50D692" w14:textId="77777777" w:rsidTr="00285391">
        <w:tc>
          <w:tcPr>
            <w:tcW w:w="9720" w:type="dxa"/>
            <w:shd w:val="clear" w:color="auto" w:fill="D9D9D9" w:themeFill="background1" w:themeFillShade="D9"/>
          </w:tcPr>
          <w:p w14:paraId="1B413668"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200</w:t>
            </w:r>
          </w:p>
          <w:p w14:paraId="2FD101EF"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0043F29D" w14:textId="77777777" w:rsidR="00F25475" w:rsidRPr="00F25475" w:rsidRDefault="00F25475" w:rsidP="00F25475">
            <w:pPr>
              <w:spacing w:before="0" w:after="0" w:line="240" w:lineRule="auto"/>
              <w:rPr>
                <w:rFonts w:ascii="Helvetica" w:hAnsi="Helvetica"/>
                <w:szCs w:val="20"/>
                <w:lang w:eastAsia="it-IT"/>
              </w:rPr>
            </w:pPr>
          </w:p>
          <w:p w14:paraId="63DF5F1D" w14:textId="62E16161" w:rsidR="009F0165" w:rsidRPr="00FE76B2" w:rsidRDefault="00CB3B64" w:rsidP="00FE76B2">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"http://serverlocation:port/catalogManagement/cat</w:t>
            </w:r>
            <w:r w:rsidR="008A726A">
              <w:rPr>
                <w:rFonts w:ascii="Times New Roman" w:hAnsi="Times New Roman"/>
                <w:color w:val="0000FF"/>
                <w:sz w:val="24"/>
                <w:lang w:eastAsia="it-IT"/>
              </w:rPr>
              <w:t>egory</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2BD43026" w14:textId="77777777" w:rsidR="00F14791" w:rsidRPr="008F2108" w:rsidRDefault="00F14791" w:rsidP="00F14791">
      <w:pPr>
        <w:pStyle w:val="Heading2"/>
        <w:rPr>
          <w:caps/>
        </w:rPr>
      </w:pPr>
      <w:bookmarkStart w:id="42" w:name="_Toc362514687"/>
      <w:bookmarkStart w:id="43" w:name="_Toc405197197"/>
      <w:r w:rsidRPr="008F2108">
        <w:t>GET /catalogManagement/productOffering/{ID}</w:t>
      </w:r>
      <w:bookmarkEnd w:id="42"/>
      <w:bookmarkEnd w:id="43"/>
    </w:p>
    <w:p w14:paraId="3463A691" w14:textId="77777777" w:rsidR="00F14791" w:rsidRDefault="00F14791" w:rsidP="00F14791">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6DF9D0FB" w14:textId="77777777" w:rsidR="00F14791" w:rsidRDefault="00F14791" w:rsidP="00F14791">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23D311E4" w14:textId="77777777" w:rsidR="00F14791" w:rsidRPr="008F2108" w:rsidRDefault="00F14791" w:rsidP="00F14791">
      <w:pPr>
        <w:rPr>
          <w:rFonts w:ascii="Helvetica" w:hAnsi="Helvetica" w:cs="Helvetica"/>
          <w:sz w:val="24"/>
          <w:lang w:eastAsia="it-IT"/>
        </w:rPr>
      </w:pPr>
      <w:r w:rsidRPr="008F2108">
        <w:rPr>
          <w:rFonts w:ascii="Helvetica" w:hAnsi="Helvetica" w:cs="Helvetica"/>
          <w:sz w:val="24"/>
          <w:lang w:eastAsia="it-IT"/>
        </w:rPr>
        <w:t xml:space="preserve">Description : </w:t>
      </w:r>
    </w:p>
    <w:p w14:paraId="73621019" w14:textId="0C28BB81" w:rsidR="00F14791" w:rsidRDefault="00F14791" w:rsidP="00F14791">
      <w:pPr>
        <w:pStyle w:val="ListParagraph"/>
        <w:numPr>
          <w:ilvl w:val="0"/>
          <w:numId w:val="27"/>
        </w:numPr>
        <w:rPr>
          <w:rFonts w:ascii="Helvetica" w:hAnsi="Helvetica" w:cs="Helvetica"/>
          <w:sz w:val="24"/>
          <w:lang w:val="en-US"/>
        </w:rPr>
      </w:pPr>
      <w:r w:rsidRPr="00F14791">
        <w:rPr>
          <w:rFonts w:ascii="Helvetica" w:hAnsi="Helvetica" w:cs="Helvetica"/>
          <w:sz w:val="24"/>
          <w:lang w:val="en-US"/>
        </w:rPr>
        <w:t>This operation returns all productOfferings from the catalog, unless an ID is specified in which case a specific productOffering resource would be returned. The ProductOffering resource represents entities that are orderable from the provider of the catalog. This resource includes pricing information.</w:t>
      </w:r>
    </w:p>
    <w:p w14:paraId="033807F5" w14:textId="3F2F1CA6"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productOffering or an array of product offering if the query returns multiple resources</w:t>
      </w:r>
    </w:p>
    <w:p w14:paraId="4E5087D2" w14:textId="77777777"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is either a managed entity or a collection depending on the query pattern.</w:t>
      </w:r>
    </w:p>
    <w:p w14:paraId="027756FD" w14:textId="77777777"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6026E4D" w14:textId="77777777" w:rsidR="00F14791" w:rsidRDefault="00F14791" w:rsidP="00F1479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93C6429"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4CDB671D" w14:textId="77777777" w:rsidR="00830055" w:rsidRPr="008F2108" w:rsidRDefault="00830055" w:rsidP="00830055">
      <w:pPr>
        <w:pStyle w:val="ListParagraph"/>
        <w:numPr>
          <w:ilvl w:val="1"/>
          <w:numId w:val="28"/>
        </w:numPr>
        <w:rPr>
          <w:rFonts w:ascii="Helvetica" w:hAnsi="Helvetica" w:cs="Helvetica"/>
          <w:sz w:val="24"/>
          <w:lang w:val="en-US"/>
        </w:rPr>
      </w:pPr>
      <w:r w:rsidRPr="008F2108">
        <w:rPr>
          <w:rFonts w:ascii="Helvetica" w:hAnsi="Helvetica" w:cs="Helvetica"/>
          <w:sz w:val="24"/>
          <w:lang w:val="en-US"/>
        </w:rPr>
        <w:t>200 if no productOffering found for supplied categoryId (200) (filter expression)</w:t>
      </w:r>
    </w:p>
    <w:p w14:paraId="180FA4CB" w14:textId="77777777" w:rsidR="00830055" w:rsidRPr="008F2108" w:rsidRDefault="00830055" w:rsidP="00830055">
      <w:pPr>
        <w:pStyle w:val="ListParagraph"/>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productOffering.</w:t>
      </w:r>
    </w:p>
    <w:p w14:paraId="3121F06D" w14:textId="77777777" w:rsidR="00830055"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productOffering attributes.</w:t>
      </w:r>
    </w:p>
    <w:p w14:paraId="722F069D"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Attribute selection is enabled.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E791D" w:rsidRPr="008F2108" w14:paraId="5939326E" w14:textId="77777777" w:rsidTr="00285391">
        <w:tc>
          <w:tcPr>
            <w:tcW w:w="9720" w:type="dxa"/>
            <w:shd w:val="clear" w:color="auto" w:fill="FFFFFF" w:themeFill="background1"/>
          </w:tcPr>
          <w:p w14:paraId="666203D0"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E791D" w:rsidRPr="008F2108" w14:paraId="39045D3A" w14:textId="77777777" w:rsidTr="00285391">
        <w:tc>
          <w:tcPr>
            <w:tcW w:w="9720" w:type="dxa"/>
            <w:shd w:val="clear" w:color="auto" w:fill="D9D9D9" w:themeFill="background1" w:themeFillShade="D9"/>
          </w:tcPr>
          <w:p w14:paraId="02508712" w14:textId="3CC1F42C" w:rsidR="001E791D" w:rsidRPr="008F2108" w:rsidRDefault="001E791D"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/catalogManagement/productOffering/{</w:t>
            </w:r>
            <w:r>
              <w:rPr>
                <w:rFonts w:ascii="Helvetica" w:hAnsi="Helvetica"/>
                <w:szCs w:val="20"/>
                <w:lang w:eastAsia="it-IT"/>
              </w:rPr>
              <w:t>42</w:t>
            </w:r>
            <w:r w:rsidRPr="008F2108">
              <w:rPr>
                <w:rFonts w:ascii="Helvetica" w:hAnsi="Helvetica"/>
                <w:szCs w:val="20"/>
                <w:lang w:eastAsia="it-IT"/>
              </w:rPr>
              <w:t>}</w:t>
            </w:r>
          </w:p>
          <w:p w14:paraId="665A8099" w14:textId="77777777" w:rsidR="001E791D" w:rsidRPr="008F2108" w:rsidRDefault="001E791D" w:rsidP="00285391">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E791D" w:rsidRPr="008F2108" w14:paraId="05FC3328" w14:textId="77777777" w:rsidTr="00285391">
        <w:tc>
          <w:tcPr>
            <w:tcW w:w="9720" w:type="dxa"/>
            <w:shd w:val="clear" w:color="auto" w:fill="FFFFFF" w:themeFill="background1"/>
          </w:tcPr>
          <w:p w14:paraId="77795D46"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1E791D" w:rsidRPr="008F2108" w14:paraId="544C9567" w14:textId="77777777" w:rsidTr="00285391">
        <w:tc>
          <w:tcPr>
            <w:tcW w:w="9720" w:type="dxa"/>
            <w:shd w:val="clear" w:color="auto" w:fill="D9D9D9" w:themeFill="background1" w:themeFillShade="D9"/>
          </w:tcPr>
          <w:p w14:paraId="012CE6A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200</w:t>
            </w:r>
          </w:p>
          <w:p w14:paraId="329852C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18AB8CA9" w14:textId="77777777" w:rsidR="004C3767" w:rsidRPr="00F25475" w:rsidRDefault="004C3767" w:rsidP="004C3767">
            <w:pPr>
              <w:spacing w:before="0" w:after="0" w:line="240" w:lineRule="auto"/>
              <w:rPr>
                <w:rFonts w:ascii="Helvetica" w:hAnsi="Helvetica"/>
                <w:szCs w:val="20"/>
                <w:lang w:eastAsia="it-IT"/>
              </w:rPr>
            </w:pPr>
          </w:p>
          <w:p w14:paraId="5F1B2136" w14:textId="77777777" w:rsidR="00E536D2" w:rsidRDefault="001F0332" w:rsidP="00F614F6">
            <w:pPr>
              <w:spacing w:before="0" w:after="0" w:line="240" w:lineRule="auto"/>
              <w:rPr>
                <w:rFonts w:ascii="Times New Roman" w:hAnsi="Times New Roman"/>
                <w:color w:val="960000"/>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w:t>
            </w:r>
            <w:r w:rsidR="008A726A">
              <w:rPr>
                <w:rFonts w:ascii="Times New Roman" w:hAnsi="Times New Roman"/>
                <w:color w:val="0000FF"/>
                <w:sz w:val="24"/>
                <w:lang w:eastAsia="it-IT"/>
              </w:rPr>
              <w:t>productOffering</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"category"</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p>
          <w:p w14:paraId="63574B93" w14:textId="44DB24A5" w:rsidR="00E536D2" w:rsidRPr="00E536D2" w:rsidRDefault="00E536D2" w:rsidP="00E536D2">
            <w:pPr>
              <w:autoSpaceDE w:val="0"/>
              <w:autoSpaceDN w:val="0"/>
              <w:adjustRightInd w:val="0"/>
              <w:spacing w:after="0" w:line="240" w:lineRule="auto"/>
              <w:rPr>
                <w:rFonts w:ascii="Times New Roman" w:hAnsi="Times New Roman"/>
                <w:color w:val="1E6496"/>
                <w:sz w:val="24"/>
                <w:lang w:eastAsia="it-IT"/>
              </w:rPr>
            </w:pPr>
            <w:r>
              <w:rPr>
                <w:rFonts w:ascii="Consolas" w:hAnsi="Consolas" w:cs="Consolas"/>
                <w:color w:val="008000"/>
                <w:szCs w:val="20"/>
                <w:lang w:eastAsia="it-IT"/>
              </w:rPr>
              <w:t xml:space="preserve">                    </w:t>
            </w:r>
            <w:r w:rsidRPr="00E536D2">
              <w:rPr>
                <w:rFonts w:ascii="Times New Roman" w:hAnsi="Times New Roman"/>
                <w:color w:val="1E6496"/>
                <w:sz w:val="24"/>
                <w:lang w:eastAsia="it-IT"/>
              </w:rPr>
              <w:t>"id": "</w:t>
            </w:r>
            <w:r w:rsidRPr="00E536D2">
              <w:rPr>
                <w:rFonts w:ascii="Times New Roman" w:hAnsi="Times New Roman"/>
                <w:color w:val="0000FF"/>
                <w:sz w:val="24"/>
                <w:lang w:eastAsia="it-IT"/>
              </w:rPr>
              <w:t>12</w:t>
            </w:r>
            <w:r w:rsidRPr="00E536D2">
              <w:rPr>
                <w:rFonts w:ascii="Times New Roman" w:hAnsi="Times New Roman"/>
                <w:color w:val="1E6496"/>
                <w:sz w:val="24"/>
                <w:lang w:eastAsia="it-IT"/>
              </w:rPr>
              <w:t>",</w:t>
            </w:r>
          </w:p>
          <w:p w14:paraId="7F1D6B8B" w14:textId="77777777" w:rsidR="004C47D5" w:rsidRDefault="001F0332" w:rsidP="00F614F6">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"http://serverlocation:port/catalogManagement/category/12"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"Cloud offerings"</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"channel"</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p>
          <w:p w14:paraId="2297D39C" w14:textId="0D750329"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13</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"http://serverlocation:port/marketSales/channel/13"</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"Online Channel"</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"place"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p>
          <w:p w14:paraId="528E8DEE" w14:textId="7144FFFC"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12</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"http://serverlocation:port/marketSales/place/12"</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w:t>
            </w:r>
            <w:r w:rsidR="0050618F">
              <w:rPr>
                <w:rFonts w:ascii="Times New Roman" w:hAnsi="Times New Roman"/>
                <w:color w:val="0000FF"/>
                <w:sz w:val="24"/>
                <w:lang w:eastAsia="it-IT"/>
              </w:rPr>
              <w:t>France</w:t>
            </w:r>
            <w:r w:rsidR="001F0332" w:rsidRPr="001F0332">
              <w:rPr>
                <w:rFonts w:ascii="Times New Roman" w:hAnsi="Times New Roman"/>
                <w:color w:val="0000FF"/>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"bundledProductOffering"</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p>
          <w:p w14:paraId="5D06F656" w14:textId="77777777"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15</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"http://serverlocation:port/catalogManagement/productOffering/15"</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"lifecycleStatus"</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"Active"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"Offering 15"</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p>
          <w:p w14:paraId="0FD68189" w14:textId="77777777"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64</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"http://serverlocation:port/catalogManagement/productOffering/64"</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"lifecycleStatus"</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"Active"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"Offering 64"</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"serviceLevelAgreement"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p>
          <w:p w14:paraId="55301286" w14:textId="77777777" w:rsidR="00DD7317" w:rsidRDefault="00DD7317" w:rsidP="00DD7317">
            <w:pPr>
              <w:spacing w:before="0" w:after="0" w:line="240" w:lineRule="auto"/>
              <w:rPr>
                <w:rFonts w:ascii="Times New Roman" w:hAnsi="Times New Roman"/>
                <w:color w:val="640032"/>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28</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07B34E97" w14:textId="2902E604" w:rsidR="00DD7317" w:rsidRDefault="008A726A" w:rsidP="00DD7317">
            <w:pPr>
              <w:spacing w:before="0" w:after="0" w:line="240" w:lineRule="auto"/>
              <w:rPr>
                <w:rFonts w:ascii="Times New Roman" w:hAnsi="Times New Roman"/>
                <w:color w:val="640032"/>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"http://serverlocation:port/slaManagement/serviceLevelAgreement/28"</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"Standard SLA"</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"productSpecification"</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DD7317"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13</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77341505" w14:textId="3230E08D" w:rsidR="00DD7317" w:rsidRDefault="008A726A"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"http://serverlocation:port/catalogManagement/productSpecification/13"</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"version"</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"2.0"</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"specification product 1"</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1EC16DCA" w14:textId="17436801" w:rsidR="00DD7317" w:rsidRDefault="001F0332"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"serviceCandidate"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"http://serverlocation:port/catalogManagement/serviceCandidate/13"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service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2F16D688" w14:textId="77777777" w:rsidR="00DD7317" w:rsidRDefault="001F0332"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"resourceCandidate"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C75B75" w:rsidRPr="001F0332">
              <w:rPr>
                <w:rFonts w:ascii="Times New Roman" w:hAnsi="Times New Roman"/>
                <w:color w:val="000000"/>
                <w:sz w:val="24"/>
                <w:lang w:eastAsia="it-IT"/>
              </w:rPr>
              <w:tab/>
            </w:r>
            <w:r w:rsidR="00C75B75" w:rsidRPr="001F0332">
              <w:rPr>
                <w:rFonts w:ascii="Times New Roman" w:hAnsi="Times New Roman"/>
                <w:color w:val="000000"/>
                <w:sz w:val="24"/>
                <w:lang w:eastAsia="it-IT"/>
              </w:rPr>
              <w:tab/>
            </w:r>
            <w:r w:rsidR="00C75B75" w:rsidRPr="001F0332">
              <w:rPr>
                <w:rFonts w:ascii="Times New Roman" w:hAnsi="Times New Roman"/>
                <w:color w:val="1E6496"/>
                <w:sz w:val="24"/>
                <w:lang w:eastAsia="it-IT"/>
              </w:rPr>
              <w:t>"</w:t>
            </w:r>
            <w:r w:rsidR="00C75B75">
              <w:rPr>
                <w:rFonts w:ascii="Times New Roman" w:hAnsi="Times New Roman"/>
                <w:color w:val="1E6496"/>
                <w:sz w:val="24"/>
                <w:lang w:eastAsia="it-IT"/>
              </w:rPr>
              <w:t>id</w:t>
            </w:r>
            <w:r w:rsidR="00C75B75" w:rsidRPr="001F0332">
              <w:rPr>
                <w:rFonts w:ascii="Times New Roman" w:hAnsi="Times New Roman"/>
                <w:color w:val="1E6496"/>
                <w:sz w:val="24"/>
                <w:lang w:eastAsia="it-IT"/>
              </w:rPr>
              <w:t>"</w:t>
            </w:r>
            <w:r w:rsidR="00C75B75" w:rsidRPr="001F0332">
              <w:rPr>
                <w:rFonts w:ascii="Times New Roman" w:hAnsi="Times New Roman"/>
                <w:color w:val="640032"/>
                <w:sz w:val="24"/>
                <w:lang w:eastAsia="it-IT"/>
              </w:rPr>
              <w:t>:</w:t>
            </w:r>
            <w:r w:rsidR="00C75B75" w:rsidRPr="001F0332">
              <w:rPr>
                <w:rFonts w:ascii="Times New Roman" w:hAnsi="Times New Roman"/>
                <w:color w:val="000000"/>
                <w:sz w:val="24"/>
                <w:lang w:eastAsia="it-IT"/>
              </w:rPr>
              <w:t xml:space="preserve"> </w:t>
            </w:r>
            <w:r w:rsidR="00C75B75" w:rsidRPr="001F0332">
              <w:rPr>
                <w:rFonts w:ascii="Times New Roman" w:hAnsi="Times New Roman"/>
                <w:color w:val="0000FF"/>
                <w:sz w:val="24"/>
                <w:lang w:eastAsia="it-IT"/>
              </w:rPr>
              <w:t>"</w:t>
            </w:r>
            <w:r w:rsidR="00C75B75">
              <w:rPr>
                <w:rFonts w:ascii="Times New Roman" w:hAnsi="Times New Roman"/>
                <w:color w:val="0000FF"/>
                <w:sz w:val="24"/>
                <w:lang w:eastAsia="it-IT"/>
              </w:rPr>
              <w:t>13</w:t>
            </w:r>
            <w:r w:rsidR="00C75B75" w:rsidRPr="001F0332">
              <w:rPr>
                <w:rFonts w:ascii="Times New Roman" w:hAnsi="Times New Roman"/>
                <w:color w:val="0000FF"/>
                <w:sz w:val="24"/>
                <w:lang w:eastAsia="it-IT"/>
              </w:rPr>
              <w:t>"</w:t>
            </w:r>
            <w:r w:rsidR="00C75B75" w:rsidRPr="001F0332">
              <w:rPr>
                <w:rFonts w:ascii="Times New Roman" w:hAnsi="Times New Roman"/>
                <w:color w:val="640032"/>
                <w:sz w:val="24"/>
                <w:lang w:eastAsia="it-IT"/>
              </w:rPr>
              <w:t>,</w:t>
            </w:r>
            <w:r w:rsidR="00C75B75"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"http://serverlocation:port/catalogManagement/resourceCandidate/13"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resource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6ABC4915" w14:textId="1A30F50D" w:rsidR="001E791D" w:rsidRPr="001F0332" w:rsidRDefault="001F0332" w:rsidP="00DD7317">
            <w:pPr>
              <w:spacing w:before="0" w:after="0" w:line="240" w:lineRule="auto"/>
              <w:rPr>
                <w:rFonts w:ascii="Times New Roman" w:hAnsi="Times New Roman"/>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"productOfferingTerm"</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 contract"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"duration"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"recurring"</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"second"</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960000"/>
                <w:sz w:val="24"/>
                <w:lang w:eastAsia="it-IT"/>
              </w:rPr>
              <w:t>}</w:t>
            </w:r>
          </w:p>
        </w:tc>
      </w:tr>
    </w:tbl>
    <w:p w14:paraId="32E173BE" w14:textId="77777777" w:rsidR="00F14791" w:rsidRDefault="00F14791" w:rsidP="00F14791">
      <w:pPr>
        <w:rPr>
          <w:rFonts w:ascii="Helvetica" w:hAnsi="Helvetica" w:cs="Helvetica"/>
          <w:sz w:val="24"/>
          <w:lang w:eastAsia="it-IT"/>
        </w:rPr>
      </w:pPr>
    </w:p>
    <w:p w14:paraId="302AA8C0" w14:textId="36CF4762" w:rsidR="0018024A" w:rsidRPr="008F2108" w:rsidRDefault="0018024A" w:rsidP="0018024A">
      <w:pPr>
        <w:rPr>
          <w:rFonts w:ascii="Helvetica" w:hAnsi="Helvetica" w:cs="Helvetica"/>
          <w:sz w:val="24"/>
        </w:rPr>
      </w:pPr>
      <w:r>
        <w:rPr>
          <w:rFonts w:ascii="Helvetica" w:hAnsi="Helvetica" w:cs="Helvetica"/>
          <w:sz w:val="24"/>
        </w:rPr>
        <w:t xml:space="preserve">Another example of </w:t>
      </w:r>
      <w:r w:rsidRPr="008F2108">
        <w:rPr>
          <w:rFonts w:ascii="Helvetica" w:hAnsi="Helvetica" w:cs="Helvetica"/>
          <w:sz w:val="24"/>
        </w:rPr>
        <w:t>a query on the category</w:t>
      </w:r>
      <w:r>
        <w:rPr>
          <w:rFonts w:ascii="Helvetica" w:hAnsi="Helvetica" w:cs="Helvetica"/>
          <w:sz w:val="24"/>
        </w:rPr>
        <w:t>.href</w:t>
      </w:r>
      <w:r w:rsidRPr="008F2108">
        <w:rPr>
          <w:rFonts w:ascii="Helvetica" w:hAnsi="Helvetica" w:cs="Helvetica"/>
          <w:sz w:val="24"/>
        </w:rPr>
        <w:t xml:space="preserve"> attribute would be executed, however only a limited set of attributes is initially returned (id, name, description, productSpecification and validFor).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1"/>
        <w:gridCol w:w="10524"/>
      </w:tblGrid>
      <w:tr w:rsidR="0018024A" w:rsidRPr="008F2108" w14:paraId="34D592F2" w14:textId="77777777" w:rsidTr="005F7DB3">
        <w:tc>
          <w:tcPr>
            <w:tcW w:w="10575" w:type="dxa"/>
            <w:gridSpan w:val="2"/>
            <w:shd w:val="clear" w:color="auto" w:fill="FFFFFF" w:themeFill="background1"/>
          </w:tcPr>
          <w:p w14:paraId="311CB196" w14:textId="77777777"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8024A" w:rsidRPr="008F2108" w14:paraId="4036A355" w14:textId="77777777" w:rsidTr="005F7DB3">
        <w:tc>
          <w:tcPr>
            <w:tcW w:w="10575" w:type="dxa"/>
            <w:gridSpan w:val="2"/>
            <w:shd w:val="clear" w:color="auto" w:fill="D9D9D9" w:themeFill="background1" w:themeFillShade="D9"/>
          </w:tcPr>
          <w:p w14:paraId="498A07CE" w14:textId="740B9F3D" w:rsidR="0018024A" w:rsidRPr="0018024A" w:rsidRDefault="0018024A" w:rsidP="0018024A">
            <w:pPr>
              <w:rPr>
                <w:rFonts w:ascii="Helvetica" w:eastAsia="Calibri" w:hAnsi="Helvetica" w:cs="Helvetica"/>
                <w:szCs w:val="20"/>
                <w:lang w:eastAsia="it-IT"/>
              </w:rPr>
            </w:pPr>
            <w:r w:rsidRPr="0018024A">
              <w:rPr>
                <w:rFonts w:ascii="Helvetica" w:eastAsia="Calibri" w:hAnsi="Helvetica" w:cs="Helvetica"/>
                <w:szCs w:val="20"/>
                <w:lang w:eastAsia="it-IT"/>
              </w:rPr>
              <w:t>GET /catalogManagement/productOffering/</w:t>
            </w:r>
            <w:r w:rsidRPr="0018024A">
              <w:rPr>
                <w:rFonts w:ascii="Helvetica" w:eastAsia="Calibri" w:hAnsi="Helvetica" w:cs="Helvetica"/>
                <w:b/>
                <w:szCs w:val="20"/>
                <w:lang w:eastAsia="it-IT"/>
              </w:rPr>
              <w:t>name,id,description,validFor,productSpecification,isBundle,bundledProductOffering</w:t>
            </w:r>
            <w:r w:rsidRPr="0018024A">
              <w:rPr>
                <w:rFonts w:ascii="Helvetica" w:eastAsia="Calibri" w:hAnsi="Helvetica" w:cs="Helvetica"/>
                <w:szCs w:val="20"/>
                <w:lang w:eastAsia="it-IT"/>
              </w:rPr>
              <w:t>?category.</w:t>
            </w:r>
            <w:r w:rsidR="000A7FB8">
              <w:rPr>
                <w:rFonts w:ascii="Helvetica" w:eastAsia="Calibri" w:hAnsi="Helvetica" w:cs="Helvetica"/>
                <w:szCs w:val="20"/>
                <w:lang w:eastAsia="it-IT"/>
              </w:rPr>
              <w:t>id</w:t>
            </w:r>
            <w:r w:rsidRPr="0018024A">
              <w:rPr>
                <w:rFonts w:ascii="Helvetica" w:eastAsia="Calibri" w:hAnsi="Helvetica" w:cs="Helvetica"/>
                <w:szCs w:val="20"/>
                <w:lang w:eastAsia="it-IT"/>
              </w:rPr>
              <w:t>=12</w:t>
            </w:r>
          </w:p>
          <w:p w14:paraId="00732463" w14:textId="1EA20AEE" w:rsidR="0018024A" w:rsidRPr="008F2108" w:rsidRDefault="0018024A" w:rsidP="00F419F3">
            <w:pPr>
              <w:spacing w:before="0" w:after="0" w:line="240" w:lineRule="auto"/>
              <w:rPr>
                <w:rFonts w:ascii="Helvetica" w:hAnsi="Helvetica"/>
                <w:szCs w:val="20"/>
                <w:lang w:eastAsia="it-IT"/>
              </w:rPr>
            </w:pPr>
          </w:p>
          <w:p w14:paraId="5C478E9A" w14:textId="77777777" w:rsidR="0018024A" w:rsidRPr="008F2108" w:rsidRDefault="0018024A" w:rsidP="00F419F3">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8024A" w:rsidRPr="008F2108" w14:paraId="1B685AE0" w14:textId="77777777" w:rsidTr="005F7DB3">
        <w:tc>
          <w:tcPr>
            <w:tcW w:w="10575" w:type="dxa"/>
            <w:gridSpan w:val="2"/>
            <w:shd w:val="clear" w:color="auto" w:fill="FFFFFF" w:themeFill="background1"/>
          </w:tcPr>
          <w:p w14:paraId="0B24BCB6" w14:textId="3182FB95"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t>RESPONSE</w:t>
            </w:r>
            <w:r>
              <w:rPr>
                <w:rFonts w:ascii="Helvetica" w:hAnsi="Helvetica"/>
                <w:b/>
                <w:szCs w:val="20"/>
                <w:lang w:eastAsia="it-IT"/>
              </w:rPr>
              <w:t xml:space="preserve"> </w:t>
            </w:r>
            <w:r w:rsidRPr="008F2108">
              <w:rPr>
                <w:rFonts w:ascii="Helvetica" w:hAnsi="Helvetica"/>
                <w:b/>
                <w:szCs w:val="20"/>
                <w:lang w:eastAsia="it-IT"/>
              </w:rPr>
              <w:t>for bundled ProductOffering</w:t>
            </w:r>
          </w:p>
        </w:tc>
      </w:tr>
      <w:tr w:rsidR="0018024A" w:rsidRPr="008F2108" w14:paraId="06C23C3B" w14:textId="77777777" w:rsidTr="005F7DB3">
        <w:tc>
          <w:tcPr>
            <w:tcW w:w="10575" w:type="dxa"/>
            <w:gridSpan w:val="2"/>
            <w:shd w:val="clear" w:color="auto" w:fill="D9D9D9" w:themeFill="background1" w:themeFillShade="D9"/>
          </w:tcPr>
          <w:p w14:paraId="0D73052A"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1099E22B"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7A865127" w14:textId="77777777" w:rsidR="0018024A" w:rsidRPr="00F25475" w:rsidRDefault="0018024A" w:rsidP="00F419F3">
            <w:pPr>
              <w:spacing w:before="0" w:after="0" w:line="240" w:lineRule="auto"/>
              <w:rPr>
                <w:rFonts w:ascii="Helvetica" w:hAnsi="Helvetica"/>
                <w:szCs w:val="20"/>
                <w:lang w:eastAsia="it-IT"/>
              </w:rPr>
            </w:pPr>
          </w:p>
          <w:p w14:paraId="3FB21BCB" w14:textId="77777777" w:rsidR="004C47D5" w:rsidRDefault="009C1A14" w:rsidP="00C52AB5">
            <w:pPr>
              <w:spacing w:before="0" w:after="0" w:line="240" w:lineRule="auto"/>
              <w:rPr>
                <w:rFonts w:ascii="Times New Roman" w:hAnsi="Times New Roman"/>
                <w:color w:val="960000"/>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"true"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"bundledProductOffering"</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p>
          <w:p w14:paraId="460DF098" w14:textId="77777777" w:rsidR="00946ED2" w:rsidRDefault="00946ED2" w:rsidP="00C52AB5">
            <w:pPr>
              <w:spacing w:before="0" w:after="0" w:line="240" w:lineRule="auto"/>
              <w:rPr>
                <w:rFonts w:ascii="Times New Roman" w:hAnsi="Times New Roman"/>
                <w:color w:val="640032"/>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15</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70ACFC47" w14:textId="229C6501" w:rsidR="004C47D5" w:rsidRDefault="009C1A14"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"http://serverlocation:port/catalogManagement/productOffering/15"</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"lifecycleStatus"</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"Active"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"Offering 15"</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p>
          <w:p w14:paraId="60B6E3D3" w14:textId="11079D47" w:rsidR="00B21641" w:rsidRDefault="00C36E1C"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64</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"href"</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"http://serverlocation:port/catalogManagement/productOffering/64"</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"lifecycleStatus"</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"Active"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"name"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"Offering 64"</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"productSpecification"</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960000"/>
                <w:sz w:val="24"/>
                <w:lang w:eastAsia="it-IT"/>
              </w:rPr>
              <w:t>{</w:t>
            </w:r>
          </w:p>
          <w:p w14:paraId="0DE43497" w14:textId="1087EE18" w:rsidR="0018024A" w:rsidRPr="009C1A14" w:rsidRDefault="00C36E1C" w:rsidP="00C36E1C">
            <w:pPr>
              <w:spacing w:before="0" w:after="0" w:line="240" w:lineRule="auto"/>
              <w:rPr>
                <w:rFonts w:ascii="Times New Roman" w:hAnsi="Times New Roman"/>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13</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"href"</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"http://serverlocation:port/catalogManagement/productSpecification/13"</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"version"</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"2.0"</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"name"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"specification product 1"</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960000"/>
                <w:sz w:val="24"/>
                <w:lang w:eastAsia="it-IT"/>
              </w:rPr>
              <w:t>}</w:t>
            </w:r>
          </w:p>
        </w:tc>
      </w:tr>
      <w:tr w:rsidR="005F7DB3" w:rsidRPr="008F2108" w14:paraId="79FA0380" w14:textId="77777777" w:rsidTr="005F7DB3">
        <w:tblPrEx>
          <w:tblCellMar>
            <w:top w:w="0" w:type="dxa"/>
            <w:left w:w="108" w:type="dxa"/>
            <w:bottom w:w="0" w:type="dxa"/>
            <w:right w:w="108" w:type="dxa"/>
          </w:tblCellMar>
        </w:tblPrEx>
        <w:trPr>
          <w:gridBefore w:val="1"/>
        </w:trPr>
        <w:tc>
          <w:tcPr>
            <w:tcW w:w="10575" w:type="dxa"/>
            <w:tcBorders>
              <w:bottom w:val="single" w:sz="4" w:space="0" w:color="auto"/>
            </w:tcBorders>
          </w:tcPr>
          <w:p w14:paraId="44292840" w14:textId="77777777" w:rsidR="005F7DB3" w:rsidRPr="008F2108" w:rsidRDefault="005F7DB3" w:rsidP="00F419F3">
            <w:pPr>
              <w:spacing w:after="0" w:line="240" w:lineRule="auto"/>
              <w:rPr>
                <w:rFonts w:ascii="Helvetica" w:hAnsi="Helvetica"/>
                <w:b/>
                <w:szCs w:val="20"/>
                <w:lang w:eastAsia="it-IT"/>
              </w:rPr>
            </w:pPr>
            <w:r w:rsidRPr="008F2108">
              <w:rPr>
                <w:rFonts w:ascii="Helvetica" w:hAnsi="Helvetica"/>
                <w:b/>
                <w:szCs w:val="20"/>
                <w:lang w:eastAsia="it-IT"/>
              </w:rPr>
              <w:t>RESPONSE for simple ProductOffering</w:t>
            </w:r>
          </w:p>
        </w:tc>
      </w:tr>
      <w:tr w:rsidR="005F7DB3" w:rsidRPr="009C1A14" w14:paraId="7AAECC3F" w14:textId="77777777" w:rsidTr="005F7DB3">
        <w:tblPrEx>
          <w:tblCellMar>
            <w:top w:w="0" w:type="dxa"/>
            <w:left w:w="108" w:type="dxa"/>
            <w:bottom w:w="0" w:type="dxa"/>
            <w:right w:w="108" w:type="dxa"/>
          </w:tblCellMar>
        </w:tblPrEx>
        <w:trPr>
          <w:gridBefore w:val="1"/>
        </w:trPr>
        <w:tc>
          <w:tcPr>
            <w:tcW w:w="10575" w:type="dxa"/>
            <w:shd w:val="clear" w:color="auto" w:fill="EEECE1" w:themeFill="background2"/>
          </w:tcPr>
          <w:p w14:paraId="43B8DC83"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25F059F2"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10B74FEA" w14:textId="528CD645" w:rsidR="005F7DB3" w:rsidRPr="00F25475" w:rsidRDefault="0071175C" w:rsidP="0071175C">
            <w:pPr>
              <w:tabs>
                <w:tab w:val="left" w:pos="6400"/>
              </w:tabs>
              <w:spacing w:before="0" w:after="0" w:line="240" w:lineRule="auto"/>
              <w:rPr>
                <w:rFonts w:ascii="Helvetica" w:hAnsi="Helvetica"/>
                <w:szCs w:val="20"/>
                <w:lang w:eastAsia="it-IT"/>
              </w:rPr>
            </w:pPr>
            <w:r>
              <w:rPr>
                <w:rFonts w:ascii="Helvetica" w:hAnsi="Helvetica"/>
                <w:szCs w:val="20"/>
                <w:lang w:eastAsia="it-IT"/>
              </w:rPr>
              <w:tab/>
            </w:r>
          </w:p>
          <w:p w14:paraId="112A5CEA" w14:textId="77777777" w:rsidR="00152EA8" w:rsidRDefault="005F7DB3" w:rsidP="00C52AB5">
            <w:pPr>
              <w:spacing w:before="0" w:after="0" w:line="240" w:lineRule="auto"/>
              <w:rPr>
                <w:rFonts w:ascii="Times New Roman" w:hAnsi="Times New Roman"/>
                <w:color w:val="640032"/>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w:t>
            </w:r>
            <w:r>
              <w:rPr>
                <w:rFonts w:ascii="Times New Roman" w:hAnsi="Times New Roman"/>
                <w:color w:val="0000FF"/>
                <w:sz w:val="24"/>
                <w:lang w:eastAsia="it-IT"/>
              </w:rPr>
              <w:t>false</w:t>
            </w:r>
            <w:r w:rsidRPr="009C1A14">
              <w:rPr>
                <w:rFonts w:ascii="Times New Roman" w:hAnsi="Times New Roman"/>
                <w:color w:val="0000FF"/>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p>
          <w:p w14:paraId="150102FD" w14:textId="4E753E93" w:rsidR="00B21641" w:rsidRDefault="005F7DB3"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1E6496"/>
                <w:sz w:val="24"/>
                <w:lang w:eastAsia="it-IT"/>
              </w:rPr>
              <w:t>"productSpecification"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p>
          <w:p w14:paraId="638183EB" w14:textId="13DCD839" w:rsidR="005F7DB3" w:rsidRPr="009C1A14" w:rsidRDefault="00152EA8" w:rsidP="00152EA8">
            <w:pPr>
              <w:spacing w:before="0" w:after="0" w:line="240" w:lineRule="auto"/>
              <w:rPr>
                <w:rFonts w:ascii="Times New Roman" w:hAnsi="Times New Roman"/>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13</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"href"</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"http://serverlocation:port/catalogManagement/productSpecification/13"</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"version"</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"2.0"</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"name"</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"specification product 1"</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960000"/>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960000"/>
                <w:sz w:val="24"/>
                <w:lang w:eastAsia="it-IT"/>
              </w:rPr>
              <w:t>}</w:t>
            </w:r>
          </w:p>
        </w:tc>
      </w:tr>
    </w:tbl>
    <w:p w14:paraId="7290FDBC" w14:textId="77777777" w:rsidR="00EF12B2" w:rsidRPr="008F2108" w:rsidRDefault="00EF12B2" w:rsidP="00EF12B2">
      <w:pPr>
        <w:pStyle w:val="Heading2"/>
        <w:rPr>
          <w:caps/>
        </w:rPr>
      </w:pPr>
      <w:bookmarkStart w:id="44" w:name="_Toc362514688"/>
      <w:bookmarkStart w:id="45" w:name="_Toc405197198"/>
      <w:r w:rsidRPr="008F2108">
        <w:t>GET /catalogManagement/productSpecification/{ID}</w:t>
      </w:r>
      <w:bookmarkEnd w:id="44"/>
      <w:bookmarkEnd w:id="45"/>
    </w:p>
    <w:p w14:paraId="3F63119A"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56A727F8"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65B54BEE"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Description : </w:t>
      </w:r>
    </w:p>
    <w:p w14:paraId="772EC672" w14:textId="0EE6FF75" w:rsidR="00EF12B2" w:rsidRPr="008F2108" w:rsidRDefault="00EF12B2" w:rsidP="003825E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This operation returns productSpecifications</w:t>
      </w:r>
      <w:r w:rsidR="003825E6">
        <w:rPr>
          <w:rFonts w:ascii="Helvetica" w:hAnsi="Helvetica" w:cs="Helvetica"/>
          <w:sz w:val="24"/>
          <w:lang w:val="en-US"/>
        </w:rPr>
        <w:t xml:space="preserve"> from a catalog</w:t>
      </w:r>
      <w:r>
        <w:rPr>
          <w:rFonts w:ascii="Helvetica" w:hAnsi="Helvetica" w:cs="Helvetica"/>
          <w:sz w:val="24"/>
          <w:lang w:val="en-US"/>
        </w:rPr>
        <w:t>.</w:t>
      </w:r>
      <w:r w:rsidR="003825E6">
        <w:rPr>
          <w:rFonts w:ascii="Helvetica" w:hAnsi="Helvetica" w:cs="Helvetica"/>
          <w:sz w:val="24"/>
          <w:lang w:val="en-US"/>
        </w:rPr>
        <w:t xml:space="preserve"> </w:t>
      </w:r>
      <w:r w:rsidR="003825E6" w:rsidRPr="003825E6">
        <w:rPr>
          <w:rFonts w:ascii="Helvetica" w:hAnsi="Helvetica" w:cs="Helvetica"/>
          <w:sz w:val="24"/>
          <w:lang w:val="en-US"/>
        </w:rPr>
        <w:t xml:space="preserve">A detailed description of a tangible or intangible object made available externally in the form of a ProductOffering to Customers or other Parties playing a PartyRole.  </w:t>
      </w:r>
    </w:p>
    <w:p w14:paraId="587FED36" w14:textId="1BDC04BA"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productSpecification or an array of productSpecifications if the query returns multiple specifications</w:t>
      </w:r>
      <w:r w:rsidR="003825E6">
        <w:rPr>
          <w:rFonts w:ascii="Helvetica" w:hAnsi="Helvetica" w:cs="Helvetica"/>
          <w:sz w:val="24"/>
          <w:lang w:val="en-US"/>
        </w:rPr>
        <w:t>.</w:t>
      </w:r>
    </w:p>
    <w:p w14:paraId="1C991110" w14:textId="77777777"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3730495C" w14:textId="77777777"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27B3140"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Behavior : </w:t>
      </w:r>
    </w:p>
    <w:p w14:paraId="7541F44C" w14:textId="77777777" w:rsidR="00B73928" w:rsidRPr="008F2108" w:rsidRDefault="00B73928" w:rsidP="00B73928">
      <w:pPr>
        <w:pStyle w:val="ListParagraph"/>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7E45F800" w14:textId="4A9C2235" w:rsidR="00B73928" w:rsidRPr="008F2108" w:rsidRDefault="00B73928" w:rsidP="00B73928">
      <w:pPr>
        <w:pStyle w:val="ListParagraph"/>
        <w:numPr>
          <w:ilvl w:val="1"/>
          <w:numId w:val="28"/>
        </w:numPr>
        <w:rPr>
          <w:rFonts w:ascii="Helvetica" w:hAnsi="Helvetica" w:cs="Helvetica"/>
          <w:sz w:val="24"/>
          <w:lang w:val="en-US"/>
        </w:rPr>
      </w:pPr>
      <w:r w:rsidRPr="008F2108">
        <w:rPr>
          <w:rFonts w:ascii="Helvetica" w:hAnsi="Helvetica" w:cs="Helvetica"/>
          <w:sz w:val="24"/>
          <w:lang w:val="en-US"/>
        </w:rPr>
        <w:t>200 if no product</w:t>
      </w:r>
      <w:r>
        <w:rPr>
          <w:rFonts w:ascii="Helvetica" w:hAnsi="Helvetica" w:cs="Helvetica"/>
          <w:sz w:val="24"/>
          <w:lang w:val="en-US"/>
        </w:rPr>
        <w:t>Specification</w:t>
      </w:r>
      <w:r w:rsidRPr="008F2108">
        <w:rPr>
          <w:rFonts w:ascii="Helvetica" w:hAnsi="Helvetica" w:cs="Helvetica"/>
          <w:sz w:val="24"/>
          <w:lang w:val="en-US"/>
        </w:rPr>
        <w:t xml:space="preserve"> found</w:t>
      </w:r>
    </w:p>
    <w:p w14:paraId="5D480385" w14:textId="306AA138" w:rsidR="00B73928" w:rsidRPr="008F2108" w:rsidRDefault="00B73928" w:rsidP="00B73928">
      <w:pPr>
        <w:pStyle w:val="ListParagraph"/>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w:t>
      </w:r>
      <w:r>
        <w:rPr>
          <w:rFonts w:ascii="Helvetica" w:hAnsi="Helvetica" w:cs="Helvetica"/>
          <w:sz w:val="24"/>
          <w:lang w:val="en-US"/>
        </w:rPr>
        <w:t>Specification</w:t>
      </w:r>
      <w:r w:rsidRPr="008F2108">
        <w:rPr>
          <w:rFonts w:ascii="Helvetica" w:hAnsi="Helvetica" w:cs="Helvetica"/>
          <w:sz w:val="24"/>
          <w:lang w:val="en-US"/>
        </w:rPr>
        <w:t>.</w:t>
      </w:r>
    </w:p>
    <w:p w14:paraId="585CBBF3" w14:textId="77777777" w:rsidR="00B73928" w:rsidRPr="008F2108" w:rsidRDefault="00B73928" w:rsidP="00B73928">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productSpecification attributes.</w:t>
      </w:r>
    </w:p>
    <w:p w14:paraId="043DF7EC" w14:textId="1A9469E1" w:rsidR="00B73928" w:rsidRPr="00B73928" w:rsidRDefault="00B73928" w:rsidP="00EF12B2">
      <w:pPr>
        <w:pStyle w:val="ListParagraph"/>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TableGrid"/>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gridCol w:w="7"/>
      </w:tblGrid>
      <w:tr w:rsidR="004B5557" w:rsidRPr="008F2108" w14:paraId="5308C2C8" w14:textId="77777777" w:rsidTr="00F843FA">
        <w:trPr>
          <w:gridAfter w:val="1"/>
          <w:wAfter w:w="7" w:type="dxa"/>
        </w:trPr>
        <w:tc>
          <w:tcPr>
            <w:tcW w:w="9720" w:type="dxa"/>
            <w:shd w:val="clear" w:color="auto" w:fill="auto"/>
          </w:tcPr>
          <w:p w14:paraId="05C0DDC7"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4B5557" w:rsidRPr="008F2108" w14:paraId="6F900D01" w14:textId="77777777" w:rsidTr="00F843FA">
        <w:trPr>
          <w:gridAfter w:val="1"/>
          <w:wAfter w:w="7" w:type="dxa"/>
        </w:trPr>
        <w:tc>
          <w:tcPr>
            <w:tcW w:w="9720" w:type="dxa"/>
            <w:tcBorders>
              <w:bottom w:val="single" w:sz="4" w:space="0" w:color="auto"/>
            </w:tcBorders>
            <w:shd w:val="clear" w:color="auto" w:fill="EEECE1" w:themeFill="background2"/>
          </w:tcPr>
          <w:p w14:paraId="122541EF" w14:textId="36FF711C"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GET /catalogM</w:t>
            </w:r>
            <w:r w:rsidR="00C52AB5">
              <w:rPr>
                <w:rFonts w:ascii="Helvetica" w:hAnsi="Helvetica"/>
                <w:szCs w:val="20"/>
                <w:lang w:eastAsia="it-IT"/>
              </w:rPr>
              <w:t>anagement/productSpecification/</w:t>
            </w:r>
            <w:r>
              <w:rPr>
                <w:rFonts w:ascii="Helvetica" w:hAnsi="Helvetica"/>
                <w:szCs w:val="20"/>
                <w:lang w:eastAsia="it-IT"/>
              </w:rPr>
              <w:t>22</w:t>
            </w:r>
          </w:p>
          <w:p w14:paraId="3A5F280B" w14:textId="77777777"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4B5557" w:rsidRPr="008F2108" w14:paraId="03583C6F" w14:textId="77777777" w:rsidTr="00F843FA">
        <w:trPr>
          <w:gridAfter w:val="1"/>
          <w:wAfter w:w="7" w:type="dxa"/>
        </w:trPr>
        <w:tc>
          <w:tcPr>
            <w:tcW w:w="9720" w:type="dxa"/>
            <w:shd w:val="clear" w:color="auto" w:fill="auto"/>
          </w:tcPr>
          <w:p w14:paraId="044FC57F"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8F6AD5" w:rsidRPr="008F2108" w14:paraId="60200A02" w14:textId="77777777" w:rsidTr="008F6AD5">
        <w:tblPrEx>
          <w:tblCellMar>
            <w:top w:w="0" w:type="dxa"/>
            <w:left w:w="108" w:type="dxa"/>
            <w:bottom w:w="0" w:type="dxa"/>
            <w:right w:w="108" w:type="dxa"/>
          </w:tblCellMar>
        </w:tblPrEx>
        <w:tc>
          <w:tcPr>
            <w:tcW w:w="9720" w:type="dxa"/>
            <w:gridSpan w:val="2"/>
            <w:shd w:val="clear" w:color="auto" w:fill="EEECE1" w:themeFill="background2"/>
          </w:tcPr>
          <w:p w14:paraId="5B71371E" w14:textId="507CA45C" w:rsidR="00B21641" w:rsidRDefault="008F6AD5" w:rsidP="00C52AB5">
            <w:pPr>
              <w:spacing w:after="0"/>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EF3B7E" w:rsidRPr="0039415B">
              <w:rPr>
                <w:rFonts w:ascii="Times New Roman" w:hAnsi="Times New Roman"/>
                <w:color w:val="000000"/>
                <w:sz w:val="24"/>
                <w:lang w:eastAsia="it-IT"/>
              </w:rPr>
              <w:tab/>
            </w:r>
            <w:r w:rsidR="00EF3B7E" w:rsidRPr="0039415B">
              <w:rPr>
                <w:rFonts w:ascii="Times New Roman" w:hAnsi="Times New Roman"/>
                <w:color w:val="1E6496"/>
                <w:sz w:val="24"/>
                <w:lang w:eastAsia="it-IT"/>
              </w:rPr>
              <w:t>"</w:t>
            </w:r>
            <w:r w:rsidR="00EF3B7E">
              <w:rPr>
                <w:rFonts w:ascii="Times New Roman" w:hAnsi="Times New Roman"/>
                <w:color w:val="1E6496"/>
                <w:sz w:val="24"/>
                <w:lang w:eastAsia="it-IT"/>
              </w:rPr>
              <w:t>href</w:t>
            </w:r>
            <w:r w:rsidR="00EF3B7E" w:rsidRPr="0039415B">
              <w:rPr>
                <w:rFonts w:ascii="Times New Roman" w:hAnsi="Times New Roman"/>
                <w:color w:val="1E6496"/>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t xml:space="preserve"> </w:t>
            </w:r>
            <w:r w:rsidR="00EF3B7E" w:rsidRPr="0039415B">
              <w:rPr>
                <w:rFonts w:ascii="Times New Roman" w:hAnsi="Times New Roman"/>
                <w:color w:val="0000FF"/>
                <w:sz w:val="24"/>
                <w:lang w:eastAsia="it-IT"/>
              </w:rPr>
              <w:t>"http://serverlocation:port/catalogManagement/</w:t>
            </w:r>
            <w:r w:rsidR="00EF3B7E">
              <w:rPr>
                <w:rFonts w:ascii="Times New Roman" w:hAnsi="Times New Roman"/>
                <w:color w:val="0000FF"/>
                <w:sz w:val="24"/>
                <w:lang w:eastAsia="it-IT"/>
              </w:rPr>
              <w:t>productSpecification</w:t>
            </w:r>
            <w:r w:rsidR="00EF3B7E" w:rsidRPr="0039415B">
              <w:rPr>
                <w:rFonts w:ascii="Times New Roman" w:hAnsi="Times New Roman"/>
                <w:color w:val="0000FF"/>
                <w:sz w:val="24"/>
                <w:lang w:eastAsia="it-IT"/>
              </w:rPr>
              <w:t>/</w:t>
            </w:r>
            <w:r w:rsidR="00EF3B7E">
              <w:rPr>
                <w:rFonts w:ascii="Times New Roman" w:hAnsi="Times New Roman"/>
                <w:color w:val="0000FF"/>
                <w:sz w:val="24"/>
                <w:lang w:eastAsia="it-IT"/>
              </w:rPr>
              <w:t>22</w:t>
            </w:r>
            <w:r w:rsidR="00EF3B7E" w:rsidRPr="0039415B">
              <w:rPr>
                <w:rFonts w:ascii="Times New Roman" w:hAnsi="Times New Roman"/>
                <w:color w:val="0000FF"/>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br/>
            </w:r>
            <w:r w:rsidR="000D040B" w:rsidRPr="00E16380">
              <w:rPr>
                <w:rFonts w:ascii="Times New Roman" w:hAnsi="Times New Roman"/>
                <w:color w:val="000000"/>
                <w:sz w:val="24"/>
                <w:lang w:eastAsia="it-IT"/>
              </w:rPr>
              <w:tab/>
            </w:r>
            <w:r w:rsidR="000D040B" w:rsidRPr="00E16380">
              <w:rPr>
                <w:rFonts w:ascii="Times New Roman" w:hAnsi="Times New Roman"/>
                <w:color w:val="1E6496"/>
                <w:sz w:val="24"/>
                <w:lang w:eastAsia="it-IT"/>
              </w:rPr>
              <w:t>"</w:t>
            </w:r>
            <w:r w:rsidR="000D040B">
              <w:rPr>
                <w:rFonts w:ascii="Times New Roman" w:hAnsi="Times New Roman"/>
                <w:color w:val="1E6496"/>
                <w:sz w:val="24"/>
                <w:lang w:eastAsia="it-IT"/>
              </w:rPr>
              <w:t>productNumber</w:t>
            </w:r>
            <w:r w:rsidR="000D040B" w:rsidRPr="00E16380">
              <w:rPr>
                <w:rFonts w:ascii="Times New Roman" w:hAnsi="Times New Roman"/>
                <w:color w:val="1E6496"/>
                <w:sz w:val="24"/>
                <w:lang w:eastAsia="it-IT"/>
              </w:rPr>
              <w:t>"</w:t>
            </w:r>
            <w:r w:rsidR="000D040B" w:rsidRPr="00E16380">
              <w:rPr>
                <w:rFonts w:ascii="Times New Roman" w:hAnsi="Times New Roman"/>
                <w:color w:val="640032"/>
                <w:sz w:val="24"/>
                <w:lang w:eastAsia="it-IT"/>
              </w:rPr>
              <w:t>:</w:t>
            </w:r>
            <w:r w:rsidR="000D040B" w:rsidRPr="00E16380">
              <w:rPr>
                <w:rFonts w:ascii="Times New Roman" w:hAnsi="Times New Roman"/>
                <w:color w:val="000000"/>
                <w:sz w:val="24"/>
                <w:lang w:eastAsia="it-IT"/>
              </w:rPr>
              <w:t xml:space="preserve"> </w:t>
            </w:r>
            <w:r w:rsidR="000D040B" w:rsidRPr="00E16380">
              <w:rPr>
                <w:rFonts w:ascii="Times New Roman" w:hAnsi="Times New Roman"/>
                <w:color w:val="0000FF"/>
                <w:sz w:val="24"/>
                <w:lang w:eastAsia="it-IT"/>
              </w:rPr>
              <w:t>"</w:t>
            </w:r>
            <w:r w:rsidR="000D040B">
              <w:rPr>
                <w:rFonts w:ascii="Times New Roman" w:hAnsi="Times New Roman"/>
                <w:color w:val="0000FF"/>
                <w:sz w:val="24"/>
                <w:lang w:eastAsia="it-IT"/>
              </w:rPr>
              <w:t>WS45-230-FC</w:t>
            </w:r>
            <w:r w:rsidR="000D040B" w:rsidRPr="00E16380">
              <w:rPr>
                <w:rFonts w:ascii="Times New Roman" w:hAnsi="Times New Roman"/>
                <w:color w:val="0000FF"/>
                <w:sz w:val="24"/>
                <w:lang w:eastAsia="it-IT"/>
              </w:rPr>
              <w:t>"</w:t>
            </w:r>
            <w:r w:rsidR="000D040B" w:rsidRPr="00E16380">
              <w:rPr>
                <w:rFonts w:ascii="Times New Roman" w:hAnsi="Times New Roman"/>
                <w:color w:val="640032"/>
                <w:sz w:val="24"/>
                <w:lang w:eastAsia="it-IT"/>
              </w:rPr>
              <w:t>,</w:t>
            </w:r>
            <w:r w:rsidR="000D040B" w:rsidRPr="00E16380">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32C83293" w14:textId="080CEDD8" w:rsidR="00B21641" w:rsidRDefault="009642AD" w:rsidP="00C52AB5">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1234</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"role"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"Owner"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w:t>
            </w:r>
            <w:r w:rsidR="008F6AD5" w:rsidRPr="0071045A">
              <w:rPr>
                <w:rFonts w:ascii="Times New Roman" w:hAnsi="Times New Roman"/>
                <w:color w:val="1E6496"/>
                <w:sz w:val="24"/>
                <w:lang w:eastAsia="it-IT"/>
              </w:rPr>
              <w:t>ref"</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 ://serverLocation:port/partyManagement/partyRole/1234"</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"attachment"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3180E36F" w14:textId="59806B3E" w:rsidR="00F614F6" w:rsidRDefault="009642AD" w:rsidP="00C52AB5">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Pr>
                <w:rFonts w:ascii="Times New Roman" w:hAnsi="Times New Roman"/>
                <w:color w:val="0000FF"/>
                <w:sz w:val="24"/>
                <w:lang w:eastAsia="it-IT"/>
              </w:rPr>
              <w:t>“22</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"http://serverlocation:port/documentManagement/attachment/22"</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"Picture"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"http://xxxxx"</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"bundledProductSpecification"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6EDE3D35" w14:textId="31DAB544" w:rsidR="00F614F6" w:rsidRDefault="009642AD" w:rsidP="00F614F6">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F614F6" w:rsidRPr="0071045A">
              <w:rPr>
                <w:rFonts w:ascii="Times New Roman" w:hAnsi="Times New Roman"/>
                <w:color w:val="1E6496"/>
                <w:sz w:val="24"/>
                <w:lang w:eastAsia="it-IT"/>
              </w:rPr>
              <w:t>"</w:t>
            </w:r>
            <w:r w:rsidR="00F614F6">
              <w:rPr>
                <w:rFonts w:ascii="Times New Roman" w:hAnsi="Times New Roman"/>
                <w:color w:val="1E6496"/>
                <w:sz w:val="24"/>
                <w:lang w:eastAsia="it-IT"/>
              </w:rPr>
              <w:t>id</w:t>
            </w:r>
            <w:r w:rsidR="00F614F6" w:rsidRPr="0071045A">
              <w:rPr>
                <w:rFonts w:ascii="Times New Roman" w:hAnsi="Times New Roman"/>
                <w:color w:val="1E6496"/>
                <w:sz w:val="24"/>
                <w:lang w:eastAsia="it-IT"/>
              </w:rPr>
              <w:t>"</w:t>
            </w:r>
            <w:r w:rsidR="00F614F6" w:rsidRPr="0071045A">
              <w:rPr>
                <w:rFonts w:ascii="Times New Roman" w:hAnsi="Times New Roman"/>
                <w:color w:val="640032"/>
                <w:sz w:val="24"/>
                <w:lang w:eastAsia="it-IT"/>
              </w:rPr>
              <w:t>:</w:t>
            </w:r>
            <w:r w:rsidR="00F614F6">
              <w:rPr>
                <w:rFonts w:ascii="Times New Roman" w:hAnsi="Times New Roman"/>
                <w:color w:val="640032"/>
                <w:sz w:val="24"/>
                <w:lang w:eastAsia="it-IT"/>
              </w:rPr>
              <w:t xml:space="preserve"> “15”,</w:t>
            </w:r>
            <w:r w:rsidR="008F6AD5"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"http://serverlocation:port/catalogManagement/productSpecification/15"</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"lifecycleStatus"</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"Active"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"Product specification 15"</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p>
          <w:p w14:paraId="2660E38C" w14:textId="6C98961A" w:rsidR="00C75B75" w:rsidRDefault="00F614F6" w:rsidP="00C75B75">
            <w:pPr>
              <w:autoSpaceDE w:val="0"/>
              <w:autoSpaceDN w:val="0"/>
              <w:adjustRightInd w:val="0"/>
              <w:spacing w:after="0" w:line="240" w:lineRule="auto"/>
              <w:rPr>
                <w:rFonts w:ascii="Consolas" w:hAnsi="Consolas" w:cs="Consolas"/>
                <w:szCs w:val="20"/>
                <w:lang w:eastAsia="it-IT"/>
              </w:rPr>
            </w:pPr>
            <w:r>
              <w:rPr>
                <w:rFonts w:ascii="Times New Roman" w:hAnsi="Times New Roman"/>
                <w:color w:val="000000"/>
                <w:sz w:val="24"/>
                <w:lang w:eastAsia="it-IT"/>
              </w:rPr>
              <w:t xml:space="preserve"> </w:t>
            </w:r>
            <w:r w:rsidR="009642AD" w:rsidRPr="001F0332">
              <w:rPr>
                <w:rFonts w:ascii="Times New Roman" w:hAnsi="Times New Roman"/>
                <w:color w:val="000000"/>
                <w:sz w:val="24"/>
                <w:lang w:eastAsia="it-IT"/>
              </w:rPr>
              <w:tab/>
            </w:r>
            <w:r w:rsidR="009642AD" w:rsidRPr="001F0332">
              <w:rPr>
                <w:rFonts w:ascii="Times New Roman" w:hAnsi="Times New Roman"/>
                <w:color w:val="000000"/>
                <w:sz w:val="24"/>
                <w:lang w:eastAsia="it-IT"/>
              </w:rPr>
              <w:tab/>
            </w:r>
            <w:r w:rsidR="009642AD" w:rsidRPr="001F0332">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Pr>
                <w:rFonts w:ascii="Times New Roman" w:hAnsi="Times New Roman"/>
                <w:color w:val="640032"/>
                <w:sz w:val="24"/>
                <w:lang w:eastAsia="it-IT"/>
              </w:rPr>
              <w:t xml:space="preserve"> “64”,</w:t>
            </w:r>
            <w:r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"http://serverlocation:port/catalogManagement/productSpecification/64"</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"lifecycleStatus"</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"Active"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"Product specification 64"</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"productSpecificationRelationship"</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C75B75">
              <w:rPr>
                <w:rFonts w:ascii="Consolas" w:hAnsi="Consolas" w:cs="Consolas"/>
                <w:color w:val="000000"/>
                <w:szCs w:val="20"/>
                <w:lang w:eastAsia="it-IT"/>
              </w:rPr>
              <w:tab/>
            </w:r>
            <w:r w:rsidR="00C75B75">
              <w:rPr>
                <w:rFonts w:ascii="Consolas" w:hAnsi="Consolas" w:cs="Consolas"/>
                <w:color w:val="000000"/>
                <w:szCs w:val="20"/>
                <w:lang w:eastAsia="it-IT"/>
              </w:rPr>
              <w:tab/>
            </w:r>
            <w:r w:rsidR="00C75B75">
              <w:rPr>
                <w:rFonts w:ascii="Consolas" w:hAnsi="Consolas" w:cs="Consolas"/>
                <w:color w:val="000000"/>
                <w:szCs w:val="20"/>
                <w:lang w:eastAsia="it-IT"/>
              </w:rPr>
              <w:tab/>
            </w:r>
            <w:r w:rsidR="00C75B75">
              <w:rPr>
                <w:rFonts w:ascii="Consolas" w:hAnsi="Consolas" w:cs="Consolas"/>
                <w:color w:val="008000"/>
                <w:szCs w:val="20"/>
                <w:lang w:eastAsia="it-IT"/>
              </w:rPr>
              <w:t>"id"</w:t>
            </w:r>
            <w:r w:rsidR="00C75B75">
              <w:rPr>
                <w:rFonts w:ascii="Consolas" w:hAnsi="Consolas" w:cs="Consolas"/>
                <w:color w:val="000000"/>
                <w:szCs w:val="20"/>
                <w:lang w:eastAsia="it-IT"/>
              </w:rPr>
              <w:t xml:space="preserve">: </w:t>
            </w:r>
            <w:r w:rsidR="00C75B75">
              <w:rPr>
                <w:rFonts w:ascii="Consolas" w:hAnsi="Consolas" w:cs="Consolas"/>
                <w:color w:val="0000FF"/>
                <w:szCs w:val="20"/>
                <w:lang w:eastAsia="it-IT"/>
              </w:rPr>
              <w:t>"23",</w:t>
            </w:r>
          </w:p>
          <w:p w14:paraId="6E064614" w14:textId="77777777" w:rsidR="00C75B75" w:rsidRDefault="00C75B75" w:rsidP="00C75B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4B4A4914" w14:textId="77777777" w:rsidR="00F614F6" w:rsidRDefault="008F6AD5" w:rsidP="00F614F6">
            <w:pPr>
              <w:spacing w:after="0"/>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53CD931B" w14:textId="0569A947" w:rsidR="00F614F6" w:rsidRDefault="00F614F6" w:rsidP="00F614F6">
            <w:pPr>
              <w:spacing w:after="0"/>
              <w:rPr>
                <w:rFonts w:ascii="Times New Roman" w:hAnsi="Times New Roman"/>
                <w:color w:val="960000"/>
                <w:sz w:val="24"/>
                <w:lang w:eastAsia="it-IT"/>
              </w:rPr>
            </w:pPr>
            <w:r>
              <w:rPr>
                <w:rFonts w:ascii="Times New Roman" w:hAnsi="Times New Roman"/>
                <w:color w:val="960000"/>
                <w:sz w:val="24"/>
                <w:lang w:eastAsia="it-IT"/>
              </w:rPr>
              <w:t xml:space="preserve"> </w:t>
            </w:r>
            <w:r w:rsidR="009642AD" w:rsidRPr="0071045A">
              <w:rPr>
                <w:rFonts w:ascii="Times New Roman" w:hAnsi="Times New Roman"/>
                <w:color w:val="000000"/>
                <w:sz w:val="24"/>
                <w:lang w:eastAsia="it-IT"/>
              </w:rPr>
              <w:tab/>
            </w:r>
            <w:r w:rsidR="009642AD" w:rsidRPr="0071045A">
              <w:rPr>
                <w:rFonts w:ascii="Times New Roman" w:hAnsi="Times New Roman"/>
                <w:color w:val="000000"/>
                <w:sz w:val="24"/>
                <w:lang w:eastAsia="it-IT"/>
              </w:rPr>
              <w:tab/>
            </w:r>
            <w:r w:rsidR="009642AD"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Pr>
                <w:rFonts w:ascii="Times New Roman" w:hAnsi="Times New Roman"/>
                <w:color w:val="640032"/>
                <w:sz w:val="24"/>
                <w:lang w:eastAsia="it-IT"/>
              </w:rPr>
              <w:t xml:space="preserve"> “13”,</w:t>
            </w:r>
            <w:r w:rsidRPr="0071045A">
              <w:rPr>
                <w:rFonts w:ascii="Times New Roman" w:hAnsi="Times New Roman"/>
                <w:color w:val="000000"/>
                <w:sz w:val="24"/>
                <w:lang w:eastAsia="it-IT"/>
              </w:rPr>
              <w:br/>
            </w:r>
            <w:r w:rsidR="00754701"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"http://serverlocation:port/catalogManagement/serviceSpecification/13"</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"specification 1"</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"version"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"1.1"</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"resourceSpecification"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4765BEA0" w14:textId="52D3CD16" w:rsidR="0026516B" w:rsidRPr="0071045A" w:rsidRDefault="009642AD" w:rsidP="0026516B">
            <w:pPr>
              <w:spacing w:after="0"/>
              <w:rPr>
                <w:rFonts w:ascii="Times New Roman" w:hAnsi="Times New Roman"/>
                <w:color w:val="00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sidRPr="0071045A">
              <w:rPr>
                <w:rFonts w:ascii="Times New Roman" w:hAnsi="Times New Roman"/>
                <w:color w:val="1E6496"/>
                <w:sz w:val="24"/>
                <w:lang w:eastAsia="it-IT"/>
              </w:rPr>
              <w:t>"</w:t>
            </w:r>
            <w:r w:rsidR="00F614F6">
              <w:rPr>
                <w:rFonts w:ascii="Times New Roman" w:hAnsi="Times New Roman"/>
                <w:color w:val="1E6496"/>
                <w:sz w:val="24"/>
                <w:lang w:eastAsia="it-IT"/>
              </w:rPr>
              <w:t>id</w:t>
            </w:r>
            <w:r w:rsidR="00F614F6" w:rsidRPr="0071045A">
              <w:rPr>
                <w:rFonts w:ascii="Times New Roman" w:hAnsi="Times New Roman"/>
                <w:color w:val="1E6496"/>
                <w:sz w:val="24"/>
                <w:lang w:eastAsia="it-IT"/>
              </w:rPr>
              <w:t>"</w:t>
            </w:r>
            <w:r w:rsidR="00F614F6" w:rsidRPr="0071045A">
              <w:rPr>
                <w:rFonts w:ascii="Times New Roman" w:hAnsi="Times New Roman"/>
                <w:color w:val="640032"/>
                <w:sz w:val="24"/>
                <w:lang w:eastAsia="it-IT"/>
              </w:rPr>
              <w:t>:</w:t>
            </w:r>
            <w:r w:rsidR="00F614F6">
              <w:rPr>
                <w:rFonts w:ascii="Times New Roman" w:hAnsi="Times New Roman"/>
                <w:color w:val="640032"/>
                <w:sz w:val="24"/>
                <w:lang w:eastAsia="it-IT"/>
              </w:rPr>
              <w:t xml:space="preserve"> “13”,</w:t>
            </w:r>
            <w:r w:rsidR="00F614F6"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"http://serverlocation:port/catalogManagement/resourceSpecification/13"</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"specification 1"</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"version"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"1.1"</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"productSpecCharacteristic"</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"Screen Size"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"description"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087842">
              <w:rPr>
                <w:rFonts w:ascii="Times New Roman" w:hAnsi="Times New Roman"/>
                <w:color w:val="0000FF"/>
                <w:sz w:val="24"/>
                <w:lang w:eastAsia="it-IT"/>
              </w:rPr>
              <w:t>Screen size</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"number"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"configurable"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"false"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"validFor"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"startDateTime"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"2013-04-19T16:42:23-04:00"</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"endDateTime"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p>
          <w:p w14:paraId="28278871" w14:textId="3C142E36" w:rsidR="000D040B" w:rsidRDefault="008F6AD5" w:rsidP="000D040B">
            <w:pPr>
              <w:spacing w:after="0"/>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p>
          <w:p w14:paraId="2ADFA094" w14:textId="0FAA177E" w:rsidR="008F6AD5" w:rsidRPr="0071045A" w:rsidRDefault="008F6AD5" w:rsidP="000D040B">
            <w:pPr>
              <w:spacing w:after="0"/>
              <w:rPr>
                <w:rFonts w:ascii="Times New Roman" w:hAnsi="Times New Roman"/>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F419F3">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52F33F6D" w14:textId="7A1172A1" w:rsidR="006116A1" w:rsidRPr="008F2108" w:rsidRDefault="006116A1" w:rsidP="006116A1">
      <w:pPr>
        <w:pStyle w:val="Heading2"/>
        <w:rPr>
          <w:caps/>
        </w:rPr>
      </w:pPr>
      <w:bookmarkStart w:id="46" w:name="_Toc405197199"/>
      <w:r>
        <w:t>PUT</w:t>
      </w:r>
      <w:r w:rsidRPr="008F2108">
        <w:t xml:space="preserve"> /catalogManagement/</w:t>
      </w:r>
      <w:r w:rsidR="009A3397">
        <w:t>c</w:t>
      </w:r>
      <w:r>
        <w:t>ategory</w:t>
      </w:r>
      <w:r w:rsidRPr="008F2108">
        <w:t>/{ID}</w:t>
      </w:r>
      <w:bookmarkEnd w:id="46"/>
    </w:p>
    <w:p w14:paraId="4E3B07E4" w14:textId="5611FD1D"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476D1500" w14:textId="77777777" w:rsidR="009A7E65" w:rsidRDefault="009A7E65" w:rsidP="009A7E65">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ECB8089" w14:textId="55C007FC" w:rsidR="009A7E65" w:rsidRDefault="006116A1" w:rsidP="009A7E65">
      <w:pPr>
        <w:pStyle w:val="ListParagraph"/>
        <w:numPr>
          <w:ilvl w:val="0"/>
          <w:numId w:val="27"/>
        </w:numPr>
        <w:rPr>
          <w:rFonts w:ascii="Helvetica" w:hAnsi="Helvetica" w:cs="Helvetica"/>
          <w:sz w:val="24"/>
        </w:rPr>
      </w:pPr>
      <w:r>
        <w:rPr>
          <w:rFonts w:ascii="Helvetica" w:hAnsi="Helvetica" w:cs="Helvetica"/>
          <w:sz w:val="24"/>
        </w:rPr>
        <w:t>This operation completely updates a category.</w:t>
      </w:r>
    </w:p>
    <w:p w14:paraId="07A7521C" w14:textId="3D50E37C" w:rsidR="006116A1" w:rsidRPr="008F2108" w:rsidRDefault="006116A1" w:rsidP="006116A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905C082" w14:textId="77777777" w:rsidR="006116A1" w:rsidRPr="008F2108" w:rsidRDefault="006116A1" w:rsidP="006116A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15CC2FB" w14:textId="77777777" w:rsidR="009A7E65" w:rsidRDefault="009A7E65" w:rsidP="009A7E65">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EB0F032" w14:textId="77777777"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14FBB1BE" w14:textId="4B15F9D0"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77777777"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7B83E199"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9A3397">
              <w:rPr>
                <w:rFonts w:ascii="Helvetica" w:hAnsi="Helvetica"/>
                <w:szCs w:val="20"/>
                <w:lang w:eastAsia="it-IT"/>
              </w:rPr>
              <w:t>/catalogManagement/category</w:t>
            </w:r>
            <w:r w:rsidR="00C52AB5">
              <w:t>/</w:t>
            </w:r>
            <w:r w:rsidR="009A3397">
              <w:t>42</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7F598BD9" w14:textId="44472506" w:rsidR="00464EEF" w:rsidRPr="00A95E10" w:rsidRDefault="009A3397" w:rsidP="00A95E10">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7E6525" w:rsidRPr="0039415B">
              <w:rPr>
                <w:rFonts w:ascii="Times New Roman" w:hAnsi="Times New Roman"/>
                <w:color w:val="000000"/>
                <w:sz w:val="24"/>
                <w:lang w:eastAsia="it-IT"/>
              </w:rPr>
              <w:tab/>
            </w:r>
            <w:r w:rsidR="007E6525" w:rsidRPr="0039415B">
              <w:rPr>
                <w:rFonts w:ascii="Times New Roman" w:hAnsi="Times New Roman"/>
                <w:color w:val="1E6496"/>
                <w:sz w:val="24"/>
                <w:lang w:eastAsia="it-IT"/>
              </w:rPr>
              <w:t>"</w:t>
            </w:r>
            <w:r w:rsidR="007E6525">
              <w:rPr>
                <w:rFonts w:ascii="Times New Roman" w:hAnsi="Times New Roman"/>
                <w:color w:val="1E6496"/>
                <w:sz w:val="24"/>
                <w:lang w:eastAsia="it-IT"/>
              </w:rPr>
              <w:t>href</w:t>
            </w:r>
            <w:r w:rsidR="007E6525" w:rsidRPr="0039415B">
              <w:rPr>
                <w:rFonts w:ascii="Times New Roman" w:hAnsi="Times New Roman"/>
                <w:color w:val="1E6496"/>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t xml:space="preserve"> </w:t>
            </w:r>
            <w:r w:rsidR="007E6525" w:rsidRPr="0039415B">
              <w:rPr>
                <w:rFonts w:ascii="Times New Roman" w:hAnsi="Times New Roman"/>
                <w:color w:val="0000FF"/>
                <w:sz w:val="24"/>
                <w:lang w:eastAsia="it-IT"/>
              </w:rPr>
              <w:t>"http://serverlocation:port/catalogManagement/</w:t>
            </w:r>
            <w:r w:rsidR="007E6525">
              <w:rPr>
                <w:rFonts w:ascii="Times New Roman" w:hAnsi="Times New Roman"/>
                <w:color w:val="0000FF"/>
                <w:sz w:val="24"/>
                <w:lang w:eastAsia="it-IT"/>
              </w:rPr>
              <w:t>category</w:t>
            </w:r>
            <w:r w:rsidR="007E6525" w:rsidRPr="0039415B">
              <w:rPr>
                <w:rFonts w:ascii="Times New Roman" w:hAnsi="Times New Roman"/>
                <w:color w:val="0000FF"/>
                <w:sz w:val="24"/>
                <w:lang w:eastAsia="it-IT"/>
              </w:rPr>
              <w:t>/</w:t>
            </w:r>
            <w:r w:rsidR="007E6525">
              <w:rPr>
                <w:rFonts w:ascii="Times New Roman" w:hAnsi="Times New Roman"/>
                <w:color w:val="0000FF"/>
                <w:sz w:val="24"/>
                <w:lang w:eastAsia="it-IT"/>
              </w:rPr>
              <w:t>42</w:t>
            </w:r>
            <w:r w:rsidR="007E6525" w:rsidRPr="0039415B">
              <w:rPr>
                <w:rFonts w:ascii="Times New Roman" w:hAnsi="Times New Roman"/>
                <w:color w:val="0000FF"/>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6069D054" w14:textId="6853A87A"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category</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w:t>
            </w:r>
            <w:r>
              <w:rPr>
                <w:rFonts w:ascii="Times New Roman" w:hAnsi="Times New Roman"/>
                <w:color w:val="0000FF"/>
                <w:sz w:val="24"/>
                <w:lang w:eastAsia="it-IT"/>
              </w:rPr>
              <w:t>25</w:t>
            </w:r>
            <w:r w:rsidRPr="00E5120E">
              <w:rPr>
                <w:rFonts w:ascii="Times New Roman" w:hAnsi="Times New Roman"/>
                <w:color w:val="0000FF"/>
                <w:sz w:val="24"/>
                <w:lang w:eastAsia="it-IT"/>
              </w:rPr>
              <w:t>T</w:t>
            </w:r>
            <w:r>
              <w:rPr>
                <w:rFonts w:ascii="Times New Roman" w:hAnsi="Times New Roman"/>
                <w:color w:val="0000FF"/>
                <w:sz w:val="24"/>
                <w:lang w:eastAsia="it-IT"/>
              </w:rPr>
              <w:t>09</w:t>
            </w:r>
            <w:r w:rsidRPr="00E5120E">
              <w:rPr>
                <w:rFonts w:ascii="Times New Roman" w:hAnsi="Times New Roman"/>
                <w:color w:val="0000FF"/>
                <w:sz w:val="24"/>
                <w:lang w:eastAsia="it-IT"/>
              </w:rPr>
              <w:t>:</w:t>
            </w:r>
            <w:r>
              <w:rPr>
                <w:rFonts w:ascii="Times New Roman" w:hAnsi="Times New Roman"/>
                <w:color w:val="0000FF"/>
                <w:sz w:val="24"/>
                <w:lang w:eastAsia="it-IT"/>
              </w:rPr>
              <w:t>28</w:t>
            </w:r>
            <w:r w:rsidRPr="00E5120E">
              <w:rPr>
                <w:rFonts w:ascii="Times New Roman" w:hAnsi="Times New Roman"/>
                <w:color w:val="0000FF"/>
                <w:sz w:val="24"/>
                <w:lang w:eastAsia="it-IT"/>
              </w:rPr>
              <w:t>:</w:t>
            </w:r>
            <w:r>
              <w:rPr>
                <w:rFonts w:ascii="Times New Roman" w:hAnsi="Times New Roman"/>
                <w:color w:val="0000FF"/>
                <w:sz w:val="24"/>
                <w:lang w:eastAsia="it-IT"/>
              </w:rPr>
              <w:t>10</w:t>
            </w:r>
            <w:r w:rsidRPr="00E5120E">
              <w:rPr>
                <w:rFonts w:ascii="Times New Roman" w:hAnsi="Times New Roman"/>
                <w:color w:val="0000FF"/>
                <w:sz w:val="24"/>
                <w:lang w:eastAsia="it-IT"/>
              </w:rPr>
              <w:t>-04:00"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3EB52454" w14:textId="13668E32" w:rsidR="00464EEF" w:rsidRPr="00260C4A" w:rsidRDefault="00464EEF" w:rsidP="00687B07">
            <w:pPr>
              <w:spacing w:before="0" w:after="0" w:line="240" w:lineRule="auto"/>
              <w:rPr>
                <w:rFonts w:ascii="Helvetica" w:hAnsi="Helvetica"/>
                <w:szCs w:val="20"/>
                <w:lang w:eastAsia="it-IT"/>
              </w:rPr>
            </w:pPr>
          </w:p>
        </w:tc>
      </w:tr>
    </w:tbl>
    <w:p w14:paraId="4B0B1827" w14:textId="77777777" w:rsidR="009A7E65" w:rsidRDefault="009A7E65" w:rsidP="00AF3767">
      <w:pPr>
        <w:rPr>
          <w:rFonts w:ascii="Helvetica" w:hAnsi="Helvetica" w:cs="Helvetica"/>
          <w:sz w:val="24"/>
          <w:lang w:eastAsia="it-IT"/>
        </w:rPr>
      </w:pPr>
    </w:p>
    <w:p w14:paraId="68471263" w14:textId="0963B1FB" w:rsidR="008C7E3F" w:rsidRPr="008F2108" w:rsidRDefault="008C7E3F" w:rsidP="008C7E3F">
      <w:pPr>
        <w:pStyle w:val="Heading2"/>
        <w:rPr>
          <w:caps/>
        </w:rPr>
      </w:pPr>
      <w:bookmarkStart w:id="47" w:name="_Toc405197200"/>
      <w:r>
        <w:t>PUT</w:t>
      </w:r>
      <w:r w:rsidRPr="008F2108">
        <w:t xml:space="preserve"> /catalogManagement/</w:t>
      </w:r>
      <w:r>
        <w:t>productOffering</w:t>
      </w:r>
      <w:r w:rsidRPr="008F2108">
        <w:t>/{ID}</w:t>
      </w:r>
      <w:bookmarkEnd w:id="47"/>
    </w:p>
    <w:p w14:paraId="09994772" w14:textId="77777777" w:rsidR="008C7E3F" w:rsidRDefault="008C7E3F" w:rsidP="008C7E3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58568DF8" w14:textId="77777777" w:rsidR="008C7E3F" w:rsidRDefault="008C7E3F" w:rsidP="008C7E3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B914DB8" w14:textId="1D76B2CB" w:rsidR="008C7E3F" w:rsidRDefault="008C7E3F" w:rsidP="008C7E3F">
      <w:pPr>
        <w:pStyle w:val="ListParagraph"/>
        <w:numPr>
          <w:ilvl w:val="0"/>
          <w:numId w:val="27"/>
        </w:numPr>
        <w:rPr>
          <w:rFonts w:ascii="Helvetica" w:hAnsi="Helvetica" w:cs="Helvetica"/>
          <w:sz w:val="24"/>
        </w:rPr>
      </w:pPr>
      <w:r>
        <w:rPr>
          <w:rFonts w:ascii="Helvetica" w:hAnsi="Helvetica" w:cs="Helvetica"/>
          <w:sz w:val="24"/>
        </w:rPr>
        <w:t>This operation completely updates a productOffering.</w:t>
      </w:r>
    </w:p>
    <w:p w14:paraId="605F5187" w14:textId="77777777" w:rsidR="008C7E3F" w:rsidRPr="008F2108" w:rsidRDefault="008C7E3F" w:rsidP="008C7E3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43C77F09" w14:textId="77777777" w:rsidR="008C7E3F" w:rsidRPr="008F2108" w:rsidRDefault="008C7E3F" w:rsidP="008C7E3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76151B0" w14:textId="77777777" w:rsidR="008C7E3F" w:rsidRDefault="008C7E3F" w:rsidP="008C7E3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B87A979" w14:textId="77777777" w:rsidR="008C7E3F" w:rsidRPr="001B7861" w:rsidRDefault="008C7E3F" w:rsidP="008C7E3F">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2E7D6D4F" w14:textId="77777777" w:rsidR="008C7E3F" w:rsidRPr="001B7861" w:rsidRDefault="008C7E3F" w:rsidP="008C7E3F">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CD74E30" w14:textId="77777777" w:rsidR="008C7E3F" w:rsidRPr="001B7861" w:rsidRDefault="008C7E3F" w:rsidP="008C7E3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C7E3F" w:rsidRPr="008C13B2" w14:paraId="312BD173" w14:textId="77777777" w:rsidTr="00303144">
        <w:tc>
          <w:tcPr>
            <w:tcW w:w="9720" w:type="dxa"/>
            <w:shd w:val="clear" w:color="auto" w:fill="FFFFFF" w:themeFill="background1"/>
          </w:tcPr>
          <w:p w14:paraId="0ADF3CCA"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C7E3F" w:rsidRPr="008C13B2" w14:paraId="68426BE1" w14:textId="77777777" w:rsidTr="00303144">
        <w:tc>
          <w:tcPr>
            <w:tcW w:w="9720" w:type="dxa"/>
            <w:shd w:val="clear" w:color="auto" w:fill="D9D9D9" w:themeFill="background1" w:themeFillShade="D9"/>
          </w:tcPr>
          <w:p w14:paraId="790EE7DD" w14:textId="695C822D"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PUT /catalogManagement/productOffering</w:t>
            </w:r>
            <w:r w:rsidR="00C52AB5">
              <w:rPr>
                <w:rFonts w:ascii="Helvetica" w:hAnsi="Helvetica"/>
                <w:szCs w:val="20"/>
                <w:lang w:eastAsia="it-IT"/>
              </w:rPr>
              <w:t>/</w:t>
            </w:r>
            <w:r w:rsidR="00C52AB5">
              <w:t>42</w:t>
            </w:r>
          </w:p>
          <w:p w14:paraId="4BE2073D"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393C960A" w14:textId="77777777" w:rsidR="008C7E3F" w:rsidRDefault="008C7E3F" w:rsidP="00303144">
            <w:pPr>
              <w:spacing w:before="0" w:after="0" w:line="240" w:lineRule="auto"/>
              <w:rPr>
                <w:rFonts w:ascii="Helvetica" w:hAnsi="Helvetica"/>
                <w:szCs w:val="20"/>
                <w:lang w:eastAsia="it-IT"/>
              </w:rPr>
            </w:pPr>
          </w:p>
          <w:p w14:paraId="080FCFBC" w14:textId="77777777" w:rsidR="00D0148C"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485E1F8C" w14:textId="01ECE716"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"http://serverlocation:port/catalogManagement/category/12"</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"Cloud offerings"</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"channel"</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51B6009E" w14:textId="7869E3F2"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"http://serverlocation:port/marketSales/channel/13"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"Online Channel"</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476E051D" w14:textId="115ABA86"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"http://serverlocation:port/marketSales/channel/1</w:t>
            </w:r>
            <w:r w:rsidR="001C1FEC">
              <w:rPr>
                <w:rFonts w:ascii="Times New Roman" w:hAnsi="Times New Roman"/>
                <w:color w:val="0000FF"/>
                <w:sz w:val="24"/>
                <w:lang w:eastAsia="it-IT"/>
              </w:rPr>
              <w:t>4</w:t>
            </w:r>
            <w:r w:rsidR="001C1FEC" w:rsidRPr="0081258F">
              <w:rPr>
                <w:rFonts w:ascii="Times New Roman" w:hAnsi="Times New Roman"/>
                <w:color w:val="0000FF"/>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1C1FEC">
              <w:rPr>
                <w:rFonts w:ascii="Times New Roman" w:hAnsi="Times New Roman"/>
                <w:color w:val="0000FF"/>
                <w:sz w:val="24"/>
                <w:lang w:eastAsia="it-IT"/>
              </w:rPr>
              <w:t>Shop</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"place"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"http://serverlocation:port/marketSales/place/12"</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001C1FEC" w:rsidRPr="0081258F">
              <w:rPr>
                <w:rFonts w:ascii="Times New Roman" w:hAnsi="Times New Roman"/>
                <w:color w:val="0000FF"/>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"bundledProductOffering"</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0A2970E9" w14:textId="77777777" w:rsidR="00EA31F6" w:rsidRDefault="00EA31F6" w:rsidP="00117D77">
            <w:pPr>
              <w:spacing w:before="0" w:after="0" w:line="240" w:lineRule="auto"/>
              <w:rPr>
                <w:rFonts w:ascii="Times New Roman" w:hAnsi="Times New Roman"/>
                <w:color w:val="960000"/>
                <w:sz w:val="24"/>
                <w:lang w:eastAsia="it-IT"/>
              </w:rPr>
            </w:pPr>
          </w:p>
          <w:p w14:paraId="418D5C49" w14:textId="4EED977D"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15</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"http://serverlocation:port/catalogManagement/productOffering/15"</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"lifecycleStatus"</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"Active"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"Offering 15"</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63A42B59" w14:textId="564EF34D"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"http://serverlocation:port/catalogManagement/productOffering/64"</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"lifecycleStatus"</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"Active"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"Offering 64"</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"serviceLevelAgreement"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1CCD59A3" w14:textId="23278386"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"2</w:t>
            </w:r>
            <w:r w:rsidR="00EA31F6">
              <w:rPr>
                <w:rFonts w:ascii="Times New Roman" w:hAnsi="Times New Roman"/>
                <w:color w:val="0000FF"/>
                <w:sz w:val="24"/>
                <w:lang w:eastAsia="it-IT"/>
              </w:rPr>
              <w:t>8</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"http://serverlocation:port/slaManagement/serviceLevelAgreement/28"</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"Standard SLA"</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"productSpecification"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573B2D13"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"http://serverlocation:port/catalogManagement/productSpecification/13"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product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50C867AA" w14:textId="2DF19CDA"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72C47CCE"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"http://serverlocation:port/catalogManagement/serviceCandidate/13"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service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15E7C0DF" w14:textId="3233132D"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05F6FCD0"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"http://serverlocation:port/catalogManagement/resourceCandidate/13"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resource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79113C0B" w14:textId="6F4D6B56"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41BFF119" w14:textId="168FC6BB"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225D16DA" w14:textId="24C7A876" w:rsidR="008C7E3F" w:rsidRPr="008C13B2" w:rsidRDefault="001C1FEC" w:rsidP="00117D77">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8C7E3F" w:rsidRPr="008C13B2" w14:paraId="228443BA" w14:textId="77777777" w:rsidTr="00303144">
        <w:tc>
          <w:tcPr>
            <w:tcW w:w="9720" w:type="dxa"/>
            <w:shd w:val="clear" w:color="auto" w:fill="FFFFFF" w:themeFill="background1"/>
          </w:tcPr>
          <w:p w14:paraId="573189E7"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8C7E3F" w:rsidRPr="00260C4A" w14:paraId="5B6E658E" w14:textId="77777777" w:rsidTr="00303144">
        <w:tc>
          <w:tcPr>
            <w:tcW w:w="9720" w:type="dxa"/>
            <w:shd w:val="clear" w:color="auto" w:fill="D9D9D9" w:themeFill="background1" w:themeFillShade="D9"/>
          </w:tcPr>
          <w:p w14:paraId="4727041F"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201</w:t>
            </w:r>
          </w:p>
          <w:p w14:paraId="3ED5F307" w14:textId="77777777" w:rsidR="008C7E3F" w:rsidRPr="008C13B2" w:rsidRDefault="008C7E3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0D91E3F" w14:textId="77777777" w:rsidR="008C7E3F" w:rsidRDefault="008C7E3F" w:rsidP="00303144">
            <w:pPr>
              <w:spacing w:before="0" w:after="0" w:line="240" w:lineRule="auto"/>
              <w:rPr>
                <w:rFonts w:ascii="Helvetica" w:hAnsi="Helvetica"/>
                <w:szCs w:val="20"/>
                <w:lang w:eastAsia="it-IT"/>
              </w:rPr>
            </w:pPr>
          </w:p>
          <w:p w14:paraId="4714B980" w14:textId="77777777" w:rsidR="00EA31F6"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w:t>
            </w:r>
            <w:r>
              <w:rPr>
                <w:rFonts w:ascii="Times New Roman" w:hAnsi="Times New Roman"/>
                <w:color w:val="0000FF"/>
                <w:sz w:val="24"/>
                <w:lang w:eastAsia="it-IT"/>
              </w:rPr>
              <w:t>05</w:t>
            </w:r>
            <w:r w:rsidRPr="0081258F">
              <w:rPr>
                <w:rFonts w:ascii="Times New Roman" w:hAnsi="Times New Roman"/>
                <w:color w:val="0000FF"/>
                <w:sz w:val="24"/>
                <w:lang w:eastAsia="it-IT"/>
              </w:rPr>
              <w:t>T</w:t>
            </w:r>
            <w:r>
              <w:rPr>
                <w:rFonts w:ascii="Times New Roman" w:hAnsi="Times New Roman"/>
                <w:color w:val="0000FF"/>
                <w:sz w:val="24"/>
                <w:lang w:eastAsia="it-IT"/>
              </w:rPr>
              <w:t>08</w:t>
            </w:r>
            <w:r w:rsidRPr="0081258F">
              <w:rPr>
                <w:rFonts w:ascii="Times New Roman" w:hAnsi="Times New Roman"/>
                <w:color w:val="0000FF"/>
                <w:sz w:val="24"/>
                <w:lang w:eastAsia="it-IT"/>
              </w:rPr>
              <w:t>:</w:t>
            </w:r>
            <w:r>
              <w:rPr>
                <w:rFonts w:ascii="Times New Roman" w:hAnsi="Times New Roman"/>
                <w:color w:val="0000FF"/>
                <w:sz w:val="24"/>
                <w:lang w:eastAsia="it-IT"/>
              </w:rPr>
              <w:t>30</w:t>
            </w:r>
            <w:r w:rsidRPr="0081258F">
              <w:rPr>
                <w:rFonts w:ascii="Times New Roman" w:hAnsi="Times New Roman"/>
                <w:color w:val="0000FF"/>
                <w:sz w:val="24"/>
                <w:lang w:eastAsia="it-IT"/>
              </w:rPr>
              <w:t>:</w:t>
            </w:r>
            <w:r>
              <w:rPr>
                <w:rFonts w:ascii="Times New Roman" w:hAnsi="Times New Roman"/>
                <w:color w:val="0000FF"/>
                <w:sz w:val="24"/>
                <w:lang w:eastAsia="it-IT"/>
              </w:rPr>
              <w:t>45</w:t>
            </w:r>
            <w:r w:rsidRPr="0081258F">
              <w:rPr>
                <w:rFonts w:ascii="Times New Roman" w:hAnsi="Times New Roman"/>
                <w:color w:val="0000FF"/>
                <w:sz w:val="24"/>
                <w:lang w:eastAsia="it-IT"/>
              </w:rPr>
              <w:t>-04:00"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137FFECE" w14:textId="74076173"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12</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"http://serverlocation:port/catalogManagement/category/12"</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"Cloud offerings"</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"channel"</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F24352B" w14:textId="054ACC26"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"http://serverlocation:port/marketSales/channel/13"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"Online Channel"</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7290D256" w14:textId="2186834E"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"http://serverlocation:port/marketSales/channel/1</w:t>
            </w:r>
            <w:r w:rsidR="003D00C1">
              <w:rPr>
                <w:rFonts w:ascii="Times New Roman" w:hAnsi="Times New Roman"/>
                <w:color w:val="0000FF"/>
                <w:sz w:val="24"/>
                <w:lang w:eastAsia="it-IT"/>
              </w:rPr>
              <w:t>4</w:t>
            </w:r>
            <w:r w:rsidR="003D00C1" w:rsidRPr="0081258F">
              <w:rPr>
                <w:rFonts w:ascii="Times New Roman" w:hAnsi="Times New Roman"/>
                <w:color w:val="0000FF"/>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3D00C1">
              <w:rPr>
                <w:rFonts w:ascii="Times New Roman" w:hAnsi="Times New Roman"/>
                <w:color w:val="0000FF"/>
                <w:sz w:val="24"/>
                <w:lang w:eastAsia="it-IT"/>
              </w:rPr>
              <w:t>Shop</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"place"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8D11D3A" w14:textId="40681556"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12</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"http://serverlocation:port/marketSales/place/12"</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391B66CF" w14:textId="5A32777B"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003D00C1" w:rsidRPr="0081258F">
              <w:rPr>
                <w:rFonts w:ascii="Times New Roman" w:hAnsi="Times New Roman"/>
                <w:color w:val="0000FF"/>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"bundledProductOffering"</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300A8E2" w14:textId="5D1E8984"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15</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"http://serverlocation:port/catalogManagement/productOffering/15"</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"lifecycleStatus"</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"Active"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"Offering 15"</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2416C791" w14:textId="2EDED657"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64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"http://serverlocation:port/catalogManagement/productOffering/64"</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"lifecycleStatus"</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"Active"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"Offering 64"</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"serviceLevelAgreement"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5967106E" w14:textId="17B88EA0" w:rsidR="00EA31F6"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28</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"http://serverlocation:port/slaManagement/serviceLevelAgreement/28"</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"Standard SLA"</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"productSpecification"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1F82F74C" w14:textId="04B80D38" w:rsidR="00A17998"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A17998" w:rsidRPr="0081258F">
              <w:rPr>
                <w:rFonts w:ascii="Times New Roman" w:hAnsi="Times New Roman"/>
                <w:color w:val="000000"/>
                <w:sz w:val="24"/>
                <w:lang w:eastAsia="it-IT"/>
              </w:rPr>
              <w:tab/>
            </w:r>
            <w:r w:rsidR="00A17998"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"http://serverlocation:port/catalogManagement/productSpecification/13"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"specification product 1"</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A17998">
              <w:rPr>
                <w:rFonts w:ascii="Times New Roman" w:hAnsi="Times New Roman"/>
                <w:color w:val="960000"/>
                <w:sz w:val="24"/>
                <w:lang w:eastAsia="it-IT"/>
              </w:rPr>
              <w:t>,</w:t>
            </w:r>
          </w:p>
          <w:p w14:paraId="14D2830C" w14:textId="3F63DE14" w:rsidR="00A17998"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A17998">
              <w:rPr>
                <w:rFonts w:ascii="Times New Roman" w:hAnsi="Times New Roman"/>
                <w:color w:val="960000"/>
                <w:sz w:val="24"/>
                <w:lang w:eastAsia="it-IT"/>
              </w:rPr>
              <w:t>,</w:t>
            </w:r>
          </w:p>
          <w:p w14:paraId="316F6DE4" w14:textId="02B5F9B7" w:rsidR="00EA31F6"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522CE7D0" w14:textId="1A1BF9FD" w:rsidR="00A17998"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"http://serverlocation:port/catalogManagement/resourceCandidate/13"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"specification resource 1"</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Pr>
                <w:rFonts w:ascii="Times New Roman" w:hAnsi="Times New Roman"/>
                <w:color w:val="960000"/>
                <w:sz w:val="24"/>
                <w:lang w:eastAsia="it-IT"/>
              </w:rPr>
              <w:t>,</w:t>
            </w:r>
          </w:p>
          <w:p w14:paraId="4D9FCF6A" w14:textId="1FC5FD5E" w:rsidR="00D0148C"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0D80E8E6" w14:textId="1A967702" w:rsidR="00D0148C"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4968FAE8" w14:textId="19604DCA" w:rsidR="008C7E3F" w:rsidRPr="00260C4A" w:rsidRDefault="003D00C1" w:rsidP="00117D77">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227106A" w14:textId="6410F32E" w:rsidR="0027469F" w:rsidRPr="008F2108" w:rsidRDefault="0027469F" w:rsidP="0027469F">
      <w:pPr>
        <w:pStyle w:val="Heading2"/>
        <w:rPr>
          <w:caps/>
        </w:rPr>
      </w:pPr>
      <w:bookmarkStart w:id="48" w:name="_Toc405197201"/>
      <w:r>
        <w:t>PUT</w:t>
      </w:r>
      <w:r w:rsidRPr="008F2108">
        <w:t xml:space="preserve"> /catalogManagement/</w:t>
      </w:r>
      <w:r>
        <w:t>productSpecification</w:t>
      </w:r>
      <w:bookmarkEnd w:id="48"/>
    </w:p>
    <w:p w14:paraId="3FAD8946" w14:textId="77777777" w:rsidR="0027469F" w:rsidRDefault="0027469F" w:rsidP="0027469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7F78294D" w14:textId="77777777" w:rsidR="0027469F" w:rsidRDefault="0027469F" w:rsidP="0027469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D57E3C" w14:textId="0E4F698F" w:rsidR="0027469F" w:rsidRDefault="0027469F" w:rsidP="0027469F">
      <w:pPr>
        <w:pStyle w:val="ListParagraph"/>
        <w:numPr>
          <w:ilvl w:val="0"/>
          <w:numId w:val="27"/>
        </w:numPr>
        <w:rPr>
          <w:rFonts w:ascii="Helvetica" w:hAnsi="Helvetica" w:cs="Helvetica"/>
          <w:sz w:val="24"/>
        </w:rPr>
      </w:pPr>
      <w:r>
        <w:rPr>
          <w:rFonts w:ascii="Helvetica" w:hAnsi="Helvetica" w:cs="Helvetica"/>
          <w:sz w:val="24"/>
        </w:rPr>
        <w:t>This operation completely updates a productSpecification.</w:t>
      </w:r>
    </w:p>
    <w:p w14:paraId="7C58A906" w14:textId="77777777" w:rsidR="0027469F" w:rsidRPr="008F2108" w:rsidRDefault="0027469F" w:rsidP="0027469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059343A" w14:textId="77777777" w:rsidR="0027469F" w:rsidRPr="008F2108" w:rsidRDefault="0027469F" w:rsidP="0027469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935883D" w14:textId="77777777" w:rsidR="0027469F" w:rsidRDefault="0027469F" w:rsidP="0027469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05B846AF" w14:textId="77777777" w:rsidR="0027469F" w:rsidRPr="001B7861" w:rsidRDefault="0027469F" w:rsidP="0027469F">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097C55BC" w14:textId="77777777" w:rsidR="0027469F" w:rsidRPr="001B7861" w:rsidRDefault="0027469F" w:rsidP="0027469F">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01F1BC95" w14:textId="77777777" w:rsidR="0027469F" w:rsidRPr="001B7861" w:rsidRDefault="0027469F" w:rsidP="0027469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7469F" w:rsidRPr="008C13B2" w14:paraId="6A49EC75" w14:textId="77777777" w:rsidTr="00303144">
        <w:tc>
          <w:tcPr>
            <w:tcW w:w="9720" w:type="dxa"/>
            <w:shd w:val="clear" w:color="auto" w:fill="FFFFFF" w:themeFill="background1"/>
          </w:tcPr>
          <w:p w14:paraId="31DC44D8"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27469F" w:rsidRPr="008C13B2" w14:paraId="3DB68A3D" w14:textId="77777777" w:rsidTr="00303144">
        <w:tc>
          <w:tcPr>
            <w:tcW w:w="9720" w:type="dxa"/>
            <w:shd w:val="clear" w:color="auto" w:fill="D9D9D9" w:themeFill="background1" w:themeFillShade="D9"/>
          </w:tcPr>
          <w:p w14:paraId="31013B1E" w14:textId="794E0699"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PUT /catalogManagement/productSpecification</w:t>
            </w:r>
          </w:p>
          <w:p w14:paraId="1745B5FB"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68632DFB" w14:textId="77777777" w:rsidR="0027469F" w:rsidRDefault="0027469F" w:rsidP="00303144">
            <w:pPr>
              <w:spacing w:before="0" w:after="0" w:line="240" w:lineRule="auto"/>
              <w:rPr>
                <w:rFonts w:ascii="Helvetica" w:hAnsi="Helvetica"/>
                <w:szCs w:val="20"/>
                <w:lang w:eastAsia="it-IT"/>
              </w:rPr>
            </w:pPr>
          </w:p>
          <w:p w14:paraId="1C3B8D78" w14:textId="77777777" w:rsidR="00D0148C" w:rsidRDefault="00D74A92" w:rsidP="00117D77">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0CD6DB95" w14:textId="7C4AAF8D"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1234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"role"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"Owner"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w:t>
            </w:r>
            <w:r w:rsidR="00D74A92" w:rsidRPr="0071045A">
              <w:rPr>
                <w:rFonts w:ascii="Times New Roman" w:hAnsi="Times New Roman"/>
                <w:color w:val="1E6496"/>
                <w:sz w:val="24"/>
                <w:lang w:eastAsia="it-IT"/>
              </w:rPr>
              <w:t>ref"</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 ://serverLocation:port/partyManagement/partyRole/1234"</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"attachment"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11489CFF" w14:textId="5D9D901D"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"http://serverlocation:port/documentManagement/attachment/22"</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"Picture"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"http://xxxxx"</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"bundledProductSpecification"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7A20E4A2" w14:textId="1C615165"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15</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"http://serverlocation:port/catalogManagement/productSpecification/15"</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"lifecycleStatus"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Launched</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"Product specification 15"</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p>
          <w:p w14:paraId="14174389" w14:textId="1779430E" w:rsidR="00D0148C" w:rsidRDefault="00A17998" w:rsidP="00117D77">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"http://serverlocation:port/catalogManagement/productSpecification/64"</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"lifecycleStatus"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Launched</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"Product specification 64"</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"productSpecificationRelationship"</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"dependency"</w:t>
            </w:r>
            <w:r w:rsidR="00D74A92" w:rsidRPr="0071045A">
              <w:rPr>
                <w:rFonts w:ascii="Times New Roman" w:hAnsi="Times New Roman"/>
                <w:color w:val="640032"/>
                <w:sz w:val="24"/>
                <w:lang w:eastAsia="it-IT"/>
              </w:rPr>
              <w:t>,</w:t>
            </w:r>
          </w:p>
          <w:p w14:paraId="3A681DD4" w14:textId="16B5D79D" w:rsidR="00D0148C" w:rsidRDefault="00D0148C" w:rsidP="00117D7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23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 http://serverlocation:port/catalogManagement/productSpecification/23"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"serviceSpecification"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3FE7E12E" w14:textId="72750761" w:rsidR="0027469F" w:rsidRPr="008C13B2" w:rsidRDefault="00A17998" w:rsidP="00A17998">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"http://serverlocation:port/catalogManagement/serviceSpecification/13"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"specification 1"</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"version"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"1.1"</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"resourceSpecification"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"http://serverlocation:port/catalogManagement/resourceSpecification/13"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"specification 1"</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"version"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"1.1"</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"productSpecCharacteristic"</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"Screen Size"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"description"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Screen size</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"number"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"configurable"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"false"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D74A92" w:rsidRPr="0071045A">
              <w:rPr>
                <w:rFonts w:ascii="Times New Roman" w:hAnsi="Times New Roman"/>
                <w:color w:val="1E6496"/>
                <w:sz w:val="24"/>
                <w:lang w:eastAsia="it-IT"/>
              </w:rPr>
              <w:t>roductSpecCharacteristicValue"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"number"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"4.2"</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"inches"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"Colour"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"description"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Colour</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"configurable"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D74A92" w:rsidRPr="0071045A">
              <w:rPr>
                <w:rFonts w:ascii="Times New Roman" w:hAnsi="Times New Roman"/>
                <w:color w:val="1E6496"/>
                <w:sz w:val="24"/>
                <w:lang w:eastAsia="it-IT"/>
              </w:rPr>
              <w:t>roductSpecCharacteristicValue"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"Black"</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"false"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"White"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960000"/>
                <w:sz w:val="24"/>
                <w:lang w:eastAsia="it-IT"/>
              </w:rPr>
              <w:t>}</w:t>
            </w:r>
          </w:p>
        </w:tc>
      </w:tr>
      <w:tr w:rsidR="0027469F" w:rsidRPr="008C13B2" w14:paraId="606EBA26" w14:textId="77777777" w:rsidTr="00303144">
        <w:tc>
          <w:tcPr>
            <w:tcW w:w="9720" w:type="dxa"/>
            <w:shd w:val="clear" w:color="auto" w:fill="FFFFFF" w:themeFill="background1"/>
          </w:tcPr>
          <w:p w14:paraId="1EE2088D"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27469F" w:rsidRPr="00260C4A" w14:paraId="0D8937E7" w14:textId="77777777" w:rsidTr="00303144">
        <w:tc>
          <w:tcPr>
            <w:tcW w:w="9720" w:type="dxa"/>
            <w:shd w:val="clear" w:color="auto" w:fill="D9D9D9" w:themeFill="background1" w:themeFillShade="D9"/>
          </w:tcPr>
          <w:p w14:paraId="12E83519"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201</w:t>
            </w:r>
          </w:p>
          <w:p w14:paraId="7149CC22" w14:textId="77777777" w:rsidR="0027469F" w:rsidRPr="008C13B2" w:rsidRDefault="0027469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7291C34" w14:textId="77777777" w:rsidR="0027469F" w:rsidRDefault="0027469F" w:rsidP="00303144">
            <w:pPr>
              <w:spacing w:before="0" w:after="0" w:line="240" w:lineRule="auto"/>
              <w:rPr>
                <w:rFonts w:ascii="Helvetica" w:hAnsi="Helvetica"/>
                <w:szCs w:val="20"/>
                <w:lang w:eastAsia="it-IT"/>
              </w:rPr>
            </w:pPr>
          </w:p>
          <w:p w14:paraId="18A64708" w14:textId="77777777" w:rsidR="00D0148C" w:rsidRDefault="00F55D07" w:rsidP="000E6E94">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3B283574" w14:textId="3BCDA164"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1234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F55D07" w:rsidRPr="0071045A">
              <w:rPr>
                <w:rFonts w:ascii="Times New Roman" w:hAnsi="Times New Roman"/>
                <w:color w:val="1E6496"/>
                <w:sz w:val="24"/>
                <w:lang w:eastAsia="it-IT"/>
              </w:rPr>
              <w:t>"role"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"Owner"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w:t>
            </w:r>
            <w:r w:rsidR="00F55D07" w:rsidRPr="0071045A">
              <w:rPr>
                <w:rFonts w:ascii="Times New Roman" w:hAnsi="Times New Roman"/>
                <w:color w:val="1E6496"/>
                <w:sz w:val="24"/>
                <w:lang w:eastAsia="it-IT"/>
              </w:rPr>
              <w:t>ref"</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 ://serverLocation:port/partyManagement/partyRole/1234"</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"attachment"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26B55C59" w14:textId="3943446F"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"http://serverlocation:port/documentManagement/attachment/22"</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"Picture"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"http://xxxxx"</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"bundledProductSpecification"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43671CE6" w14:textId="77777777" w:rsidR="00D0148C" w:rsidRDefault="00D0148C" w:rsidP="000E6E94">
            <w:pPr>
              <w:spacing w:before="0" w:after="0" w:line="240" w:lineRule="auto"/>
              <w:rPr>
                <w:rFonts w:ascii="Times New Roman" w:hAnsi="Times New Roman"/>
                <w:color w:val="960000"/>
                <w:sz w:val="24"/>
                <w:lang w:eastAsia="it-IT"/>
              </w:rPr>
            </w:pPr>
          </w:p>
          <w:p w14:paraId="70F91D1A" w14:textId="1496D307"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15</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"http://serverlocation:port/catalogManagement/productSpecification/15"</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"lifecycleStatus"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Launched</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"Product specification 15"</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p>
          <w:p w14:paraId="5D9C279E" w14:textId="792A81C4" w:rsidR="00D0148C" w:rsidRDefault="00A17998" w:rsidP="000E6E94">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"http://serverlocation:port/catalogManagement/productSpecification/64"</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"lifecycleStatus"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Launched</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"Product specification 64"</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"productSpecificationRelationship"</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"dependency"</w:t>
            </w:r>
            <w:r w:rsidR="00F55D07" w:rsidRPr="0071045A">
              <w:rPr>
                <w:rFonts w:ascii="Times New Roman" w:hAnsi="Times New Roman"/>
                <w:color w:val="640032"/>
                <w:sz w:val="24"/>
                <w:lang w:eastAsia="it-IT"/>
              </w:rPr>
              <w:t>,</w:t>
            </w:r>
          </w:p>
          <w:p w14:paraId="5BD32A61" w14:textId="350ED3B7" w:rsidR="00D0148C" w:rsidRDefault="00461AC0" w:rsidP="000E6E94">
            <w:pPr>
              <w:spacing w:before="0" w:after="0" w:line="240" w:lineRule="auto"/>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 http://serverlocation:port/catalogManagement/productSpecification/23"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"serviceSpecification"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50A9AB1C" w14:textId="14DCED8C" w:rsidR="00D0148C" w:rsidRDefault="00461AC0" w:rsidP="000E6E94">
            <w:pPr>
              <w:spacing w:before="0" w:after="0" w:line="240" w:lineRule="auto"/>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"http://serverlocation:port/catalogManagement/serviceSpecification/13"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"specification 1"</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"version"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"1.1"</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"resourceSpecification"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3F2BC74A" w14:textId="7A91D412" w:rsidR="0027469F" w:rsidRPr="00260C4A" w:rsidRDefault="00461AC0" w:rsidP="0026516B">
            <w:pPr>
              <w:spacing w:before="0" w:after="0" w:line="240" w:lineRule="auto"/>
              <w:rPr>
                <w:rFonts w:ascii="Helvetica" w:hAnsi="Helvetica"/>
                <w:szCs w:val="20"/>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"http://serverlocation:port/catalogManagement/resourceSpecification/13"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"specification 1"</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"version"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"1.1"</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"productSpecCharacteristic"</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"Screen Size"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"description"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Screen size</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"number"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"configurable"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"false"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F55D07" w:rsidRPr="0071045A">
              <w:rPr>
                <w:rFonts w:ascii="Times New Roman" w:hAnsi="Times New Roman"/>
                <w:color w:val="1E6496"/>
                <w:sz w:val="24"/>
                <w:lang w:eastAsia="it-IT"/>
              </w:rPr>
              <w:t>roductSpecCharacteristicValue"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"number"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"4.2"</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"inches"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"Colour"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"description"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Colour</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"configurable"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F55D07" w:rsidRPr="0071045A">
              <w:rPr>
                <w:rFonts w:ascii="Times New Roman" w:hAnsi="Times New Roman"/>
                <w:color w:val="1E6496"/>
                <w:sz w:val="24"/>
                <w:lang w:eastAsia="it-IT"/>
              </w:rPr>
              <w:t>roductSpecCharacteristicValue"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"Black"</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"false"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"White"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960000"/>
                <w:sz w:val="24"/>
                <w:lang w:eastAsia="it-IT"/>
              </w:rPr>
              <w:t>}</w:t>
            </w:r>
          </w:p>
        </w:tc>
      </w:tr>
    </w:tbl>
    <w:p w14:paraId="0586ECE8" w14:textId="37C5B6CF" w:rsidR="002F57D7" w:rsidRPr="008F2108" w:rsidRDefault="002F57D7" w:rsidP="002F57D7">
      <w:pPr>
        <w:pStyle w:val="Heading2"/>
        <w:rPr>
          <w:caps/>
        </w:rPr>
      </w:pPr>
      <w:bookmarkStart w:id="49" w:name="_Toc405197202"/>
      <w:r>
        <w:t>PATCH</w:t>
      </w:r>
      <w:r w:rsidRPr="008F2108">
        <w:t xml:space="preserve"> /catalogManagement/</w:t>
      </w:r>
      <w:r>
        <w:t>category</w:t>
      </w:r>
      <w:r w:rsidRPr="008F2108">
        <w:t>/{ID}</w:t>
      </w:r>
      <w:bookmarkEnd w:id="49"/>
    </w:p>
    <w:p w14:paraId="1E4C3C41" w14:textId="177A4D27" w:rsidR="00687B07" w:rsidRPr="00ED29F6" w:rsidRDefault="00687B07" w:rsidP="00687B07">
      <w:pPr>
        <w:rPr>
          <w:rFonts w:ascii="Helvetica" w:hAnsi="Helvetica" w:cs="Helvetica"/>
          <w:sz w:val="24"/>
          <w:lang w:eastAsia="it-IT"/>
        </w:rPr>
      </w:pPr>
      <w:bookmarkStart w:id="50" w:name="_Ref234978967"/>
      <w:bookmarkStart w:id="51" w:name="_Toc235288517"/>
      <w:bookmarkStart w:id="52" w:name="_Toc236554611"/>
      <w:bookmarkStart w:id="53" w:name="_Toc236554912"/>
      <w:bookmarkStart w:id="54" w:name="_Toc236555375"/>
      <w:bookmarkStart w:id="55" w:name="_Toc225613455"/>
      <w:bookmarkStart w:id="56" w:name="_Toc225603244"/>
      <w:bookmarkStart w:id="57" w:name="_Ref226733430"/>
      <w:bookmarkStart w:id="58" w:name="_Ref230885009"/>
      <w:bookmarkStart w:id="59" w:name="_Ref231980155"/>
      <w:bookmarkStart w:id="60" w:name="_Ref232940733"/>
      <w:bookmarkStart w:id="61" w:name="_Ref232940829"/>
      <w:bookmarkEnd w:id="30"/>
      <w:bookmarkEnd w:id="31"/>
      <w:bookmarkEnd w:id="32"/>
      <w:bookmarkEnd w:id="33"/>
      <w:bookmarkEnd w:id="34"/>
      <w:bookmarkEnd w:id="35"/>
      <w:bookmarkEnd w:id="36"/>
      <w:bookmarkEnd w:id="37"/>
      <w:bookmarkEnd w:id="38"/>
      <w:bookmarkEnd w:id="39"/>
      <w:r w:rsidRPr="00ED29F6">
        <w:rPr>
          <w:rFonts w:ascii="Helvetica" w:hAnsi="Helvetica" w:cs="Helvetica"/>
          <w:sz w:val="24"/>
          <w:lang w:eastAsia="it-IT"/>
        </w:rPr>
        <w:t>This Uniform Contract operation is used to partially update the representation of a managed entity or a task.</w:t>
      </w:r>
    </w:p>
    <w:p w14:paraId="6DB0414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Description : </w:t>
      </w:r>
    </w:p>
    <w:p w14:paraId="74565FA2" w14:textId="79737168" w:rsidR="002F57D7" w:rsidRDefault="002F57D7" w:rsidP="002F57D7">
      <w:pPr>
        <w:pStyle w:val="ListParagraph"/>
        <w:numPr>
          <w:ilvl w:val="0"/>
          <w:numId w:val="27"/>
        </w:numPr>
        <w:rPr>
          <w:rFonts w:ascii="Helvetica" w:hAnsi="Helvetica" w:cs="Helvetica"/>
          <w:sz w:val="24"/>
        </w:rPr>
      </w:pPr>
      <w:r>
        <w:rPr>
          <w:rFonts w:ascii="Helvetica" w:hAnsi="Helvetica" w:cs="Helvetica"/>
          <w:sz w:val="24"/>
        </w:rPr>
        <w:t xml:space="preserve">This operation partially updates a </w:t>
      </w:r>
      <w:r w:rsidR="00EC1969">
        <w:rPr>
          <w:rFonts w:ascii="Helvetica" w:hAnsi="Helvetica" w:cs="Helvetica"/>
          <w:sz w:val="24"/>
        </w:rPr>
        <w:t>category</w:t>
      </w:r>
      <w:r>
        <w:rPr>
          <w:rFonts w:ascii="Helvetica" w:hAnsi="Helvetica" w:cs="Helvetica"/>
          <w:sz w:val="24"/>
        </w:rPr>
        <w:t>.</w:t>
      </w:r>
    </w:p>
    <w:p w14:paraId="309FB107" w14:textId="77777777" w:rsidR="002F57D7" w:rsidRPr="008F2108" w:rsidRDefault="002F57D7" w:rsidP="002F57D7">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9573806" w14:textId="77777777" w:rsidR="002F57D7" w:rsidRPr="008F2108" w:rsidRDefault="002F57D7" w:rsidP="002F57D7">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FFAAA7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Behavior : </w:t>
      </w:r>
    </w:p>
    <w:p w14:paraId="1E6A66E2" w14:textId="77777777" w:rsidR="00687B07" w:rsidRPr="001B7861"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2F9A2CC"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E84BA45" w14:textId="77777777" w:rsidR="00DB7F9F" w:rsidRDefault="00687B07" w:rsidP="00DB7F9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552231A" w14:textId="77777777" w:rsidR="00D46940" w:rsidRPr="00A95E10" w:rsidRDefault="00D46940" w:rsidP="00A95E10">
      <w:pPr>
        <w:rPr>
          <w:rFonts w:ascii="Helvetica" w:hAnsi="Helvetica" w:cs="Helvetica"/>
          <w:sz w:val="24"/>
        </w:rPr>
      </w:pPr>
    </w:p>
    <w:p w14:paraId="3E3D9609" w14:textId="1D694A14" w:rsidR="00DB7F9F" w:rsidRPr="00DB7F9F" w:rsidRDefault="00DB7F9F" w:rsidP="00D46940">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00344EB8">
        <w:rPr>
          <w:rFonts w:ascii="Helvetica" w:hAnsi="Helvetica" w:cs="Helvetica"/>
          <w:sz w:val="24"/>
        </w:rPr>
        <w:t xml:space="preserv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DB7F9F" w:rsidRPr="00ED29F6" w14:paraId="16B4AE13" w14:textId="77777777" w:rsidTr="00A50E35">
        <w:trPr>
          <w:trHeight w:val="652"/>
        </w:trPr>
        <w:tc>
          <w:tcPr>
            <w:tcW w:w="4273" w:type="dxa"/>
            <w:shd w:val="clear" w:color="auto" w:fill="EEECE1" w:themeFill="background2"/>
          </w:tcPr>
          <w:p w14:paraId="3564AEB3" w14:textId="77777777" w:rsidR="00DB7F9F" w:rsidRPr="00ED29F6" w:rsidRDefault="00DB7F9F" w:rsidP="00DB7F9F">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728ED1DB" w14:textId="77777777" w:rsidR="00DB7F9F" w:rsidRPr="00ED29F6" w:rsidRDefault="00DB7F9F" w:rsidP="00DB7F9F">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C15ADAD" w14:textId="7D4180D0" w:rsidR="00DB7F9F" w:rsidRPr="00ED29F6" w:rsidRDefault="00DB7F9F" w:rsidP="00DB7F9F">
            <w:pPr>
              <w:rPr>
                <w:rFonts w:ascii="Helvetica" w:hAnsi="Helvetica" w:cs="Helvetica"/>
                <w:sz w:val="24"/>
              </w:rPr>
            </w:pPr>
            <w:r w:rsidRPr="00ED29F6">
              <w:rPr>
                <w:rFonts w:ascii="Helvetica" w:hAnsi="Helvetica" w:cs="Helvetica"/>
                <w:sz w:val="24"/>
              </w:rPr>
              <w:t>Rule</w:t>
            </w:r>
          </w:p>
        </w:tc>
      </w:tr>
      <w:tr w:rsidR="00DB7F9F" w:rsidRPr="00ED29F6" w14:paraId="1FF85470" w14:textId="77777777" w:rsidTr="00DB7F9F">
        <w:trPr>
          <w:trHeight w:val="652"/>
        </w:trPr>
        <w:tc>
          <w:tcPr>
            <w:tcW w:w="4273" w:type="dxa"/>
          </w:tcPr>
          <w:p w14:paraId="2C86DBDB" w14:textId="773931C2" w:rsidR="00DB7F9F" w:rsidRPr="00ED29F6" w:rsidRDefault="00333CAB" w:rsidP="00DB7F9F">
            <w:pPr>
              <w:rPr>
                <w:rFonts w:ascii="Helvetica" w:hAnsi="Helvetica" w:cs="Helvetica"/>
                <w:sz w:val="24"/>
              </w:rPr>
            </w:pPr>
            <w:r>
              <w:rPr>
                <w:rFonts w:ascii="Helvetica" w:hAnsi="Helvetica" w:cs="Helvetica"/>
                <w:sz w:val="24"/>
              </w:rPr>
              <w:t>Id</w:t>
            </w:r>
          </w:p>
        </w:tc>
        <w:tc>
          <w:tcPr>
            <w:tcW w:w="1843" w:type="dxa"/>
          </w:tcPr>
          <w:p w14:paraId="4CAD28F0" w14:textId="77777777" w:rsidR="00DB7F9F" w:rsidRPr="00ED29F6" w:rsidRDefault="00DB7F9F" w:rsidP="00DB7F9F">
            <w:pPr>
              <w:rPr>
                <w:rFonts w:ascii="Helvetica" w:hAnsi="Helvetica" w:cs="Helvetica"/>
                <w:sz w:val="24"/>
              </w:rPr>
            </w:pPr>
            <w:r w:rsidRPr="00ED29F6">
              <w:rPr>
                <w:rFonts w:ascii="Helvetica" w:hAnsi="Helvetica" w:cs="Helvetica"/>
                <w:sz w:val="24"/>
              </w:rPr>
              <w:t>No</w:t>
            </w:r>
          </w:p>
        </w:tc>
        <w:tc>
          <w:tcPr>
            <w:tcW w:w="3228" w:type="dxa"/>
          </w:tcPr>
          <w:p w14:paraId="2A086ADC" w14:textId="77777777" w:rsidR="00DB7F9F" w:rsidRPr="00ED29F6" w:rsidRDefault="00DB7F9F" w:rsidP="00DB7F9F">
            <w:pPr>
              <w:rPr>
                <w:rFonts w:ascii="Helvetica" w:hAnsi="Helvetica" w:cs="Helvetica"/>
                <w:sz w:val="24"/>
              </w:rPr>
            </w:pPr>
          </w:p>
        </w:tc>
      </w:tr>
      <w:tr w:rsidR="00DB7F9F" w:rsidRPr="00ED29F6" w14:paraId="014BB84C" w14:textId="77777777" w:rsidTr="00DB7F9F">
        <w:trPr>
          <w:trHeight w:val="652"/>
        </w:trPr>
        <w:tc>
          <w:tcPr>
            <w:tcW w:w="4273" w:type="dxa"/>
          </w:tcPr>
          <w:p w14:paraId="14CC105A" w14:textId="34C349F2" w:rsidR="00DB7F9F" w:rsidRPr="00ED29F6" w:rsidRDefault="00333CAB" w:rsidP="00DB7F9F">
            <w:pPr>
              <w:rPr>
                <w:rFonts w:ascii="Helvetica" w:hAnsi="Helvetica" w:cs="Helvetica"/>
                <w:sz w:val="24"/>
              </w:rPr>
            </w:pPr>
            <w:r>
              <w:rPr>
                <w:rFonts w:ascii="Helvetica" w:hAnsi="Helvetica" w:cs="Helvetica"/>
                <w:sz w:val="24"/>
              </w:rPr>
              <w:t>lastUpdate</w:t>
            </w:r>
          </w:p>
        </w:tc>
        <w:tc>
          <w:tcPr>
            <w:tcW w:w="1843" w:type="dxa"/>
          </w:tcPr>
          <w:p w14:paraId="739C00FE" w14:textId="5A1C5BA1" w:rsidR="00DB7F9F" w:rsidRPr="00ED29F6" w:rsidRDefault="00333CAB" w:rsidP="00DB7F9F">
            <w:pPr>
              <w:rPr>
                <w:rFonts w:ascii="Helvetica" w:hAnsi="Helvetica" w:cs="Helvetica"/>
                <w:sz w:val="24"/>
              </w:rPr>
            </w:pPr>
            <w:r>
              <w:rPr>
                <w:rFonts w:ascii="Helvetica" w:hAnsi="Helvetica" w:cs="Helvetica"/>
                <w:sz w:val="24"/>
              </w:rPr>
              <w:t>No</w:t>
            </w:r>
          </w:p>
        </w:tc>
        <w:tc>
          <w:tcPr>
            <w:tcW w:w="3228" w:type="dxa"/>
          </w:tcPr>
          <w:p w14:paraId="42DF083C" w14:textId="77777777" w:rsidR="00DB7F9F" w:rsidRPr="00ED29F6" w:rsidRDefault="00DB7F9F" w:rsidP="00DB7F9F">
            <w:pPr>
              <w:rPr>
                <w:rFonts w:ascii="Helvetica" w:hAnsi="Helvetica" w:cs="Helvetica"/>
                <w:sz w:val="24"/>
              </w:rPr>
            </w:pPr>
          </w:p>
        </w:tc>
      </w:tr>
      <w:tr w:rsidR="00DB7F9F" w:rsidRPr="00ED29F6" w14:paraId="2F4BB1D3" w14:textId="77777777" w:rsidTr="00DB7F9F">
        <w:trPr>
          <w:trHeight w:val="652"/>
        </w:trPr>
        <w:tc>
          <w:tcPr>
            <w:tcW w:w="4273" w:type="dxa"/>
          </w:tcPr>
          <w:p w14:paraId="50E9EE8F" w14:textId="02EB6C14" w:rsidR="00DB7F9F" w:rsidRPr="00ED29F6" w:rsidRDefault="00333CAB" w:rsidP="00333CAB">
            <w:pPr>
              <w:rPr>
                <w:rFonts w:ascii="Helvetica" w:hAnsi="Helvetica" w:cs="Helvetica"/>
                <w:sz w:val="24"/>
              </w:rPr>
            </w:pPr>
            <w:r>
              <w:rPr>
                <w:rFonts w:ascii="Helvetica" w:hAnsi="Helvetica" w:cs="Helvetica"/>
                <w:sz w:val="24"/>
              </w:rPr>
              <w:t>version</w:t>
            </w:r>
          </w:p>
        </w:tc>
        <w:tc>
          <w:tcPr>
            <w:tcW w:w="1843" w:type="dxa"/>
          </w:tcPr>
          <w:p w14:paraId="3971D19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E81A960" w14:textId="43093C40" w:rsidR="00DB7F9F" w:rsidRPr="00ED29F6" w:rsidRDefault="00333CAB" w:rsidP="00DB7F9F">
            <w:pPr>
              <w:rPr>
                <w:rFonts w:ascii="Helvetica" w:hAnsi="Helvetica" w:cs="Helvetica"/>
                <w:sz w:val="24"/>
              </w:rPr>
            </w:pPr>
            <w:r>
              <w:rPr>
                <w:rFonts w:ascii="Helvetica" w:hAnsi="Helvetica" w:cs="Helvetica"/>
                <w:sz w:val="24"/>
              </w:rPr>
              <w:t>Should be greater than the current one</w:t>
            </w:r>
          </w:p>
        </w:tc>
      </w:tr>
      <w:tr w:rsidR="00DB7F9F" w:rsidRPr="00ED29F6" w14:paraId="7698D66E" w14:textId="77777777" w:rsidTr="00DB7F9F">
        <w:trPr>
          <w:trHeight w:val="999"/>
        </w:trPr>
        <w:tc>
          <w:tcPr>
            <w:tcW w:w="4273" w:type="dxa"/>
          </w:tcPr>
          <w:p w14:paraId="05F1BF5A" w14:textId="560F6650" w:rsidR="00DB7F9F" w:rsidRPr="00ED29F6" w:rsidRDefault="00333CAB" w:rsidP="00DB7F9F">
            <w:pPr>
              <w:rPr>
                <w:rFonts w:ascii="Helvetica" w:hAnsi="Helvetica" w:cs="Helvetica"/>
                <w:sz w:val="24"/>
              </w:rPr>
            </w:pPr>
            <w:r>
              <w:rPr>
                <w:rFonts w:ascii="Helvetica" w:hAnsi="Helvetica" w:cs="Helvetica"/>
                <w:sz w:val="24"/>
              </w:rPr>
              <w:t>lifecycleStatus</w:t>
            </w:r>
          </w:p>
        </w:tc>
        <w:tc>
          <w:tcPr>
            <w:tcW w:w="1843" w:type="dxa"/>
          </w:tcPr>
          <w:p w14:paraId="26468F0D"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7BEAB7C4" w14:textId="16395F49" w:rsidR="00DB7F9F" w:rsidRPr="00ED29F6" w:rsidRDefault="00333CAB" w:rsidP="00DB7F9F">
            <w:pPr>
              <w:rPr>
                <w:rFonts w:ascii="Helvetica" w:hAnsi="Helvetica" w:cs="Helvetica"/>
                <w:sz w:val="24"/>
              </w:rPr>
            </w:pPr>
            <w:r>
              <w:rPr>
                <w:rFonts w:ascii="Helvetica" w:hAnsi="Helvetica" w:cs="Helvetica"/>
                <w:sz w:val="24"/>
              </w:rPr>
              <w:t>Status should be valid</w:t>
            </w:r>
          </w:p>
        </w:tc>
      </w:tr>
      <w:tr w:rsidR="00DB7F9F" w:rsidRPr="00ED29F6" w14:paraId="4990E97E" w14:textId="77777777" w:rsidTr="00DB7F9F">
        <w:trPr>
          <w:trHeight w:val="652"/>
        </w:trPr>
        <w:tc>
          <w:tcPr>
            <w:tcW w:w="4273" w:type="dxa"/>
          </w:tcPr>
          <w:p w14:paraId="60674075" w14:textId="47858946" w:rsidR="00DB7F9F" w:rsidRPr="00ED29F6" w:rsidRDefault="00333CAB" w:rsidP="00DB7F9F">
            <w:pPr>
              <w:rPr>
                <w:rFonts w:ascii="Helvetica" w:hAnsi="Helvetica" w:cs="Helvetica"/>
                <w:sz w:val="24"/>
              </w:rPr>
            </w:pPr>
            <w:r>
              <w:rPr>
                <w:rFonts w:ascii="Helvetica" w:hAnsi="Helvetica" w:cs="Helvetica"/>
                <w:sz w:val="24"/>
              </w:rPr>
              <w:t>startDateTime</w:t>
            </w:r>
          </w:p>
        </w:tc>
        <w:tc>
          <w:tcPr>
            <w:tcW w:w="1843" w:type="dxa"/>
          </w:tcPr>
          <w:p w14:paraId="7420A423" w14:textId="7AE3E0AA" w:rsidR="00DB7F9F" w:rsidRPr="00ED29F6" w:rsidRDefault="004107D7" w:rsidP="00DB7F9F">
            <w:pPr>
              <w:rPr>
                <w:rFonts w:ascii="Helvetica" w:hAnsi="Helvetica" w:cs="Helvetica"/>
                <w:sz w:val="24"/>
              </w:rPr>
            </w:pPr>
            <w:r>
              <w:rPr>
                <w:rFonts w:ascii="Helvetica" w:hAnsi="Helvetica" w:cs="Helvetica"/>
                <w:sz w:val="24"/>
              </w:rPr>
              <w:t>Y</w:t>
            </w:r>
          </w:p>
        </w:tc>
        <w:tc>
          <w:tcPr>
            <w:tcW w:w="3228" w:type="dxa"/>
          </w:tcPr>
          <w:p w14:paraId="2345D88A" w14:textId="6B87F019" w:rsidR="00DB7F9F" w:rsidRPr="00ED29F6" w:rsidRDefault="00DB7F9F" w:rsidP="00DB7F9F">
            <w:pPr>
              <w:rPr>
                <w:rFonts w:ascii="Helvetica" w:hAnsi="Helvetica" w:cs="Helvetica"/>
                <w:sz w:val="24"/>
              </w:rPr>
            </w:pPr>
          </w:p>
        </w:tc>
      </w:tr>
      <w:tr w:rsidR="00DB7F9F" w:rsidRPr="00ED29F6" w14:paraId="15D6154A" w14:textId="77777777" w:rsidTr="00DB7F9F">
        <w:trPr>
          <w:trHeight w:val="652"/>
        </w:trPr>
        <w:tc>
          <w:tcPr>
            <w:tcW w:w="4273" w:type="dxa"/>
          </w:tcPr>
          <w:p w14:paraId="575A6BED" w14:textId="4AF821D5" w:rsidR="00DB7F9F" w:rsidRPr="00ED29F6" w:rsidRDefault="00333CAB" w:rsidP="00DB7F9F">
            <w:pPr>
              <w:rPr>
                <w:rFonts w:ascii="Helvetica" w:hAnsi="Helvetica" w:cs="Helvetica"/>
                <w:sz w:val="24"/>
              </w:rPr>
            </w:pPr>
            <w:r>
              <w:rPr>
                <w:rFonts w:ascii="Helvetica" w:hAnsi="Helvetica" w:cs="Helvetica"/>
                <w:sz w:val="24"/>
              </w:rPr>
              <w:t>endDateTime</w:t>
            </w:r>
          </w:p>
        </w:tc>
        <w:tc>
          <w:tcPr>
            <w:tcW w:w="1843" w:type="dxa"/>
          </w:tcPr>
          <w:p w14:paraId="42EB452E" w14:textId="4C66A8C6" w:rsidR="00DB7F9F" w:rsidRPr="00ED29F6" w:rsidRDefault="00333CAB" w:rsidP="00DB7F9F">
            <w:pPr>
              <w:rPr>
                <w:rFonts w:ascii="Helvetica" w:hAnsi="Helvetica" w:cs="Helvetica"/>
                <w:sz w:val="24"/>
              </w:rPr>
            </w:pPr>
            <w:r>
              <w:rPr>
                <w:rFonts w:ascii="Helvetica" w:hAnsi="Helvetica" w:cs="Helvetica"/>
                <w:sz w:val="24"/>
              </w:rPr>
              <w:t>Y</w:t>
            </w:r>
          </w:p>
        </w:tc>
        <w:tc>
          <w:tcPr>
            <w:tcW w:w="3228" w:type="dxa"/>
          </w:tcPr>
          <w:p w14:paraId="56C9C6A2" w14:textId="67D4520C" w:rsidR="00DB7F9F" w:rsidRPr="00ED29F6" w:rsidRDefault="00333CAB" w:rsidP="00DB7F9F">
            <w:pPr>
              <w:rPr>
                <w:rFonts w:ascii="Helvetica" w:hAnsi="Helvetica" w:cs="Helvetica"/>
                <w:sz w:val="24"/>
              </w:rPr>
            </w:pPr>
            <w:r>
              <w:rPr>
                <w:rFonts w:ascii="Helvetica" w:hAnsi="Helvetica" w:cs="Helvetica"/>
                <w:sz w:val="24"/>
              </w:rPr>
              <w:t>Should be greater than startDateTime</w:t>
            </w:r>
          </w:p>
        </w:tc>
      </w:tr>
      <w:tr w:rsidR="00DB7F9F" w:rsidRPr="00ED29F6" w14:paraId="21E98CAD" w14:textId="77777777" w:rsidTr="00DB7F9F">
        <w:trPr>
          <w:trHeight w:val="652"/>
        </w:trPr>
        <w:tc>
          <w:tcPr>
            <w:tcW w:w="4273" w:type="dxa"/>
          </w:tcPr>
          <w:p w14:paraId="50FB6297" w14:textId="6E9B885D" w:rsidR="00DB7F9F" w:rsidRPr="00ED29F6" w:rsidRDefault="00333CAB" w:rsidP="00DB7F9F">
            <w:pPr>
              <w:rPr>
                <w:rFonts w:ascii="Helvetica" w:hAnsi="Helvetica" w:cs="Helvetica"/>
                <w:sz w:val="24"/>
              </w:rPr>
            </w:pPr>
            <w:r>
              <w:rPr>
                <w:rFonts w:ascii="Helvetica" w:hAnsi="Helvetica" w:cs="Helvetica"/>
                <w:sz w:val="24"/>
              </w:rPr>
              <w:t>parentId</w:t>
            </w:r>
          </w:p>
        </w:tc>
        <w:tc>
          <w:tcPr>
            <w:tcW w:w="1843" w:type="dxa"/>
          </w:tcPr>
          <w:p w14:paraId="57022939"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08F45EE8" w14:textId="65EF9426" w:rsidR="00DB7F9F" w:rsidRPr="00ED29F6" w:rsidRDefault="00333CAB" w:rsidP="00DB7F9F">
            <w:pPr>
              <w:rPr>
                <w:rFonts w:ascii="Helvetica" w:hAnsi="Helvetica" w:cs="Helvetica"/>
                <w:sz w:val="24"/>
              </w:rPr>
            </w:pPr>
            <w:r>
              <w:rPr>
                <w:rFonts w:ascii="Helvetica" w:hAnsi="Helvetica" w:cs="Helvetica"/>
                <w:sz w:val="24"/>
              </w:rPr>
              <w:t>The parent category should exist</w:t>
            </w:r>
          </w:p>
        </w:tc>
      </w:tr>
      <w:tr w:rsidR="00DB7F9F" w:rsidRPr="00ED29F6" w14:paraId="308757F3" w14:textId="77777777" w:rsidTr="00DB7F9F">
        <w:trPr>
          <w:trHeight w:val="652"/>
        </w:trPr>
        <w:tc>
          <w:tcPr>
            <w:tcW w:w="4273" w:type="dxa"/>
          </w:tcPr>
          <w:p w14:paraId="17C68AA3" w14:textId="58ADAD61" w:rsidR="00DB7F9F" w:rsidRPr="00ED29F6" w:rsidRDefault="00333CAB" w:rsidP="00DB7F9F">
            <w:pPr>
              <w:rPr>
                <w:rFonts w:ascii="Helvetica" w:hAnsi="Helvetica" w:cs="Helvetica"/>
                <w:sz w:val="24"/>
              </w:rPr>
            </w:pPr>
            <w:r>
              <w:rPr>
                <w:rFonts w:ascii="Helvetica" w:hAnsi="Helvetica" w:cs="Helvetica"/>
                <w:sz w:val="24"/>
              </w:rPr>
              <w:t>isRoot</w:t>
            </w:r>
          </w:p>
        </w:tc>
        <w:tc>
          <w:tcPr>
            <w:tcW w:w="1843" w:type="dxa"/>
          </w:tcPr>
          <w:p w14:paraId="36C15520"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31EB7229" w14:textId="19E1564E" w:rsidR="00DB7F9F" w:rsidRPr="00ED29F6" w:rsidRDefault="00333CAB" w:rsidP="00DB7F9F">
            <w:pPr>
              <w:rPr>
                <w:rFonts w:ascii="Helvetica" w:hAnsi="Helvetica" w:cs="Helvetica"/>
                <w:sz w:val="24"/>
              </w:rPr>
            </w:pPr>
            <w:r>
              <w:rPr>
                <w:rFonts w:ascii="Helvetica" w:hAnsi="Helvetica" w:cs="Helvetica"/>
                <w:sz w:val="24"/>
              </w:rPr>
              <w:t>To be updated in compliance with the parentId</w:t>
            </w:r>
          </w:p>
        </w:tc>
      </w:tr>
      <w:tr w:rsidR="00DB7F9F" w:rsidRPr="00ED29F6" w14:paraId="02C80188" w14:textId="77777777" w:rsidTr="00DB7F9F">
        <w:trPr>
          <w:trHeight w:val="652"/>
        </w:trPr>
        <w:tc>
          <w:tcPr>
            <w:tcW w:w="4273" w:type="dxa"/>
          </w:tcPr>
          <w:p w14:paraId="5345E2F0" w14:textId="1E77E42D" w:rsidR="00DB7F9F" w:rsidRPr="00ED29F6" w:rsidRDefault="000269EE" w:rsidP="000269EE">
            <w:pPr>
              <w:rPr>
                <w:rFonts w:ascii="Helvetica" w:hAnsi="Helvetica" w:cs="Helvetica"/>
                <w:sz w:val="24"/>
              </w:rPr>
            </w:pPr>
            <w:r>
              <w:rPr>
                <w:rFonts w:ascii="Helvetica" w:hAnsi="Helvetica" w:cs="Helvetica"/>
                <w:sz w:val="24"/>
              </w:rPr>
              <w:t>n</w:t>
            </w:r>
            <w:r w:rsidR="00333CAB">
              <w:rPr>
                <w:rFonts w:ascii="Helvetica" w:hAnsi="Helvetica" w:cs="Helvetica"/>
                <w:sz w:val="24"/>
              </w:rPr>
              <w:t>ame</w:t>
            </w:r>
          </w:p>
        </w:tc>
        <w:tc>
          <w:tcPr>
            <w:tcW w:w="1843" w:type="dxa"/>
          </w:tcPr>
          <w:p w14:paraId="3B1FECFA"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2D2F9DA" w14:textId="77777777" w:rsidR="00DB7F9F" w:rsidRPr="00ED29F6" w:rsidRDefault="00DB7F9F" w:rsidP="00DB7F9F">
            <w:pPr>
              <w:rPr>
                <w:rFonts w:ascii="Helvetica" w:hAnsi="Helvetica" w:cs="Helvetica"/>
                <w:sz w:val="24"/>
              </w:rPr>
            </w:pPr>
          </w:p>
        </w:tc>
      </w:tr>
      <w:tr w:rsidR="00DB7F9F" w:rsidRPr="00ED29F6" w14:paraId="1317A852" w14:textId="77777777" w:rsidTr="00DB7F9F">
        <w:trPr>
          <w:trHeight w:val="652"/>
        </w:trPr>
        <w:tc>
          <w:tcPr>
            <w:tcW w:w="4273" w:type="dxa"/>
          </w:tcPr>
          <w:p w14:paraId="4DEF7002" w14:textId="2C5FB485" w:rsidR="00DB7F9F" w:rsidRPr="00ED29F6" w:rsidRDefault="00333CAB" w:rsidP="00DB7F9F">
            <w:pPr>
              <w:rPr>
                <w:rFonts w:ascii="Helvetica" w:hAnsi="Helvetica" w:cs="Helvetica"/>
                <w:sz w:val="24"/>
              </w:rPr>
            </w:pPr>
            <w:r>
              <w:rPr>
                <w:rFonts w:ascii="Helvetica" w:hAnsi="Helvetica" w:cs="Helvetica"/>
                <w:sz w:val="24"/>
              </w:rPr>
              <w:t>description</w:t>
            </w:r>
          </w:p>
        </w:tc>
        <w:tc>
          <w:tcPr>
            <w:tcW w:w="1843" w:type="dxa"/>
          </w:tcPr>
          <w:p w14:paraId="75A8E00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6AA6910E" w14:textId="77777777" w:rsidR="00DB7F9F" w:rsidRPr="00ED29F6" w:rsidRDefault="00DB7F9F" w:rsidP="00DB7F9F">
            <w:pPr>
              <w:rPr>
                <w:rFonts w:ascii="Helvetica" w:hAnsi="Helvetica" w:cs="Helvetica"/>
                <w:sz w:val="24"/>
              </w:rPr>
            </w:pPr>
          </w:p>
        </w:tc>
      </w:tr>
    </w:tbl>
    <w:p w14:paraId="3CD79465" w14:textId="77777777" w:rsidR="00DB7F9F" w:rsidRPr="00DB7F9F" w:rsidRDefault="00DB7F9F" w:rsidP="00DB7F9F">
      <w:pPr>
        <w:rPr>
          <w:rFonts w:ascii="Helvetica" w:hAnsi="Helvetica" w:cs="Helvetica"/>
          <w:sz w:val="24"/>
        </w:rPr>
      </w:pPr>
    </w:p>
    <w:p w14:paraId="4BD72E0B" w14:textId="66B735D6" w:rsidR="00467DBC" w:rsidRDefault="00D46940" w:rsidP="00467DBC">
      <w:pPr>
        <w:rPr>
          <w:rFonts w:ascii="Helvetica" w:hAnsi="Helvetica" w:cs="Helvetica"/>
          <w:sz w:val="24"/>
        </w:rPr>
      </w:pPr>
      <w:r>
        <w:rPr>
          <w:rFonts w:ascii="Helvetica" w:hAnsi="Helvetica" w:cs="Helvetica"/>
          <w:sz w:val="24"/>
        </w:rPr>
        <w:t xml:space="preserve">             </w:t>
      </w:r>
      <w:r w:rsidR="00DB7F9F">
        <w:rPr>
          <w:rFonts w:ascii="Helvetica" w:hAnsi="Helvetica" w:cs="Helvetica"/>
          <w:sz w:val="24"/>
        </w:rPr>
        <w:t xml:space="preserve">Further document any rules that must be implemented </w:t>
      </w:r>
      <w:r>
        <w:rPr>
          <w:rFonts w:ascii="Helvetica" w:hAnsi="Helvetica" w:cs="Helvetica"/>
          <w:sz w:val="24"/>
        </w:rPr>
        <w:t>when</w:t>
      </w:r>
      <w:r w:rsidR="00DB7F9F">
        <w:rPr>
          <w:rFonts w:ascii="Helvetica" w:hAnsi="Helvetica" w:cs="Helvetica"/>
          <w:sz w:val="24"/>
        </w:rPr>
        <w:t xml:space="preserve"> patching attributes.</w:t>
      </w:r>
    </w:p>
    <w:p w14:paraId="3B6C7489" w14:textId="77777777" w:rsidR="00DB7F9F" w:rsidRDefault="00DB7F9F" w:rsidP="00467DBC">
      <w:pPr>
        <w:rPr>
          <w:rFonts w:ascii="Helvetica" w:hAnsi="Helvetica" w:cs="Helvetica"/>
          <w:sz w:val="24"/>
        </w:rPr>
      </w:pPr>
    </w:p>
    <w:tbl>
      <w:tblPr>
        <w:tblStyle w:val="TableGrid"/>
        <w:tblW w:w="9943" w:type="dxa"/>
        <w:tblInd w:w="1080" w:type="dxa"/>
        <w:tblLook w:val="04A0" w:firstRow="1" w:lastRow="0" w:firstColumn="1" w:lastColumn="0" w:noHBand="0" w:noVBand="1"/>
      </w:tblPr>
      <w:tblGrid>
        <w:gridCol w:w="4273"/>
        <w:gridCol w:w="5670"/>
      </w:tblGrid>
      <w:tr w:rsidR="00DB7F9F" w14:paraId="58448943" w14:textId="77777777" w:rsidTr="00A50E35">
        <w:trPr>
          <w:trHeight w:val="652"/>
        </w:trPr>
        <w:tc>
          <w:tcPr>
            <w:tcW w:w="4273" w:type="dxa"/>
            <w:shd w:val="clear" w:color="auto" w:fill="EEECE1" w:themeFill="background2"/>
          </w:tcPr>
          <w:p w14:paraId="3269ACD8" w14:textId="4C5C6ADB" w:rsidR="00DB7F9F" w:rsidRDefault="00DB7F9F" w:rsidP="00DB7F9F">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19BF3AEE" w14:textId="300F55D6" w:rsidR="00DB7F9F" w:rsidRDefault="00DB7F9F" w:rsidP="00DB7F9F">
            <w:pPr>
              <w:rPr>
                <w:rFonts w:ascii="Helvetica" w:hAnsi="Helvetica" w:cs="Helvetica"/>
                <w:sz w:val="24"/>
              </w:rPr>
            </w:pPr>
            <w:r>
              <w:rPr>
                <w:rFonts w:ascii="Helvetica" w:hAnsi="Helvetica" w:cs="Helvetica"/>
                <w:sz w:val="24"/>
              </w:rPr>
              <w:t>Rule</w:t>
            </w:r>
            <w:r w:rsidR="00344EB8">
              <w:rPr>
                <w:rFonts w:ascii="Helvetica" w:hAnsi="Helvetica" w:cs="Helvetica"/>
                <w:sz w:val="24"/>
              </w:rPr>
              <w:t>/Pre Condition/Side Effects/Post Conditons</w:t>
            </w:r>
          </w:p>
        </w:tc>
      </w:tr>
      <w:tr w:rsidR="00DB7F9F" w14:paraId="6F999C81" w14:textId="77777777" w:rsidTr="00DB7F9F">
        <w:trPr>
          <w:trHeight w:val="652"/>
        </w:trPr>
        <w:tc>
          <w:tcPr>
            <w:tcW w:w="4273" w:type="dxa"/>
          </w:tcPr>
          <w:p w14:paraId="5852B025" w14:textId="5784B65A" w:rsidR="00DB7F9F" w:rsidRDefault="001E2E9D" w:rsidP="00DB7F9F">
            <w:pPr>
              <w:rPr>
                <w:rFonts w:ascii="Helvetica" w:hAnsi="Helvetica" w:cs="Helvetica"/>
                <w:sz w:val="24"/>
              </w:rPr>
            </w:pPr>
            <w:r>
              <w:rPr>
                <w:rFonts w:ascii="Helvetica" w:hAnsi="Helvetica" w:cs="Helvetica"/>
                <w:sz w:val="24"/>
              </w:rPr>
              <w:t>Root</w:t>
            </w:r>
          </w:p>
        </w:tc>
        <w:tc>
          <w:tcPr>
            <w:tcW w:w="5670" w:type="dxa"/>
          </w:tcPr>
          <w:p w14:paraId="06AA0440" w14:textId="5C37AD34" w:rsidR="00DB7F9F" w:rsidRDefault="001E2E9D" w:rsidP="00DB7F9F">
            <w:pPr>
              <w:spacing w:line="240" w:lineRule="auto"/>
              <w:rPr>
                <w:rFonts w:ascii="Helvetica" w:hAnsi="Helvetica" w:cs="Helvetica"/>
                <w:sz w:val="24"/>
              </w:rPr>
            </w:pPr>
            <w:r>
              <w:rPr>
                <w:rFonts w:ascii="Helvetica" w:hAnsi="Helvetica" w:cs="Helvetica"/>
                <w:sz w:val="24"/>
              </w:rPr>
              <w:t>When isRoot is patched to false, parentId should indicate the parent category.</w:t>
            </w:r>
          </w:p>
          <w:p w14:paraId="6488CFD2" w14:textId="5CD2A262" w:rsidR="00DB7F9F" w:rsidRDefault="001E2E9D" w:rsidP="00EC1969">
            <w:pPr>
              <w:spacing w:line="240" w:lineRule="auto"/>
              <w:rPr>
                <w:rFonts w:ascii="Helvetica" w:hAnsi="Helvetica" w:cs="Helvetica"/>
                <w:sz w:val="24"/>
              </w:rPr>
            </w:pPr>
            <w:r>
              <w:rPr>
                <w:rFonts w:ascii="Helvetica" w:hAnsi="Helvetica" w:cs="Helvetica"/>
                <w:sz w:val="24"/>
              </w:rPr>
              <w:t>When isRoot is patched to true, parentId should be empty.</w:t>
            </w:r>
          </w:p>
        </w:tc>
      </w:tr>
    </w:tbl>
    <w:p w14:paraId="4ABF92A5" w14:textId="77777777" w:rsidR="00DB7F9F" w:rsidRDefault="00DB7F9F" w:rsidP="00467DBC">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3E05F9C1"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796794">
              <w:rPr>
                <w:rFonts w:ascii="Helvetica" w:hAnsi="Helvetica"/>
                <w:szCs w:val="20"/>
                <w:lang w:eastAsia="it-IT"/>
              </w:rPr>
              <w:t>/catalogManagement/category</w:t>
            </w:r>
            <w:r>
              <w:t>/{</w:t>
            </w:r>
            <w:r w:rsidR="00796794">
              <w:t>42</w:t>
            </w:r>
            <w:r>
              <w:t>}</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3952168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w:t>
            </w:r>
          </w:p>
          <w:p w14:paraId="532CE576" w14:textId="0C586C50" w:rsidR="00687B07" w:rsidRPr="008C13B2" w:rsidRDefault="00796794" w:rsidP="00796794">
            <w:pPr>
              <w:spacing w:before="0" w:after="0" w:line="240" w:lineRule="auto"/>
              <w:rPr>
                <w:rFonts w:ascii="Helvetica" w:hAnsi="Helvetica"/>
                <w:szCs w:val="20"/>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00687B07">
              <w:rPr>
                <w:rFonts w:ascii="Helvetica" w:hAnsi="Helvetica"/>
                <w:szCs w:val="20"/>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1B8DFF2A" w14:textId="3AEFCEDF" w:rsidR="00687B07" w:rsidRPr="00A95E10" w:rsidRDefault="00796794" w:rsidP="00A95E10">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category</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6C87AE95" w14:textId="3C0BEA45" w:rsidR="000269EE" w:rsidRPr="008F2108" w:rsidRDefault="000269EE" w:rsidP="000269EE">
      <w:pPr>
        <w:pStyle w:val="Heading2"/>
        <w:rPr>
          <w:caps/>
        </w:rPr>
      </w:pPr>
      <w:bookmarkStart w:id="62" w:name="_Toc405197203"/>
      <w:r>
        <w:t>PATCH</w:t>
      </w:r>
      <w:r w:rsidRPr="008F2108">
        <w:t xml:space="preserve"> /catalogManagement/</w:t>
      </w:r>
      <w:r>
        <w:t>productOffering</w:t>
      </w:r>
      <w:r w:rsidRPr="008F2108">
        <w:t>/{ID}</w:t>
      </w:r>
      <w:bookmarkEnd w:id="62"/>
    </w:p>
    <w:p w14:paraId="2C4180F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67FD60B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 xml:space="preserve">Description : </w:t>
      </w:r>
    </w:p>
    <w:p w14:paraId="7E743647" w14:textId="791FDD5D" w:rsidR="000269EE" w:rsidRDefault="000269EE" w:rsidP="000269EE">
      <w:pPr>
        <w:pStyle w:val="ListParagraph"/>
        <w:numPr>
          <w:ilvl w:val="0"/>
          <w:numId w:val="27"/>
        </w:numPr>
        <w:rPr>
          <w:rFonts w:ascii="Helvetica" w:hAnsi="Helvetica" w:cs="Helvetica"/>
          <w:sz w:val="24"/>
        </w:rPr>
      </w:pPr>
      <w:r>
        <w:rPr>
          <w:rFonts w:ascii="Helvetica" w:hAnsi="Helvetica" w:cs="Helvetica"/>
          <w:sz w:val="24"/>
        </w:rPr>
        <w:t>This operation partially updates a productOffering.</w:t>
      </w:r>
    </w:p>
    <w:p w14:paraId="4B532DEA" w14:textId="77777777" w:rsidR="000269EE" w:rsidRPr="008F2108" w:rsidRDefault="000269EE" w:rsidP="000269E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115480B" w14:textId="77777777" w:rsidR="000269EE" w:rsidRPr="008F2108" w:rsidRDefault="000269EE" w:rsidP="000269E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3879A643"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 xml:space="preserve">Behavior : </w:t>
      </w:r>
    </w:p>
    <w:p w14:paraId="2DEC3122" w14:textId="77777777" w:rsidR="000269EE" w:rsidRPr="001B7861" w:rsidRDefault="000269EE" w:rsidP="000269EE">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5925A231" w14:textId="77777777" w:rsidR="000269EE" w:rsidRPr="001B7861" w:rsidRDefault="000269EE" w:rsidP="000269EE">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3CC1E86" w14:textId="77777777" w:rsidR="000269EE" w:rsidRDefault="000269EE" w:rsidP="000269EE">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8BBC3AA" w14:textId="77777777" w:rsidR="000269EE" w:rsidRDefault="000269EE" w:rsidP="000269EE">
      <w:pPr>
        <w:pStyle w:val="ListParagraph"/>
        <w:rPr>
          <w:rFonts w:ascii="Helvetica" w:hAnsi="Helvetica" w:cs="Helvetica"/>
          <w:sz w:val="24"/>
        </w:rPr>
      </w:pPr>
    </w:p>
    <w:p w14:paraId="764E0115" w14:textId="77777777" w:rsidR="000269EE" w:rsidRDefault="000269EE" w:rsidP="000269EE">
      <w:pPr>
        <w:pStyle w:val="ListParagraph"/>
        <w:rPr>
          <w:rFonts w:ascii="Helvetica" w:hAnsi="Helvetica" w:cs="Helvetica"/>
          <w:sz w:val="24"/>
        </w:rPr>
      </w:pPr>
    </w:p>
    <w:p w14:paraId="298C88E7" w14:textId="77777777" w:rsidR="000269EE" w:rsidRPr="00DB7F9F" w:rsidRDefault="000269EE" w:rsidP="000269EE">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0269EE" w:rsidRPr="00ED29F6" w14:paraId="6EA6AB9D" w14:textId="77777777" w:rsidTr="000269EE">
        <w:trPr>
          <w:trHeight w:val="652"/>
        </w:trPr>
        <w:tc>
          <w:tcPr>
            <w:tcW w:w="4273" w:type="dxa"/>
            <w:shd w:val="clear" w:color="auto" w:fill="EEECE1" w:themeFill="background2"/>
          </w:tcPr>
          <w:p w14:paraId="5BF10841" w14:textId="77777777" w:rsidR="000269EE" w:rsidRPr="00ED29F6" w:rsidRDefault="000269EE" w:rsidP="000269EE">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48D6922F" w14:textId="77777777" w:rsidR="000269EE" w:rsidRPr="00ED29F6" w:rsidRDefault="000269EE" w:rsidP="000269EE">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AB2F67B" w14:textId="77777777" w:rsidR="000269EE" w:rsidRPr="00ED29F6" w:rsidRDefault="000269EE" w:rsidP="000269EE">
            <w:pPr>
              <w:rPr>
                <w:rFonts w:ascii="Helvetica" w:hAnsi="Helvetica" w:cs="Helvetica"/>
                <w:sz w:val="24"/>
              </w:rPr>
            </w:pPr>
            <w:r w:rsidRPr="00ED29F6">
              <w:rPr>
                <w:rFonts w:ascii="Helvetica" w:hAnsi="Helvetica" w:cs="Helvetica"/>
                <w:sz w:val="24"/>
              </w:rPr>
              <w:t>Rule</w:t>
            </w:r>
          </w:p>
        </w:tc>
      </w:tr>
      <w:tr w:rsidR="000269EE" w:rsidRPr="00ED29F6" w14:paraId="69DB6130" w14:textId="77777777" w:rsidTr="000269EE">
        <w:trPr>
          <w:trHeight w:val="652"/>
        </w:trPr>
        <w:tc>
          <w:tcPr>
            <w:tcW w:w="4273" w:type="dxa"/>
          </w:tcPr>
          <w:p w14:paraId="0B12AB90" w14:textId="77777777" w:rsidR="000269EE" w:rsidRPr="00ED29F6" w:rsidRDefault="000269EE" w:rsidP="000269EE">
            <w:pPr>
              <w:rPr>
                <w:rFonts w:ascii="Helvetica" w:hAnsi="Helvetica" w:cs="Helvetica"/>
                <w:sz w:val="24"/>
              </w:rPr>
            </w:pPr>
            <w:r>
              <w:rPr>
                <w:rFonts w:ascii="Helvetica" w:hAnsi="Helvetica" w:cs="Helvetica"/>
                <w:sz w:val="24"/>
              </w:rPr>
              <w:t>Id</w:t>
            </w:r>
          </w:p>
        </w:tc>
        <w:tc>
          <w:tcPr>
            <w:tcW w:w="1843" w:type="dxa"/>
          </w:tcPr>
          <w:p w14:paraId="664C5AA6" w14:textId="77777777" w:rsidR="000269EE" w:rsidRPr="00ED29F6" w:rsidRDefault="000269EE" w:rsidP="000269EE">
            <w:pPr>
              <w:rPr>
                <w:rFonts w:ascii="Helvetica" w:hAnsi="Helvetica" w:cs="Helvetica"/>
                <w:sz w:val="24"/>
              </w:rPr>
            </w:pPr>
            <w:r w:rsidRPr="00ED29F6">
              <w:rPr>
                <w:rFonts w:ascii="Helvetica" w:hAnsi="Helvetica" w:cs="Helvetica"/>
                <w:sz w:val="24"/>
              </w:rPr>
              <w:t>No</w:t>
            </w:r>
          </w:p>
        </w:tc>
        <w:tc>
          <w:tcPr>
            <w:tcW w:w="3228" w:type="dxa"/>
          </w:tcPr>
          <w:p w14:paraId="1A3E7A02" w14:textId="77777777" w:rsidR="000269EE" w:rsidRPr="00ED29F6" w:rsidRDefault="000269EE" w:rsidP="000269EE">
            <w:pPr>
              <w:rPr>
                <w:rFonts w:ascii="Helvetica" w:hAnsi="Helvetica" w:cs="Helvetica"/>
                <w:sz w:val="24"/>
              </w:rPr>
            </w:pPr>
          </w:p>
        </w:tc>
      </w:tr>
      <w:tr w:rsidR="000269EE" w:rsidRPr="00ED29F6" w14:paraId="389D98F3" w14:textId="77777777" w:rsidTr="000269EE">
        <w:trPr>
          <w:trHeight w:val="652"/>
        </w:trPr>
        <w:tc>
          <w:tcPr>
            <w:tcW w:w="4273" w:type="dxa"/>
          </w:tcPr>
          <w:p w14:paraId="202C4CB3" w14:textId="77777777" w:rsidR="000269EE" w:rsidRPr="00ED29F6" w:rsidRDefault="000269EE" w:rsidP="000269EE">
            <w:pPr>
              <w:rPr>
                <w:rFonts w:ascii="Helvetica" w:hAnsi="Helvetica" w:cs="Helvetica"/>
                <w:sz w:val="24"/>
              </w:rPr>
            </w:pPr>
            <w:r>
              <w:rPr>
                <w:rFonts w:ascii="Helvetica" w:hAnsi="Helvetica" w:cs="Helvetica"/>
                <w:sz w:val="24"/>
              </w:rPr>
              <w:t>lastUpdate</w:t>
            </w:r>
          </w:p>
        </w:tc>
        <w:tc>
          <w:tcPr>
            <w:tcW w:w="1843" w:type="dxa"/>
          </w:tcPr>
          <w:p w14:paraId="5E8735D5" w14:textId="77777777" w:rsidR="000269EE" w:rsidRPr="00ED29F6" w:rsidRDefault="000269EE" w:rsidP="000269EE">
            <w:pPr>
              <w:rPr>
                <w:rFonts w:ascii="Helvetica" w:hAnsi="Helvetica" w:cs="Helvetica"/>
                <w:sz w:val="24"/>
              </w:rPr>
            </w:pPr>
            <w:r>
              <w:rPr>
                <w:rFonts w:ascii="Helvetica" w:hAnsi="Helvetica" w:cs="Helvetica"/>
                <w:sz w:val="24"/>
              </w:rPr>
              <w:t>No</w:t>
            </w:r>
          </w:p>
        </w:tc>
        <w:tc>
          <w:tcPr>
            <w:tcW w:w="3228" w:type="dxa"/>
          </w:tcPr>
          <w:p w14:paraId="04291F2C" w14:textId="77777777" w:rsidR="000269EE" w:rsidRPr="00ED29F6" w:rsidRDefault="000269EE" w:rsidP="000269EE">
            <w:pPr>
              <w:rPr>
                <w:rFonts w:ascii="Helvetica" w:hAnsi="Helvetica" w:cs="Helvetica"/>
                <w:sz w:val="24"/>
              </w:rPr>
            </w:pPr>
          </w:p>
        </w:tc>
      </w:tr>
      <w:tr w:rsidR="000269EE" w:rsidRPr="00ED29F6" w14:paraId="76FCDEB1" w14:textId="77777777" w:rsidTr="000269EE">
        <w:trPr>
          <w:trHeight w:val="652"/>
        </w:trPr>
        <w:tc>
          <w:tcPr>
            <w:tcW w:w="4273" w:type="dxa"/>
          </w:tcPr>
          <w:p w14:paraId="11018470" w14:textId="77777777" w:rsidR="000269EE" w:rsidRPr="00ED29F6" w:rsidRDefault="000269EE" w:rsidP="000269EE">
            <w:pPr>
              <w:rPr>
                <w:rFonts w:ascii="Helvetica" w:hAnsi="Helvetica" w:cs="Helvetica"/>
                <w:sz w:val="24"/>
              </w:rPr>
            </w:pPr>
            <w:r>
              <w:rPr>
                <w:rFonts w:ascii="Helvetica" w:hAnsi="Helvetica" w:cs="Helvetica"/>
                <w:sz w:val="24"/>
              </w:rPr>
              <w:t>version</w:t>
            </w:r>
          </w:p>
        </w:tc>
        <w:tc>
          <w:tcPr>
            <w:tcW w:w="1843" w:type="dxa"/>
          </w:tcPr>
          <w:p w14:paraId="02426E38"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498B104B" w14:textId="77777777" w:rsidR="000269EE" w:rsidRPr="00ED29F6" w:rsidRDefault="000269EE" w:rsidP="000269EE">
            <w:pPr>
              <w:rPr>
                <w:rFonts w:ascii="Helvetica" w:hAnsi="Helvetica" w:cs="Helvetica"/>
                <w:sz w:val="24"/>
              </w:rPr>
            </w:pPr>
            <w:r>
              <w:rPr>
                <w:rFonts w:ascii="Helvetica" w:hAnsi="Helvetica" w:cs="Helvetica"/>
                <w:sz w:val="24"/>
              </w:rPr>
              <w:t>Should be greater than the current one</w:t>
            </w:r>
          </w:p>
        </w:tc>
      </w:tr>
      <w:tr w:rsidR="000269EE" w:rsidRPr="00ED29F6" w14:paraId="7FF33078" w14:textId="77777777" w:rsidTr="000269EE">
        <w:trPr>
          <w:trHeight w:val="999"/>
        </w:trPr>
        <w:tc>
          <w:tcPr>
            <w:tcW w:w="4273" w:type="dxa"/>
          </w:tcPr>
          <w:p w14:paraId="5DF82E26" w14:textId="77777777" w:rsidR="000269EE" w:rsidRPr="00ED29F6" w:rsidRDefault="000269EE" w:rsidP="000269EE">
            <w:pPr>
              <w:rPr>
                <w:rFonts w:ascii="Helvetica" w:hAnsi="Helvetica" w:cs="Helvetica"/>
                <w:sz w:val="24"/>
              </w:rPr>
            </w:pPr>
            <w:r>
              <w:rPr>
                <w:rFonts w:ascii="Helvetica" w:hAnsi="Helvetica" w:cs="Helvetica"/>
                <w:sz w:val="24"/>
              </w:rPr>
              <w:t>lifecycleStatus</w:t>
            </w:r>
          </w:p>
        </w:tc>
        <w:tc>
          <w:tcPr>
            <w:tcW w:w="1843" w:type="dxa"/>
          </w:tcPr>
          <w:p w14:paraId="150F5FC5"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9D9B4A1" w14:textId="77777777" w:rsidR="000269EE" w:rsidRPr="00ED29F6" w:rsidRDefault="000269EE" w:rsidP="000269EE">
            <w:pPr>
              <w:rPr>
                <w:rFonts w:ascii="Helvetica" w:hAnsi="Helvetica" w:cs="Helvetica"/>
                <w:sz w:val="24"/>
              </w:rPr>
            </w:pPr>
            <w:r>
              <w:rPr>
                <w:rFonts w:ascii="Helvetica" w:hAnsi="Helvetica" w:cs="Helvetica"/>
                <w:sz w:val="24"/>
              </w:rPr>
              <w:t>Status should be valid</w:t>
            </w:r>
          </w:p>
        </w:tc>
      </w:tr>
      <w:tr w:rsidR="000269EE" w:rsidRPr="00ED29F6" w14:paraId="7CF53F72" w14:textId="77777777" w:rsidTr="000269EE">
        <w:trPr>
          <w:trHeight w:val="652"/>
        </w:trPr>
        <w:tc>
          <w:tcPr>
            <w:tcW w:w="4273" w:type="dxa"/>
          </w:tcPr>
          <w:p w14:paraId="2F975D56" w14:textId="77777777" w:rsidR="000269EE" w:rsidRPr="00ED29F6" w:rsidRDefault="000269EE" w:rsidP="000269EE">
            <w:pPr>
              <w:rPr>
                <w:rFonts w:ascii="Helvetica" w:hAnsi="Helvetica" w:cs="Helvetica"/>
                <w:sz w:val="24"/>
              </w:rPr>
            </w:pPr>
            <w:r>
              <w:rPr>
                <w:rFonts w:ascii="Helvetica" w:hAnsi="Helvetica" w:cs="Helvetica"/>
                <w:sz w:val="24"/>
              </w:rPr>
              <w:t>startDateTime</w:t>
            </w:r>
          </w:p>
        </w:tc>
        <w:tc>
          <w:tcPr>
            <w:tcW w:w="1843" w:type="dxa"/>
          </w:tcPr>
          <w:p w14:paraId="5CE47BBD" w14:textId="52F02DE4" w:rsidR="000269EE" w:rsidRPr="00ED29F6" w:rsidRDefault="004107D7" w:rsidP="000269EE">
            <w:pPr>
              <w:rPr>
                <w:rFonts w:ascii="Helvetica" w:hAnsi="Helvetica" w:cs="Helvetica"/>
                <w:sz w:val="24"/>
              </w:rPr>
            </w:pPr>
            <w:r>
              <w:rPr>
                <w:rFonts w:ascii="Helvetica" w:hAnsi="Helvetica" w:cs="Helvetica"/>
                <w:sz w:val="24"/>
              </w:rPr>
              <w:t>Y</w:t>
            </w:r>
          </w:p>
        </w:tc>
        <w:tc>
          <w:tcPr>
            <w:tcW w:w="3228" w:type="dxa"/>
          </w:tcPr>
          <w:p w14:paraId="446BF726" w14:textId="77777777" w:rsidR="000269EE" w:rsidRPr="00ED29F6" w:rsidRDefault="000269EE" w:rsidP="000269EE">
            <w:pPr>
              <w:rPr>
                <w:rFonts w:ascii="Helvetica" w:hAnsi="Helvetica" w:cs="Helvetica"/>
                <w:sz w:val="24"/>
              </w:rPr>
            </w:pPr>
          </w:p>
        </w:tc>
      </w:tr>
      <w:tr w:rsidR="000269EE" w:rsidRPr="00ED29F6" w14:paraId="76CE9AFA" w14:textId="77777777" w:rsidTr="000269EE">
        <w:trPr>
          <w:trHeight w:val="652"/>
        </w:trPr>
        <w:tc>
          <w:tcPr>
            <w:tcW w:w="4273" w:type="dxa"/>
          </w:tcPr>
          <w:p w14:paraId="67900607" w14:textId="77777777" w:rsidR="000269EE" w:rsidRPr="00ED29F6" w:rsidRDefault="000269EE" w:rsidP="000269EE">
            <w:pPr>
              <w:rPr>
                <w:rFonts w:ascii="Helvetica" w:hAnsi="Helvetica" w:cs="Helvetica"/>
                <w:sz w:val="24"/>
              </w:rPr>
            </w:pPr>
            <w:r>
              <w:rPr>
                <w:rFonts w:ascii="Helvetica" w:hAnsi="Helvetica" w:cs="Helvetica"/>
                <w:sz w:val="24"/>
              </w:rPr>
              <w:t>endDateTime</w:t>
            </w:r>
          </w:p>
        </w:tc>
        <w:tc>
          <w:tcPr>
            <w:tcW w:w="1843" w:type="dxa"/>
          </w:tcPr>
          <w:p w14:paraId="1B441FEC" w14:textId="77777777"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1F89715C" w14:textId="77777777" w:rsidR="000269EE" w:rsidRPr="00ED29F6" w:rsidRDefault="000269EE" w:rsidP="000269EE">
            <w:pPr>
              <w:rPr>
                <w:rFonts w:ascii="Helvetica" w:hAnsi="Helvetica" w:cs="Helvetica"/>
                <w:sz w:val="24"/>
              </w:rPr>
            </w:pPr>
            <w:r>
              <w:rPr>
                <w:rFonts w:ascii="Helvetica" w:hAnsi="Helvetica" w:cs="Helvetica"/>
                <w:sz w:val="24"/>
              </w:rPr>
              <w:t>Should be greater than startDateTime</w:t>
            </w:r>
          </w:p>
        </w:tc>
      </w:tr>
      <w:tr w:rsidR="000269EE" w:rsidRPr="00ED29F6" w14:paraId="30627AE3" w14:textId="77777777" w:rsidTr="000269EE">
        <w:trPr>
          <w:trHeight w:val="652"/>
        </w:trPr>
        <w:tc>
          <w:tcPr>
            <w:tcW w:w="4273" w:type="dxa"/>
          </w:tcPr>
          <w:p w14:paraId="1184877F" w14:textId="6FC15F9A" w:rsidR="000269EE" w:rsidRPr="00ED29F6" w:rsidRDefault="000269EE" w:rsidP="000269EE">
            <w:pPr>
              <w:rPr>
                <w:rFonts w:ascii="Helvetica" w:hAnsi="Helvetica" w:cs="Helvetica"/>
                <w:sz w:val="24"/>
              </w:rPr>
            </w:pPr>
            <w:r>
              <w:rPr>
                <w:rFonts w:ascii="Helvetica" w:hAnsi="Helvetica" w:cs="Helvetica"/>
                <w:sz w:val="24"/>
              </w:rPr>
              <w:t>isBundle</w:t>
            </w:r>
          </w:p>
        </w:tc>
        <w:tc>
          <w:tcPr>
            <w:tcW w:w="1843" w:type="dxa"/>
          </w:tcPr>
          <w:p w14:paraId="244ED321"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7F06511B" w14:textId="2827F76A" w:rsidR="000269EE" w:rsidRPr="00ED29F6" w:rsidRDefault="000269EE" w:rsidP="000269EE">
            <w:pPr>
              <w:rPr>
                <w:rFonts w:ascii="Helvetica" w:hAnsi="Helvetica" w:cs="Helvetica"/>
                <w:sz w:val="24"/>
              </w:rPr>
            </w:pPr>
            <w:r>
              <w:rPr>
                <w:rFonts w:ascii="Helvetica" w:hAnsi="Helvetica" w:cs="Helvetica"/>
                <w:sz w:val="24"/>
              </w:rPr>
              <w:t>To be updated in compliance with the bundledProductOffering</w:t>
            </w:r>
          </w:p>
        </w:tc>
      </w:tr>
      <w:tr w:rsidR="000269EE" w:rsidRPr="00ED29F6" w14:paraId="4EFE575F" w14:textId="77777777" w:rsidTr="000269EE">
        <w:trPr>
          <w:trHeight w:val="652"/>
        </w:trPr>
        <w:tc>
          <w:tcPr>
            <w:tcW w:w="4273" w:type="dxa"/>
          </w:tcPr>
          <w:p w14:paraId="4D111687" w14:textId="75F3BB78" w:rsidR="000269EE" w:rsidRPr="00ED29F6" w:rsidRDefault="000269EE" w:rsidP="000269EE">
            <w:pPr>
              <w:rPr>
                <w:rFonts w:ascii="Helvetica" w:hAnsi="Helvetica" w:cs="Helvetica"/>
                <w:sz w:val="24"/>
              </w:rPr>
            </w:pPr>
            <w:r>
              <w:rPr>
                <w:rFonts w:ascii="Helvetica" w:hAnsi="Helvetica" w:cs="Helvetica"/>
                <w:sz w:val="24"/>
              </w:rPr>
              <w:t>name</w:t>
            </w:r>
          </w:p>
        </w:tc>
        <w:tc>
          <w:tcPr>
            <w:tcW w:w="1843" w:type="dxa"/>
          </w:tcPr>
          <w:p w14:paraId="239A1E7F"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6A90C5BA" w14:textId="77777777" w:rsidR="000269EE" w:rsidRPr="00ED29F6" w:rsidRDefault="000269EE" w:rsidP="000269EE">
            <w:pPr>
              <w:rPr>
                <w:rFonts w:ascii="Helvetica" w:hAnsi="Helvetica" w:cs="Helvetica"/>
                <w:sz w:val="24"/>
              </w:rPr>
            </w:pPr>
          </w:p>
        </w:tc>
      </w:tr>
      <w:tr w:rsidR="000269EE" w:rsidRPr="00ED29F6" w14:paraId="4230D842" w14:textId="77777777" w:rsidTr="000269EE">
        <w:trPr>
          <w:trHeight w:val="652"/>
        </w:trPr>
        <w:tc>
          <w:tcPr>
            <w:tcW w:w="4273" w:type="dxa"/>
          </w:tcPr>
          <w:p w14:paraId="0E6AB972" w14:textId="77777777" w:rsidR="000269EE" w:rsidRPr="00ED29F6" w:rsidRDefault="000269EE" w:rsidP="000269EE">
            <w:pPr>
              <w:rPr>
                <w:rFonts w:ascii="Helvetica" w:hAnsi="Helvetica" w:cs="Helvetica"/>
                <w:sz w:val="24"/>
              </w:rPr>
            </w:pPr>
            <w:r>
              <w:rPr>
                <w:rFonts w:ascii="Helvetica" w:hAnsi="Helvetica" w:cs="Helvetica"/>
                <w:sz w:val="24"/>
              </w:rPr>
              <w:t>description</w:t>
            </w:r>
          </w:p>
        </w:tc>
        <w:tc>
          <w:tcPr>
            <w:tcW w:w="1843" w:type="dxa"/>
          </w:tcPr>
          <w:p w14:paraId="2F590D67"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663EABC" w14:textId="77777777" w:rsidR="000269EE" w:rsidRPr="00ED29F6" w:rsidRDefault="000269EE" w:rsidP="000269EE">
            <w:pPr>
              <w:rPr>
                <w:rFonts w:ascii="Helvetica" w:hAnsi="Helvetica" w:cs="Helvetica"/>
                <w:sz w:val="24"/>
              </w:rPr>
            </w:pPr>
          </w:p>
        </w:tc>
      </w:tr>
      <w:tr w:rsidR="000269EE" w:rsidRPr="00ED29F6" w14:paraId="07597838" w14:textId="77777777" w:rsidTr="000269EE">
        <w:trPr>
          <w:trHeight w:val="652"/>
        </w:trPr>
        <w:tc>
          <w:tcPr>
            <w:tcW w:w="4273" w:type="dxa"/>
          </w:tcPr>
          <w:p w14:paraId="52576E33" w14:textId="736BEE1A" w:rsidR="000269EE" w:rsidRDefault="000269EE" w:rsidP="000269EE">
            <w:pPr>
              <w:rPr>
                <w:rFonts w:ascii="Helvetica" w:hAnsi="Helvetica" w:cs="Helvetica"/>
                <w:sz w:val="24"/>
              </w:rPr>
            </w:pPr>
            <w:r>
              <w:rPr>
                <w:rFonts w:ascii="Helvetica" w:hAnsi="Helvetica" w:cs="Helvetica"/>
                <w:sz w:val="24"/>
              </w:rPr>
              <w:t>category</w:t>
            </w:r>
          </w:p>
        </w:tc>
        <w:tc>
          <w:tcPr>
            <w:tcW w:w="1843" w:type="dxa"/>
          </w:tcPr>
          <w:p w14:paraId="7F2B7CE8" w14:textId="11B15709"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4263BD14" w14:textId="77777777" w:rsidR="000269EE" w:rsidRPr="00ED29F6" w:rsidRDefault="000269EE" w:rsidP="000269EE">
            <w:pPr>
              <w:rPr>
                <w:rFonts w:ascii="Helvetica" w:hAnsi="Helvetica" w:cs="Helvetica"/>
                <w:sz w:val="24"/>
              </w:rPr>
            </w:pPr>
          </w:p>
        </w:tc>
      </w:tr>
      <w:tr w:rsidR="000269EE" w:rsidRPr="00ED29F6" w14:paraId="7278045F" w14:textId="77777777" w:rsidTr="000269EE">
        <w:trPr>
          <w:trHeight w:val="652"/>
        </w:trPr>
        <w:tc>
          <w:tcPr>
            <w:tcW w:w="4273" w:type="dxa"/>
          </w:tcPr>
          <w:p w14:paraId="0398E218" w14:textId="014CA2EE" w:rsidR="000269EE" w:rsidRDefault="000269EE" w:rsidP="000269EE">
            <w:pPr>
              <w:rPr>
                <w:rFonts w:ascii="Helvetica" w:hAnsi="Helvetica" w:cs="Helvetica"/>
                <w:sz w:val="24"/>
              </w:rPr>
            </w:pPr>
            <w:r>
              <w:rPr>
                <w:rFonts w:ascii="Helvetica" w:hAnsi="Helvetica" w:cs="Helvetica"/>
                <w:sz w:val="24"/>
              </w:rPr>
              <w:t>bundledProductOffering</w:t>
            </w:r>
          </w:p>
        </w:tc>
        <w:tc>
          <w:tcPr>
            <w:tcW w:w="1843" w:type="dxa"/>
          </w:tcPr>
          <w:p w14:paraId="1B26751C" w14:textId="09E08FC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2D67641A" w14:textId="34891467" w:rsidR="000269EE" w:rsidRPr="00ED29F6" w:rsidRDefault="000269EE" w:rsidP="000269EE">
            <w:pPr>
              <w:rPr>
                <w:rFonts w:ascii="Helvetica" w:hAnsi="Helvetica" w:cs="Helvetica"/>
                <w:sz w:val="24"/>
              </w:rPr>
            </w:pPr>
            <w:r>
              <w:rPr>
                <w:rFonts w:ascii="Helvetica" w:hAnsi="Helvetica" w:cs="Helvetica"/>
                <w:sz w:val="24"/>
              </w:rPr>
              <w:t>To be updated in compliance with isBundle</w:t>
            </w:r>
          </w:p>
        </w:tc>
      </w:tr>
      <w:tr w:rsidR="000269EE" w:rsidRPr="00ED29F6" w14:paraId="0E4E8319" w14:textId="77777777" w:rsidTr="000269EE">
        <w:trPr>
          <w:trHeight w:val="652"/>
        </w:trPr>
        <w:tc>
          <w:tcPr>
            <w:tcW w:w="4273" w:type="dxa"/>
          </w:tcPr>
          <w:p w14:paraId="6419CA20" w14:textId="75082042" w:rsidR="000269EE" w:rsidRDefault="000269EE" w:rsidP="000269EE">
            <w:pPr>
              <w:rPr>
                <w:rFonts w:ascii="Helvetica" w:hAnsi="Helvetica" w:cs="Helvetica"/>
                <w:sz w:val="24"/>
              </w:rPr>
            </w:pPr>
            <w:r>
              <w:rPr>
                <w:rFonts w:ascii="Helvetica" w:hAnsi="Helvetica" w:cs="Helvetica"/>
                <w:sz w:val="24"/>
              </w:rPr>
              <w:t>productSpecification</w:t>
            </w:r>
          </w:p>
        </w:tc>
        <w:tc>
          <w:tcPr>
            <w:tcW w:w="1843" w:type="dxa"/>
          </w:tcPr>
          <w:p w14:paraId="4C6C1600" w14:textId="53CA7D6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994D8D0" w14:textId="4FBAB43D"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44E92C41" w14:textId="77777777" w:rsidTr="000269EE">
        <w:trPr>
          <w:trHeight w:val="652"/>
        </w:trPr>
        <w:tc>
          <w:tcPr>
            <w:tcW w:w="4273" w:type="dxa"/>
          </w:tcPr>
          <w:p w14:paraId="1F59533F" w14:textId="4F322CD3" w:rsidR="000269EE" w:rsidRDefault="000269EE" w:rsidP="000269EE">
            <w:pPr>
              <w:rPr>
                <w:rFonts w:ascii="Helvetica" w:hAnsi="Helvetica" w:cs="Helvetica"/>
                <w:sz w:val="24"/>
              </w:rPr>
            </w:pPr>
            <w:r>
              <w:rPr>
                <w:rFonts w:ascii="Helvetica" w:hAnsi="Helvetica" w:cs="Helvetica"/>
                <w:sz w:val="24"/>
              </w:rPr>
              <w:t>serviceCandidate</w:t>
            </w:r>
          </w:p>
        </w:tc>
        <w:tc>
          <w:tcPr>
            <w:tcW w:w="1843" w:type="dxa"/>
          </w:tcPr>
          <w:p w14:paraId="40DB6D61" w14:textId="23CC36DB" w:rsidR="000269EE" w:rsidRDefault="000269EE" w:rsidP="000269EE">
            <w:pPr>
              <w:rPr>
                <w:rFonts w:ascii="Helvetica" w:hAnsi="Helvetica" w:cs="Helvetica"/>
                <w:sz w:val="24"/>
              </w:rPr>
            </w:pPr>
            <w:r>
              <w:rPr>
                <w:rFonts w:ascii="Helvetica" w:hAnsi="Helvetica" w:cs="Helvetica"/>
                <w:sz w:val="24"/>
              </w:rPr>
              <w:t>Y</w:t>
            </w:r>
          </w:p>
        </w:tc>
        <w:tc>
          <w:tcPr>
            <w:tcW w:w="3228" w:type="dxa"/>
          </w:tcPr>
          <w:p w14:paraId="3D0005BE" w14:textId="3D64C4B0"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771F46CF" w14:textId="77777777" w:rsidTr="000269EE">
        <w:trPr>
          <w:trHeight w:val="652"/>
        </w:trPr>
        <w:tc>
          <w:tcPr>
            <w:tcW w:w="4273" w:type="dxa"/>
          </w:tcPr>
          <w:p w14:paraId="31F83227" w14:textId="05EC75A7" w:rsidR="000269EE" w:rsidRDefault="000269EE" w:rsidP="000269EE">
            <w:pPr>
              <w:rPr>
                <w:rFonts w:ascii="Helvetica" w:hAnsi="Helvetica" w:cs="Helvetica"/>
                <w:sz w:val="24"/>
              </w:rPr>
            </w:pPr>
            <w:r>
              <w:rPr>
                <w:rFonts w:ascii="Helvetica" w:hAnsi="Helvetica" w:cs="Helvetica"/>
                <w:sz w:val="24"/>
              </w:rPr>
              <w:t>resourceCandidate</w:t>
            </w:r>
          </w:p>
        </w:tc>
        <w:tc>
          <w:tcPr>
            <w:tcW w:w="1843" w:type="dxa"/>
          </w:tcPr>
          <w:p w14:paraId="19A8CF6C" w14:textId="5B6A4449" w:rsidR="000269EE" w:rsidRDefault="000269EE" w:rsidP="000269EE">
            <w:pPr>
              <w:rPr>
                <w:rFonts w:ascii="Helvetica" w:hAnsi="Helvetica" w:cs="Helvetica"/>
                <w:sz w:val="24"/>
              </w:rPr>
            </w:pPr>
            <w:r>
              <w:rPr>
                <w:rFonts w:ascii="Helvetica" w:hAnsi="Helvetica" w:cs="Helvetica"/>
                <w:sz w:val="24"/>
              </w:rPr>
              <w:t>Y</w:t>
            </w:r>
          </w:p>
        </w:tc>
        <w:tc>
          <w:tcPr>
            <w:tcW w:w="3228" w:type="dxa"/>
          </w:tcPr>
          <w:p w14:paraId="7C2A201F" w14:textId="5DDA69BB"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66DFDB0F" w14:textId="77777777" w:rsidTr="000269EE">
        <w:trPr>
          <w:trHeight w:val="652"/>
        </w:trPr>
        <w:tc>
          <w:tcPr>
            <w:tcW w:w="4273" w:type="dxa"/>
          </w:tcPr>
          <w:p w14:paraId="17A11DED" w14:textId="50FA553A" w:rsidR="000269EE" w:rsidRDefault="000269EE" w:rsidP="000269EE">
            <w:pPr>
              <w:rPr>
                <w:rFonts w:ascii="Helvetica" w:hAnsi="Helvetica" w:cs="Helvetica"/>
                <w:sz w:val="24"/>
              </w:rPr>
            </w:pPr>
            <w:r>
              <w:rPr>
                <w:rFonts w:ascii="Helvetica" w:hAnsi="Helvetica" w:cs="Helvetica"/>
                <w:sz w:val="24"/>
              </w:rPr>
              <w:t>channel</w:t>
            </w:r>
          </w:p>
        </w:tc>
        <w:tc>
          <w:tcPr>
            <w:tcW w:w="1843" w:type="dxa"/>
          </w:tcPr>
          <w:p w14:paraId="1B05C4D9" w14:textId="13D80F68" w:rsidR="000269EE" w:rsidRDefault="000269EE" w:rsidP="000269EE">
            <w:pPr>
              <w:rPr>
                <w:rFonts w:ascii="Helvetica" w:hAnsi="Helvetica" w:cs="Helvetica"/>
                <w:sz w:val="24"/>
              </w:rPr>
            </w:pPr>
            <w:r>
              <w:rPr>
                <w:rFonts w:ascii="Helvetica" w:hAnsi="Helvetica" w:cs="Helvetica"/>
                <w:sz w:val="24"/>
              </w:rPr>
              <w:t>Y</w:t>
            </w:r>
          </w:p>
        </w:tc>
        <w:tc>
          <w:tcPr>
            <w:tcW w:w="3228" w:type="dxa"/>
          </w:tcPr>
          <w:p w14:paraId="475D71B4" w14:textId="1F1703F3"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64111230" w14:textId="77777777" w:rsidTr="000269EE">
        <w:trPr>
          <w:trHeight w:val="652"/>
        </w:trPr>
        <w:tc>
          <w:tcPr>
            <w:tcW w:w="4273" w:type="dxa"/>
          </w:tcPr>
          <w:p w14:paraId="0E81A18F" w14:textId="74624019" w:rsidR="000269EE" w:rsidRDefault="000269EE" w:rsidP="000269EE">
            <w:pPr>
              <w:rPr>
                <w:rFonts w:ascii="Helvetica" w:hAnsi="Helvetica" w:cs="Helvetica"/>
                <w:sz w:val="24"/>
              </w:rPr>
            </w:pPr>
            <w:r>
              <w:rPr>
                <w:rFonts w:ascii="Helvetica" w:hAnsi="Helvetica" w:cs="Helvetica"/>
                <w:sz w:val="24"/>
              </w:rPr>
              <w:t>place</w:t>
            </w:r>
          </w:p>
        </w:tc>
        <w:tc>
          <w:tcPr>
            <w:tcW w:w="1843" w:type="dxa"/>
          </w:tcPr>
          <w:p w14:paraId="1E1F9C8E" w14:textId="733C4D07" w:rsidR="000269EE" w:rsidRDefault="000269EE" w:rsidP="000269EE">
            <w:pPr>
              <w:rPr>
                <w:rFonts w:ascii="Helvetica" w:hAnsi="Helvetica" w:cs="Helvetica"/>
                <w:sz w:val="24"/>
              </w:rPr>
            </w:pPr>
            <w:r>
              <w:rPr>
                <w:rFonts w:ascii="Helvetica" w:hAnsi="Helvetica" w:cs="Helvetica"/>
                <w:sz w:val="24"/>
              </w:rPr>
              <w:t>Y</w:t>
            </w:r>
          </w:p>
        </w:tc>
        <w:tc>
          <w:tcPr>
            <w:tcW w:w="3228" w:type="dxa"/>
          </w:tcPr>
          <w:p w14:paraId="3DC5B081" w14:textId="50339626"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3AB3DACF" w14:textId="77777777" w:rsidTr="000269EE">
        <w:trPr>
          <w:trHeight w:val="652"/>
        </w:trPr>
        <w:tc>
          <w:tcPr>
            <w:tcW w:w="4273" w:type="dxa"/>
          </w:tcPr>
          <w:p w14:paraId="556C2C0B" w14:textId="20DE12C4" w:rsidR="000269EE" w:rsidRDefault="000269EE" w:rsidP="000269EE">
            <w:pPr>
              <w:rPr>
                <w:rFonts w:ascii="Helvetica" w:hAnsi="Helvetica" w:cs="Helvetica"/>
                <w:sz w:val="24"/>
              </w:rPr>
            </w:pPr>
            <w:r>
              <w:rPr>
                <w:rFonts w:ascii="Helvetica" w:hAnsi="Helvetica" w:cs="Helvetica"/>
                <w:sz w:val="24"/>
              </w:rPr>
              <w:t>productOfferingTerm</w:t>
            </w:r>
          </w:p>
        </w:tc>
        <w:tc>
          <w:tcPr>
            <w:tcW w:w="1843" w:type="dxa"/>
          </w:tcPr>
          <w:p w14:paraId="31E2862D" w14:textId="02829B56" w:rsidR="000269EE" w:rsidRDefault="000269EE" w:rsidP="000269EE">
            <w:pPr>
              <w:rPr>
                <w:rFonts w:ascii="Helvetica" w:hAnsi="Helvetica" w:cs="Helvetica"/>
                <w:sz w:val="24"/>
              </w:rPr>
            </w:pPr>
            <w:r>
              <w:rPr>
                <w:rFonts w:ascii="Helvetica" w:hAnsi="Helvetica" w:cs="Helvetica"/>
                <w:sz w:val="24"/>
              </w:rPr>
              <w:t>Y</w:t>
            </w:r>
          </w:p>
        </w:tc>
        <w:tc>
          <w:tcPr>
            <w:tcW w:w="3228" w:type="dxa"/>
          </w:tcPr>
          <w:p w14:paraId="5A424091" w14:textId="77777777" w:rsidR="000269EE" w:rsidRDefault="000269EE" w:rsidP="000269EE">
            <w:pPr>
              <w:rPr>
                <w:rFonts w:ascii="Helvetica" w:hAnsi="Helvetica" w:cs="Helvetica"/>
                <w:sz w:val="24"/>
              </w:rPr>
            </w:pPr>
          </w:p>
        </w:tc>
      </w:tr>
      <w:tr w:rsidR="000269EE" w:rsidRPr="00ED29F6" w14:paraId="3DC8EE46" w14:textId="77777777" w:rsidTr="000269EE">
        <w:trPr>
          <w:trHeight w:val="652"/>
        </w:trPr>
        <w:tc>
          <w:tcPr>
            <w:tcW w:w="4273" w:type="dxa"/>
          </w:tcPr>
          <w:p w14:paraId="02E38E69" w14:textId="6069CA32" w:rsidR="000269EE" w:rsidRDefault="000269EE" w:rsidP="000269EE">
            <w:pPr>
              <w:rPr>
                <w:rFonts w:ascii="Helvetica" w:hAnsi="Helvetica" w:cs="Helvetica"/>
                <w:sz w:val="24"/>
              </w:rPr>
            </w:pPr>
            <w:r>
              <w:rPr>
                <w:rFonts w:ascii="Helvetica" w:hAnsi="Helvetica" w:cs="Helvetica"/>
                <w:sz w:val="24"/>
              </w:rPr>
              <w:t>productOfferingPrice</w:t>
            </w:r>
          </w:p>
        </w:tc>
        <w:tc>
          <w:tcPr>
            <w:tcW w:w="1843" w:type="dxa"/>
          </w:tcPr>
          <w:p w14:paraId="6EDB1235" w14:textId="557EC70A"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55660B5" w14:textId="4BE93D30" w:rsidR="000269EE" w:rsidRDefault="00913DB3" w:rsidP="000269EE">
            <w:pPr>
              <w:rPr>
                <w:rFonts w:ascii="Helvetica" w:hAnsi="Helvetica" w:cs="Helvetica"/>
                <w:sz w:val="24"/>
              </w:rPr>
            </w:pPr>
            <w:r>
              <w:rPr>
                <w:rFonts w:ascii="Helvetica" w:hAnsi="Helvetica" w:cs="Helvetica"/>
                <w:sz w:val="24"/>
              </w:rPr>
              <w:t>It should exist</w:t>
            </w:r>
          </w:p>
        </w:tc>
      </w:tr>
    </w:tbl>
    <w:p w14:paraId="66E52B06" w14:textId="77777777" w:rsidR="000269EE" w:rsidRPr="00DB7F9F" w:rsidRDefault="000269EE" w:rsidP="000269EE">
      <w:pPr>
        <w:rPr>
          <w:rFonts w:ascii="Helvetica" w:hAnsi="Helvetica" w:cs="Helvetica"/>
          <w:sz w:val="24"/>
        </w:rPr>
      </w:pPr>
    </w:p>
    <w:p w14:paraId="00B0773A" w14:textId="77777777" w:rsidR="000269EE" w:rsidRDefault="000269EE" w:rsidP="000269EE">
      <w:pPr>
        <w:rPr>
          <w:rFonts w:ascii="Helvetica" w:hAnsi="Helvetica" w:cs="Helvetica"/>
          <w:sz w:val="24"/>
        </w:rPr>
      </w:pPr>
      <w:r>
        <w:rPr>
          <w:rFonts w:ascii="Helvetica" w:hAnsi="Helvetica" w:cs="Helvetica"/>
          <w:sz w:val="24"/>
        </w:rPr>
        <w:t xml:space="preserve">             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0269EE" w14:paraId="6055DD26" w14:textId="77777777" w:rsidTr="000269EE">
        <w:trPr>
          <w:trHeight w:val="652"/>
        </w:trPr>
        <w:tc>
          <w:tcPr>
            <w:tcW w:w="4273" w:type="dxa"/>
            <w:shd w:val="clear" w:color="auto" w:fill="EEECE1" w:themeFill="background2"/>
          </w:tcPr>
          <w:p w14:paraId="3708737C" w14:textId="77777777" w:rsidR="000269EE" w:rsidRDefault="000269EE" w:rsidP="000269EE">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5A433BB1" w14:textId="77777777" w:rsidR="000269EE" w:rsidRDefault="000269EE" w:rsidP="000269EE">
            <w:pPr>
              <w:rPr>
                <w:rFonts w:ascii="Helvetica" w:hAnsi="Helvetica" w:cs="Helvetica"/>
                <w:sz w:val="24"/>
              </w:rPr>
            </w:pPr>
            <w:r>
              <w:rPr>
                <w:rFonts w:ascii="Helvetica" w:hAnsi="Helvetica" w:cs="Helvetica"/>
                <w:sz w:val="24"/>
              </w:rPr>
              <w:t>Rule/Pre Condition/Side Effects/Post Conditons</w:t>
            </w:r>
          </w:p>
        </w:tc>
      </w:tr>
      <w:tr w:rsidR="000269EE" w14:paraId="7AB73916" w14:textId="77777777" w:rsidTr="000269EE">
        <w:trPr>
          <w:trHeight w:val="652"/>
        </w:trPr>
        <w:tc>
          <w:tcPr>
            <w:tcW w:w="4273" w:type="dxa"/>
          </w:tcPr>
          <w:p w14:paraId="5911F191" w14:textId="32BAD832" w:rsidR="000269EE" w:rsidRDefault="00D3388A" w:rsidP="000269EE">
            <w:pPr>
              <w:rPr>
                <w:rFonts w:ascii="Helvetica" w:hAnsi="Helvetica" w:cs="Helvetica"/>
                <w:sz w:val="24"/>
              </w:rPr>
            </w:pPr>
            <w:r>
              <w:rPr>
                <w:rFonts w:ascii="Helvetica" w:hAnsi="Helvetica" w:cs="Helvetica"/>
                <w:sz w:val="24"/>
              </w:rPr>
              <w:t>isBundle</w:t>
            </w:r>
          </w:p>
        </w:tc>
        <w:tc>
          <w:tcPr>
            <w:tcW w:w="5670" w:type="dxa"/>
          </w:tcPr>
          <w:p w14:paraId="52C75EF7" w14:textId="77777777" w:rsidR="00D3388A" w:rsidRPr="008F2108" w:rsidRDefault="00D3388A" w:rsidP="00D3388A">
            <w:pPr>
              <w:jc w:val="both"/>
              <w:rPr>
                <w:rFonts w:ascii="Helvetica" w:hAnsi="Helvetica" w:cs="Helvetica"/>
                <w:sz w:val="24"/>
                <w:lang w:eastAsia="it-IT"/>
              </w:rPr>
            </w:pPr>
            <w:r w:rsidRPr="008F2108">
              <w:rPr>
                <w:rFonts w:ascii="Helvetica" w:hAnsi="Helvetica" w:cs="Helvetica"/>
                <w:sz w:val="24"/>
                <w:lang w:eastAsia="it-IT"/>
              </w:rPr>
              <w:t>isBundle determines whether a productOffering represents a single product</w:t>
            </w:r>
            <w:r>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4592FB2D" w14:textId="55E72C48" w:rsidR="00D3388A" w:rsidRDefault="00D3388A" w:rsidP="00D3388A">
            <w:pPr>
              <w:jc w:val="both"/>
              <w:rPr>
                <w:rFonts w:ascii="Helvetica" w:hAnsi="Helvetica" w:cs="Helvetica"/>
                <w:sz w:val="24"/>
                <w:lang w:eastAsia="it-IT"/>
              </w:rPr>
            </w:pPr>
            <w:r w:rsidRPr="008F2108">
              <w:rPr>
                <w:rFonts w:ascii="Helvetica" w:hAnsi="Helvetica" w:cs="Helvetica"/>
                <w:sz w:val="24"/>
                <w:lang w:eastAsia="it-IT"/>
              </w:rPr>
              <w:t>If false, then a product</w:t>
            </w:r>
            <w:r w:rsidR="002C4BFE">
              <w:rPr>
                <w:rFonts w:ascii="Helvetica" w:hAnsi="Helvetica" w:cs="Helvetica"/>
                <w:sz w:val="24"/>
                <w:lang w:eastAsia="it-IT"/>
              </w:rPr>
              <w:t>Offering</w:t>
            </w:r>
            <w:r w:rsidRPr="008F2108">
              <w:rPr>
                <w:rFonts w:ascii="Helvetica" w:hAnsi="Helvetica" w:cs="Helvetica"/>
                <w:sz w:val="24"/>
                <w:lang w:eastAsia="it-IT"/>
              </w:rPr>
              <w:t xml:space="preserve"> will be returned, but the bundledProductOffering will be absent or empty and vice-versa if isBundle is true. </w:t>
            </w:r>
          </w:p>
          <w:p w14:paraId="1518FD39" w14:textId="5D390CA1" w:rsidR="000269EE" w:rsidRDefault="000269EE" w:rsidP="000269EE">
            <w:pPr>
              <w:spacing w:line="240" w:lineRule="auto"/>
              <w:rPr>
                <w:rFonts w:ascii="Helvetica" w:hAnsi="Helvetica" w:cs="Helvetica"/>
                <w:sz w:val="24"/>
              </w:rPr>
            </w:pPr>
          </w:p>
        </w:tc>
      </w:tr>
    </w:tbl>
    <w:p w14:paraId="621608D6" w14:textId="77777777" w:rsidR="000269EE" w:rsidRDefault="000269EE" w:rsidP="000269EE">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269EE" w:rsidRPr="008C13B2" w14:paraId="665C77D9" w14:textId="77777777" w:rsidTr="000269EE">
        <w:tc>
          <w:tcPr>
            <w:tcW w:w="9720" w:type="dxa"/>
            <w:shd w:val="clear" w:color="auto" w:fill="FFFFFF" w:themeFill="background1"/>
          </w:tcPr>
          <w:p w14:paraId="025DDFB9"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269EE" w:rsidRPr="008C13B2" w14:paraId="1A3B3775" w14:textId="77777777" w:rsidTr="000269EE">
        <w:tc>
          <w:tcPr>
            <w:tcW w:w="9720" w:type="dxa"/>
            <w:shd w:val="clear" w:color="auto" w:fill="D9D9D9" w:themeFill="background1" w:themeFillShade="D9"/>
          </w:tcPr>
          <w:p w14:paraId="046EB028" w14:textId="353EE9FB"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PATCH /catalogManagement/</w:t>
            </w:r>
            <w:r w:rsidR="00C14769">
              <w:rPr>
                <w:rFonts w:ascii="Helvetica" w:hAnsi="Helvetica"/>
                <w:szCs w:val="20"/>
                <w:lang w:eastAsia="it-IT"/>
              </w:rPr>
              <w:t>productOffering</w:t>
            </w:r>
            <w:r>
              <w:t>/{42}</w:t>
            </w:r>
          </w:p>
          <w:p w14:paraId="25689D5D" w14:textId="6DC58BE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sidR="0061220C">
              <w:rPr>
                <w:rFonts w:ascii="Helvetica" w:hAnsi="Helvetica"/>
                <w:szCs w:val="20"/>
                <w:lang w:eastAsia="it-IT"/>
              </w:rPr>
              <w:t>-patch+json</w:t>
            </w:r>
          </w:p>
          <w:p w14:paraId="3969C06B" w14:textId="77777777" w:rsidR="000269EE" w:rsidRDefault="000269EE" w:rsidP="000269EE">
            <w:pPr>
              <w:spacing w:before="0" w:after="0" w:line="240" w:lineRule="auto"/>
              <w:rPr>
                <w:rFonts w:ascii="Helvetica" w:hAnsi="Helvetica"/>
                <w:szCs w:val="20"/>
                <w:lang w:eastAsia="it-IT"/>
              </w:rPr>
            </w:pPr>
          </w:p>
          <w:p w14:paraId="22F48912" w14:textId="3616EC14" w:rsidR="000269EE" w:rsidRPr="00165FE2" w:rsidRDefault="00165FE2" w:rsidP="00115245">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"/place"</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"http://serverlocation:port/marketSales/place/44"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"name"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"Spain"</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0269EE" w:rsidRPr="008C13B2" w14:paraId="4AAFF0DD" w14:textId="77777777" w:rsidTr="000269EE">
        <w:tc>
          <w:tcPr>
            <w:tcW w:w="9720" w:type="dxa"/>
            <w:shd w:val="clear" w:color="auto" w:fill="FFFFFF" w:themeFill="background1"/>
          </w:tcPr>
          <w:p w14:paraId="6CCB34A8"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269EE" w:rsidRPr="00260C4A" w14:paraId="5E937749" w14:textId="77777777" w:rsidTr="000269EE">
        <w:tc>
          <w:tcPr>
            <w:tcW w:w="9720" w:type="dxa"/>
            <w:shd w:val="clear" w:color="auto" w:fill="D9D9D9" w:themeFill="background1" w:themeFillShade="D9"/>
          </w:tcPr>
          <w:p w14:paraId="5AB83469" w14:textId="7777777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201</w:t>
            </w:r>
          </w:p>
          <w:p w14:paraId="67BF9016" w14:textId="77777777" w:rsidR="000269EE" w:rsidRPr="008C13B2" w:rsidRDefault="000269EE" w:rsidP="000269E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B078411" w14:textId="77777777" w:rsidR="000269EE" w:rsidRDefault="000269EE" w:rsidP="000269EE">
            <w:pPr>
              <w:spacing w:before="0" w:after="0" w:line="240" w:lineRule="auto"/>
              <w:rPr>
                <w:rFonts w:ascii="Helvetica" w:hAnsi="Helvetica"/>
                <w:szCs w:val="20"/>
                <w:lang w:eastAsia="it-IT"/>
              </w:rPr>
            </w:pPr>
          </w:p>
          <w:p w14:paraId="63EF9730" w14:textId="02F49733" w:rsidR="00F040A3" w:rsidRDefault="00F040A3" w:rsidP="00F040A3">
            <w:pPr>
              <w:spacing w:before="0" w:after="0" w:line="240" w:lineRule="auto"/>
              <w:rPr>
                <w:rFonts w:ascii="Times New Roman" w:hAnsi="Times New Roman"/>
                <w:color w:val="00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productOffering</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w:t>
            </w:r>
            <w:r>
              <w:rPr>
                <w:rFonts w:ascii="Times New Roman" w:hAnsi="Times New Roman"/>
                <w:color w:val="0000FF"/>
                <w:sz w:val="24"/>
                <w:lang w:eastAsia="it-IT"/>
              </w:rPr>
              <w:t>44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Spain</w:t>
            </w:r>
            <w:r w:rsidRPr="0081258F">
              <w:rPr>
                <w:rFonts w:ascii="Times New Roman" w:hAnsi="Times New Roman"/>
                <w:color w:val="0000FF"/>
                <w:sz w:val="24"/>
                <w:lang w:eastAsia="it-IT"/>
              </w:rPr>
              <w:t>"</w:t>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p>
          <w:p w14:paraId="2DD1E664"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15</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64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28</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3B47783"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E44E006"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521B0196" w14:textId="035302BA" w:rsidR="00AF6C75"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1B55C505" w14:textId="77777777" w:rsidR="00AF6C75"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1BDBE957" w14:textId="44741680" w:rsidR="000269EE" w:rsidRPr="00260C4A" w:rsidRDefault="00F040A3" w:rsidP="00AF6C7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30C2D02" w14:textId="5665E80A" w:rsidR="00456416" w:rsidRPr="008F2108" w:rsidRDefault="00456416" w:rsidP="00456416">
      <w:pPr>
        <w:pStyle w:val="Heading2"/>
        <w:rPr>
          <w:caps/>
        </w:rPr>
      </w:pPr>
      <w:bookmarkStart w:id="63" w:name="_Toc405197204"/>
      <w:r>
        <w:t>PATCH</w:t>
      </w:r>
      <w:r w:rsidRPr="008F2108">
        <w:t xml:space="preserve"> /catalogManagement/</w:t>
      </w:r>
      <w:r>
        <w:t>productSpecification</w:t>
      </w:r>
      <w:r w:rsidRPr="008F2108">
        <w:t>/{ID}</w:t>
      </w:r>
      <w:bookmarkEnd w:id="63"/>
    </w:p>
    <w:p w14:paraId="152791A0"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2A0A702F"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 xml:space="preserve">Description : </w:t>
      </w:r>
    </w:p>
    <w:p w14:paraId="6D7E725E" w14:textId="23C321A8" w:rsidR="00456416" w:rsidRDefault="00456416" w:rsidP="00456416">
      <w:pPr>
        <w:pStyle w:val="ListParagraph"/>
        <w:numPr>
          <w:ilvl w:val="0"/>
          <w:numId w:val="27"/>
        </w:numPr>
        <w:rPr>
          <w:rFonts w:ascii="Helvetica" w:hAnsi="Helvetica" w:cs="Helvetica"/>
          <w:sz w:val="24"/>
        </w:rPr>
      </w:pPr>
      <w:r>
        <w:rPr>
          <w:rFonts w:ascii="Helvetica" w:hAnsi="Helvetica" w:cs="Helvetica"/>
          <w:sz w:val="24"/>
        </w:rPr>
        <w:t>This operation partially updates a productSpecification.</w:t>
      </w:r>
    </w:p>
    <w:p w14:paraId="26F6824D" w14:textId="77777777" w:rsidR="00456416" w:rsidRPr="008F2108" w:rsidRDefault="00456416" w:rsidP="0045641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9F18B14" w14:textId="77777777" w:rsidR="00456416" w:rsidRPr="008F2108" w:rsidRDefault="00456416" w:rsidP="0045641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2716691"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 xml:space="preserve">Behavior : </w:t>
      </w:r>
    </w:p>
    <w:p w14:paraId="73789C85" w14:textId="77777777" w:rsidR="00456416" w:rsidRPr="001B7861" w:rsidRDefault="00456416" w:rsidP="00456416">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5197DF8" w14:textId="77777777" w:rsidR="00456416" w:rsidRPr="001B7861" w:rsidRDefault="00456416" w:rsidP="00456416">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E028342" w14:textId="77777777" w:rsidR="00456416" w:rsidRDefault="00456416" w:rsidP="00456416">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1727807" w14:textId="77777777" w:rsidR="00456416" w:rsidRDefault="00456416" w:rsidP="00456416">
      <w:pPr>
        <w:pStyle w:val="ListParagraph"/>
        <w:rPr>
          <w:rFonts w:ascii="Helvetica" w:hAnsi="Helvetica" w:cs="Helvetica"/>
          <w:sz w:val="24"/>
        </w:rPr>
      </w:pPr>
    </w:p>
    <w:p w14:paraId="4F73AAE4" w14:textId="77777777" w:rsidR="00456416" w:rsidRDefault="00456416" w:rsidP="00456416">
      <w:pPr>
        <w:pStyle w:val="ListParagraph"/>
        <w:rPr>
          <w:rFonts w:ascii="Helvetica" w:hAnsi="Helvetica" w:cs="Helvetica"/>
          <w:sz w:val="24"/>
        </w:rPr>
      </w:pPr>
    </w:p>
    <w:p w14:paraId="236FBA88" w14:textId="77777777" w:rsidR="00456416" w:rsidRPr="00DB7F9F" w:rsidRDefault="00456416" w:rsidP="00456416">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59"/>
      </w:tblGrid>
      <w:tr w:rsidR="00456416" w:rsidRPr="00ED29F6" w14:paraId="64401E78" w14:textId="77777777" w:rsidTr="00A95E10">
        <w:trPr>
          <w:trHeight w:val="652"/>
        </w:trPr>
        <w:tc>
          <w:tcPr>
            <w:tcW w:w="4273" w:type="dxa"/>
            <w:shd w:val="clear" w:color="auto" w:fill="EEECE1" w:themeFill="background2"/>
          </w:tcPr>
          <w:p w14:paraId="7649C5D8" w14:textId="77777777" w:rsidR="00456416" w:rsidRPr="00ED29F6" w:rsidRDefault="00456416" w:rsidP="00456416">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0737F418" w14:textId="77777777" w:rsidR="00456416" w:rsidRPr="00ED29F6" w:rsidRDefault="00456416" w:rsidP="00456416">
            <w:pPr>
              <w:rPr>
                <w:rFonts w:ascii="Helvetica" w:hAnsi="Helvetica" w:cs="Helvetica"/>
                <w:sz w:val="24"/>
              </w:rPr>
            </w:pPr>
            <w:r w:rsidRPr="00ED29F6">
              <w:rPr>
                <w:rFonts w:ascii="Helvetica" w:hAnsi="Helvetica" w:cs="Helvetica"/>
                <w:sz w:val="24"/>
              </w:rPr>
              <w:t>Patchable</w:t>
            </w:r>
          </w:p>
        </w:tc>
        <w:tc>
          <w:tcPr>
            <w:tcW w:w="3259" w:type="dxa"/>
            <w:shd w:val="clear" w:color="auto" w:fill="EEECE1" w:themeFill="background2"/>
          </w:tcPr>
          <w:p w14:paraId="089C0388" w14:textId="77777777" w:rsidR="00456416" w:rsidRPr="00ED29F6" w:rsidRDefault="00456416" w:rsidP="00456416">
            <w:pPr>
              <w:rPr>
                <w:rFonts w:ascii="Helvetica" w:hAnsi="Helvetica" w:cs="Helvetica"/>
                <w:sz w:val="24"/>
              </w:rPr>
            </w:pPr>
            <w:r w:rsidRPr="00ED29F6">
              <w:rPr>
                <w:rFonts w:ascii="Helvetica" w:hAnsi="Helvetica" w:cs="Helvetica"/>
                <w:sz w:val="24"/>
              </w:rPr>
              <w:t>Rule</w:t>
            </w:r>
          </w:p>
        </w:tc>
      </w:tr>
      <w:tr w:rsidR="00456416" w:rsidRPr="00ED29F6" w14:paraId="4529793B" w14:textId="77777777" w:rsidTr="00A95E10">
        <w:trPr>
          <w:trHeight w:val="652"/>
        </w:trPr>
        <w:tc>
          <w:tcPr>
            <w:tcW w:w="4273" w:type="dxa"/>
          </w:tcPr>
          <w:p w14:paraId="0ADDC5ED" w14:textId="77777777" w:rsidR="00456416" w:rsidRPr="00ED29F6" w:rsidRDefault="00456416" w:rsidP="00456416">
            <w:pPr>
              <w:rPr>
                <w:rFonts w:ascii="Helvetica" w:hAnsi="Helvetica" w:cs="Helvetica"/>
                <w:sz w:val="24"/>
              </w:rPr>
            </w:pPr>
            <w:r>
              <w:rPr>
                <w:rFonts w:ascii="Helvetica" w:hAnsi="Helvetica" w:cs="Helvetica"/>
                <w:sz w:val="24"/>
              </w:rPr>
              <w:t>Id</w:t>
            </w:r>
          </w:p>
        </w:tc>
        <w:tc>
          <w:tcPr>
            <w:tcW w:w="1843" w:type="dxa"/>
          </w:tcPr>
          <w:p w14:paraId="78FED0E3" w14:textId="77777777" w:rsidR="00456416" w:rsidRPr="00ED29F6" w:rsidRDefault="00456416" w:rsidP="00456416">
            <w:pPr>
              <w:rPr>
                <w:rFonts w:ascii="Helvetica" w:hAnsi="Helvetica" w:cs="Helvetica"/>
                <w:sz w:val="24"/>
              </w:rPr>
            </w:pPr>
            <w:r w:rsidRPr="00ED29F6">
              <w:rPr>
                <w:rFonts w:ascii="Helvetica" w:hAnsi="Helvetica" w:cs="Helvetica"/>
                <w:sz w:val="24"/>
              </w:rPr>
              <w:t>No</w:t>
            </w:r>
          </w:p>
        </w:tc>
        <w:tc>
          <w:tcPr>
            <w:tcW w:w="3259" w:type="dxa"/>
          </w:tcPr>
          <w:p w14:paraId="62A092B8" w14:textId="77777777" w:rsidR="00456416" w:rsidRPr="00ED29F6" w:rsidRDefault="00456416" w:rsidP="00456416">
            <w:pPr>
              <w:rPr>
                <w:rFonts w:ascii="Helvetica" w:hAnsi="Helvetica" w:cs="Helvetica"/>
                <w:sz w:val="24"/>
              </w:rPr>
            </w:pPr>
          </w:p>
        </w:tc>
      </w:tr>
      <w:tr w:rsidR="00456416" w:rsidRPr="00ED29F6" w14:paraId="3CAB371E" w14:textId="77777777" w:rsidTr="00A95E10">
        <w:trPr>
          <w:trHeight w:val="652"/>
        </w:trPr>
        <w:tc>
          <w:tcPr>
            <w:tcW w:w="4273" w:type="dxa"/>
          </w:tcPr>
          <w:p w14:paraId="631CA4D9" w14:textId="77777777" w:rsidR="00456416" w:rsidRPr="00ED29F6" w:rsidRDefault="00456416" w:rsidP="00456416">
            <w:pPr>
              <w:rPr>
                <w:rFonts w:ascii="Helvetica" w:hAnsi="Helvetica" w:cs="Helvetica"/>
                <w:sz w:val="24"/>
              </w:rPr>
            </w:pPr>
            <w:r>
              <w:rPr>
                <w:rFonts w:ascii="Helvetica" w:hAnsi="Helvetica" w:cs="Helvetica"/>
                <w:sz w:val="24"/>
              </w:rPr>
              <w:t>lastUpdate</w:t>
            </w:r>
          </w:p>
        </w:tc>
        <w:tc>
          <w:tcPr>
            <w:tcW w:w="1843" w:type="dxa"/>
          </w:tcPr>
          <w:p w14:paraId="5CECFF8F" w14:textId="77777777" w:rsidR="00456416" w:rsidRPr="00ED29F6" w:rsidRDefault="00456416" w:rsidP="00456416">
            <w:pPr>
              <w:rPr>
                <w:rFonts w:ascii="Helvetica" w:hAnsi="Helvetica" w:cs="Helvetica"/>
                <w:sz w:val="24"/>
              </w:rPr>
            </w:pPr>
            <w:r>
              <w:rPr>
                <w:rFonts w:ascii="Helvetica" w:hAnsi="Helvetica" w:cs="Helvetica"/>
                <w:sz w:val="24"/>
              </w:rPr>
              <w:t>No</w:t>
            </w:r>
          </w:p>
        </w:tc>
        <w:tc>
          <w:tcPr>
            <w:tcW w:w="3259" w:type="dxa"/>
          </w:tcPr>
          <w:p w14:paraId="0B14EBEA" w14:textId="77777777" w:rsidR="00456416" w:rsidRPr="00ED29F6" w:rsidRDefault="00456416" w:rsidP="00456416">
            <w:pPr>
              <w:rPr>
                <w:rFonts w:ascii="Helvetica" w:hAnsi="Helvetica" w:cs="Helvetica"/>
                <w:sz w:val="24"/>
              </w:rPr>
            </w:pPr>
          </w:p>
        </w:tc>
      </w:tr>
      <w:tr w:rsidR="00456416" w:rsidRPr="00ED29F6" w14:paraId="196F959D" w14:textId="77777777" w:rsidTr="00A95E10">
        <w:trPr>
          <w:trHeight w:val="652"/>
        </w:trPr>
        <w:tc>
          <w:tcPr>
            <w:tcW w:w="4273" w:type="dxa"/>
          </w:tcPr>
          <w:p w14:paraId="0F6E3BD7" w14:textId="77777777" w:rsidR="00456416" w:rsidRPr="00ED29F6" w:rsidRDefault="00456416" w:rsidP="00456416">
            <w:pPr>
              <w:rPr>
                <w:rFonts w:ascii="Helvetica" w:hAnsi="Helvetica" w:cs="Helvetica"/>
                <w:sz w:val="24"/>
              </w:rPr>
            </w:pPr>
            <w:r>
              <w:rPr>
                <w:rFonts w:ascii="Helvetica" w:hAnsi="Helvetica" w:cs="Helvetica"/>
                <w:sz w:val="24"/>
              </w:rPr>
              <w:t>version</w:t>
            </w:r>
          </w:p>
        </w:tc>
        <w:tc>
          <w:tcPr>
            <w:tcW w:w="1843" w:type="dxa"/>
          </w:tcPr>
          <w:p w14:paraId="12FA5497"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288BE226" w14:textId="77777777" w:rsidR="00456416" w:rsidRPr="00ED29F6" w:rsidRDefault="00456416" w:rsidP="00456416">
            <w:pPr>
              <w:rPr>
                <w:rFonts w:ascii="Helvetica" w:hAnsi="Helvetica" w:cs="Helvetica"/>
                <w:sz w:val="24"/>
              </w:rPr>
            </w:pPr>
            <w:r>
              <w:rPr>
                <w:rFonts w:ascii="Helvetica" w:hAnsi="Helvetica" w:cs="Helvetica"/>
                <w:sz w:val="24"/>
              </w:rPr>
              <w:t>Should be greater than the current one</w:t>
            </w:r>
          </w:p>
        </w:tc>
      </w:tr>
      <w:tr w:rsidR="00456416" w:rsidRPr="00ED29F6" w14:paraId="44CBE471" w14:textId="77777777" w:rsidTr="00A95E10">
        <w:trPr>
          <w:trHeight w:val="999"/>
        </w:trPr>
        <w:tc>
          <w:tcPr>
            <w:tcW w:w="4273" w:type="dxa"/>
          </w:tcPr>
          <w:p w14:paraId="68CB5849" w14:textId="77777777" w:rsidR="00456416" w:rsidRPr="00ED29F6" w:rsidRDefault="00456416" w:rsidP="00456416">
            <w:pPr>
              <w:rPr>
                <w:rFonts w:ascii="Helvetica" w:hAnsi="Helvetica" w:cs="Helvetica"/>
                <w:sz w:val="24"/>
              </w:rPr>
            </w:pPr>
            <w:r>
              <w:rPr>
                <w:rFonts w:ascii="Helvetica" w:hAnsi="Helvetica" w:cs="Helvetica"/>
                <w:sz w:val="24"/>
              </w:rPr>
              <w:t>lifecycleStatus</w:t>
            </w:r>
          </w:p>
        </w:tc>
        <w:tc>
          <w:tcPr>
            <w:tcW w:w="1843" w:type="dxa"/>
          </w:tcPr>
          <w:p w14:paraId="5C06E7D2"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0FF8546F" w14:textId="77777777" w:rsidR="00456416" w:rsidRPr="00ED29F6" w:rsidRDefault="00456416" w:rsidP="00456416">
            <w:pPr>
              <w:rPr>
                <w:rFonts w:ascii="Helvetica" w:hAnsi="Helvetica" w:cs="Helvetica"/>
                <w:sz w:val="24"/>
              </w:rPr>
            </w:pPr>
            <w:r>
              <w:rPr>
                <w:rFonts w:ascii="Helvetica" w:hAnsi="Helvetica" w:cs="Helvetica"/>
                <w:sz w:val="24"/>
              </w:rPr>
              <w:t>Status should be valid</w:t>
            </w:r>
          </w:p>
        </w:tc>
      </w:tr>
      <w:tr w:rsidR="00456416" w:rsidRPr="00ED29F6" w14:paraId="54BA1075" w14:textId="77777777" w:rsidTr="00A95E10">
        <w:trPr>
          <w:trHeight w:val="652"/>
        </w:trPr>
        <w:tc>
          <w:tcPr>
            <w:tcW w:w="4273" w:type="dxa"/>
          </w:tcPr>
          <w:p w14:paraId="5D078CC7" w14:textId="77777777" w:rsidR="00456416" w:rsidRPr="00ED29F6" w:rsidRDefault="00456416" w:rsidP="00456416">
            <w:pPr>
              <w:rPr>
                <w:rFonts w:ascii="Helvetica" w:hAnsi="Helvetica" w:cs="Helvetica"/>
                <w:sz w:val="24"/>
              </w:rPr>
            </w:pPr>
            <w:r>
              <w:rPr>
                <w:rFonts w:ascii="Helvetica" w:hAnsi="Helvetica" w:cs="Helvetica"/>
                <w:sz w:val="24"/>
              </w:rPr>
              <w:t>startDateTime</w:t>
            </w:r>
          </w:p>
        </w:tc>
        <w:tc>
          <w:tcPr>
            <w:tcW w:w="1843" w:type="dxa"/>
          </w:tcPr>
          <w:p w14:paraId="05B0A44F"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649C2165" w14:textId="77777777" w:rsidR="00456416" w:rsidRPr="00ED29F6" w:rsidRDefault="00456416" w:rsidP="00456416">
            <w:pPr>
              <w:rPr>
                <w:rFonts w:ascii="Helvetica" w:hAnsi="Helvetica" w:cs="Helvetica"/>
                <w:sz w:val="24"/>
              </w:rPr>
            </w:pPr>
          </w:p>
        </w:tc>
      </w:tr>
      <w:tr w:rsidR="00456416" w:rsidRPr="00ED29F6" w14:paraId="40D0391B" w14:textId="77777777" w:rsidTr="00A95E10">
        <w:trPr>
          <w:trHeight w:val="652"/>
        </w:trPr>
        <w:tc>
          <w:tcPr>
            <w:tcW w:w="4273" w:type="dxa"/>
          </w:tcPr>
          <w:p w14:paraId="01164082" w14:textId="77777777" w:rsidR="00456416" w:rsidRPr="00ED29F6" w:rsidRDefault="00456416" w:rsidP="00456416">
            <w:pPr>
              <w:rPr>
                <w:rFonts w:ascii="Helvetica" w:hAnsi="Helvetica" w:cs="Helvetica"/>
                <w:sz w:val="24"/>
              </w:rPr>
            </w:pPr>
            <w:r>
              <w:rPr>
                <w:rFonts w:ascii="Helvetica" w:hAnsi="Helvetica" w:cs="Helvetica"/>
                <w:sz w:val="24"/>
              </w:rPr>
              <w:t>endDateTime</w:t>
            </w:r>
          </w:p>
        </w:tc>
        <w:tc>
          <w:tcPr>
            <w:tcW w:w="1843" w:type="dxa"/>
          </w:tcPr>
          <w:p w14:paraId="4DB57333"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4511394E" w14:textId="77777777" w:rsidR="00456416" w:rsidRPr="00ED29F6" w:rsidRDefault="00456416" w:rsidP="00456416">
            <w:pPr>
              <w:rPr>
                <w:rFonts w:ascii="Helvetica" w:hAnsi="Helvetica" w:cs="Helvetica"/>
                <w:sz w:val="24"/>
              </w:rPr>
            </w:pPr>
            <w:r>
              <w:rPr>
                <w:rFonts w:ascii="Helvetica" w:hAnsi="Helvetica" w:cs="Helvetica"/>
                <w:sz w:val="24"/>
              </w:rPr>
              <w:t>Should be greater than startDateTime</w:t>
            </w:r>
          </w:p>
        </w:tc>
      </w:tr>
      <w:tr w:rsidR="00456416" w:rsidRPr="00ED29F6" w14:paraId="6EFED88B" w14:textId="77777777" w:rsidTr="00A95E10">
        <w:trPr>
          <w:trHeight w:val="652"/>
        </w:trPr>
        <w:tc>
          <w:tcPr>
            <w:tcW w:w="4273" w:type="dxa"/>
          </w:tcPr>
          <w:p w14:paraId="0F2B9D80" w14:textId="77777777" w:rsidR="00456416" w:rsidRPr="00ED29F6" w:rsidRDefault="00456416" w:rsidP="00456416">
            <w:pPr>
              <w:rPr>
                <w:rFonts w:ascii="Helvetica" w:hAnsi="Helvetica" w:cs="Helvetica"/>
                <w:sz w:val="24"/>
              </w:rPr>
            </w:pPr>
            <w:r>
              <w:rPr>
                <w:rFonts w:ascii="Helvetica" w:hAnsi="Helvetica" w:cs="Helvetica"/>
                <w:sz w:val="24"/>
              </w:rPr>
              <w:t>isBundle</w:t>
            </w:r>
          </w:p>
        </w:tc>
        <w:tc>
          <w:tcPr>
            <w:tcW w:w="1843" w:type="dxa"/>
          </w:tcPr>
          <w:p w14:paraId="1745DF11"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6E8B3F0D" w14:textId="46131BBD" w:rsidR="00456416" w:rsidRPr="00ED29F6" w:rsidRDefault="00456416" w:rsidP="00456416">
            <w:pPr>
              <w:rPr>
                <w:rFonts w:ascii="Helvetica" w:hAnsi="Helvetica" w:cs="Helvetica"/>
                <w:sz w:val="24"/>
              </w:rPr>
            </w:pPr>
            <w:r>
              <w:rPr>
                <w:rFonts w:ascii="Helvetica" w:hAnsi="Helvetica" w:cs="Helvetica"/>
                <w:sz w:val="24"/>
              </w:rPr>
              <w:t>To be updated in compliance with the bundledProductSpecification</w:t>
            </w:r>
          </w:p>
        </w:tc>
      </w:tr>
      <w:tr w:rsidR="00456416" w:rsidRPr="00ED29F6" w14:paraId="08D72BFF" w14:textId="77777777" w:rsidTr="00A95E10">
        <w:trPr>
          <w:trHeight w:val="652"/>
        </w:trPr>
        <w:tc>
          <w:tcPr>
            <w:tcW w:w="4273" w:type="dxa"/>
          </w:tcPr>
          <w:p w14:paraId="41C6523E" w14:textId="77777777" w:rsidR="00456416" w:rsidRPr="00ED29F6" w:rsidRDefault="00456416" w:rsidP="00456416">
            <w:pPr>
              <w:rPr>
                <w:rFonts w:ascii="Helvetica" w:hAnsi="Helvetica" w:cs="Helvetica"/>
                <w:sz w:val="24"/>
              </w:rPr>
            </w:pPr>
            <w:r>
              <w:rPr>
                <w:rFonts w:ascii="Helvetica" w:hAnsi="Helvetica" w:cs="Helvetica"/>
                <w:sz w:val="24"/>
              </w:rPr>
              <w:t>name</w:t>
            </w:r>
          </w:p>
        </w:tc>
        <w:tc>
          <w:tcPr>
            <w:tcW w:w="1843" w:type="dxa"/>
          </w:tcPr>
          <w:p w14:paraId="704DF734"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A116831" w14:textId="77777777" w:rsidR="00456416" w:rsidRPr="00ED29F6" w:rsidRDefault="00456416" w:rsidP="00456416">
            <w:pPr>
              <w:rPr>
                <w:rFonts w:ascii="Helvetica" w:hAnsi="Helvetica" w:cs="Helvetica"/>
                <w:sz w:val="24"/>
              </w:rPr>
            </w:pPr>
          </w:p>
        </w:tc>
      </w:tr>
      <w:tr w:rsidR="00456416" w:rsidRPr="00ED29F6" w14:paraId="2648C1D5" w14:textId="77777777" w:rsidTr="00A95E10">
        <w:trPr>
          <w:trHeight w:val="652"/>
        </w:trPr>
        <w:tc>
          <w:tcPr>
            <w:tcW w:w="4273" w:type="dxa"/>
          </w:tcPr>
          <w:p w14:paraId="41BF836B" w14:textId="77777777" w:rsidR="00456416" w:rsidRPr="00ED29F6" w:rsidRDefault="00456416" w:rsidP="00456416">
            <w:pPr>
              <w:rPr>
                <w:rFonts w:ascii="Helvetica" w:hAnsi="Helvetica" w:cs="Helvetica"/>
                <w:sz w:val="24"/>
              </w:rPr>
            </w:pPr>
            <w:r>
              <w:rPr>
                <w:rFonts w:ascii="Helvetica" w:hAnsi="Helvetica" w:cs="Helvetica"/>
                <w:sz w:val="24"/>
              </w:rPr>
              <w:t>description</w:t>
            </w:r>
          </w:p>
        </w:tc>
        <w:tc>
          <w:tcPr>
            <w:tcW w:w="1843" w:type="dxa"/>
          </w:tcPr>
          <w:p w14:paraId="6B217909"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E2D2DF3" w14:textId="77777777" w:rsidR="00456416" w:rsidRPr="00ED29F6" w:rsidRDefault="00456416" w:rsidP="00456416">
            <w:pPr>
              <w:rPr>
                <w:rFonts w:ascii="Helvetica" w:hAnsi="Helvetica" w:cs="Helvetica"/>
                <w:sz w:val="24"/>
              </w:rPr>
            </w:pPr>
          </w:p>
        </w:tc>
      </w:tr>
      <w:tr w:rsidR="00456416" w:rsidRPr="00ED29F6" w14:paraId="4EBC3133" w14:textId="77777777" w:rsidTr="00A95E10">
        <w:trPr>
          <w:trHeight w:val="652"/>
        </w:trPr>
        <w:tc>
          <w:tcPr>
            <w:tcW w:w="4273" w:type="dxa"/>
          </w:tcPr>
          <w:p w14:paraId="5040DA46" w14:textId="42B7603E" w:rsidR="00456416" w:rsidRDefault="00456416" w:rsidP="00456416">
            <w:pPr>
              <w:rPr>
                <w:rFonts w:ascii="Helvetica" w:hAnsi="Helvetica" w:cs="Helvetica"/>
                <w:sz w:val="24"/>
              </w:rPr>
            </w:pPr>
            <w:r>
              <w:rPr>
                <w:rFonts w:ascii="Helvetica" w:hAnsi="Helvetica" w:cs="Helvetica"/>
                <w:sz w:val="24"/>
              </w:rPr>
              <w:t>brand</w:t>
            </w:r>
          </w:p>
        </w:tc>
        <w:tc>
          <w:tcPr>
            <w:tcW w:w="1843" w:type="dxa"/>
          </w:tcPr>
          <w:p w14:paraId="63029DB9"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7669AA6E" w14:textId="77777777" w:rsidR="00456416" w:rsidRPr="00ED29F6" w:rsidRDefault="00456416" w:rsidP="00456416">
            <w:pPr>
              <w:rPr>
                <w:rFonts w:ascii="Helvetica" w:hAnsi="Helvetica" w:cs="Helvetica"/>
                <w:sz w:val="24"/>
              </w:rPr>
            </w:pPr>
          </w:p>
        </w:tc>
      </w:tr>
      <w:tr w:rsidR="00456416" w:rsidRPr="00ED29F6" w14:paraId="0FD2E7AC" w14:textId="77777777" w:rsidTr="00A95E10">
        <w:trPr>
          <w:trHeight w:val="652"/>
        </w:trPr>
        <w:tc>
          <w:tcPr>
            <w:tcW w:w="4273" w:type="dxa"/>
          </w:tcPr>
          <w:p w14:paraId="72C5FCA8" w14:textId="2A9FA7E2" w:rsidR="00456416" w:rsidRDefault="00456416" w:rsidP="00456416">
            <w:pPr>
              <w:rPr>
                <w:rFonts w:ascii="Helvetica" w:hAnsi="Helvetica" w:cs="Helvetica"/>
                <w:sz w:val="24"/>
              </w:rPr>
            </w:pPr>
            <w:r>
              <w:rPr>
                <w:rFonts w:ascii="Helvetica" w:hAnsi="Helvetica" w:cs="Helvetica"/>
                <w:sz w:val="24"/>
              </w:rPr>
              <w:t>relatedParty</w:t>
            </w:r>
          </w:p>
        </w:tc>
        <w:tc>
          <w:tcPr>
            <w:tcW w:w="1843" w:type="dxa"/>
          </w:tcPr>
          <w:p w14:paraId="307ABF87" w14:textId="49F84D10"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01279AD" w14:textId="54DB893A"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0FDB388A" w14:textId="77777777" w:rsidTr="00A95E10">
        <w:trPr>
          <w:trHeight w:val="652"/>
        </w:trPr>
        <w:tc>
          <w:tcPr>
            <w:tcW w:w="4273" w:type="dxa"/>
          </w:tcPr>
          <w:p w14:paraId="63496B7B" w14:textId="6814B14A" w:rsidR="00456416" w:rsidRDefault="00456416" w:rsidP="00456416">
            <w:pPr>
              <w:rPr>
                <w:rFonts w:ascii="Helvetica" w:hAnsi="Helvetica" w:cs="Helvetica"/>
                <w:sz w:val="24"/>
              </w:rPr>
            </w:pPr>
            <w:r>
              <w:rPr>
                <w:rFonts w:ascii="Helvetica" w:hAnsi="Helvetica" w:cs="Helvetica"/>
                <w:sz w:val="24"/>
              </w:rPr>
              <w:t>attachment</w:t>
            </w:r>
          </w:p>
        </w:tc>
        <w:tc>
          <w:tcPr>
            <w:tcW w:w="1843" w:type="dxa"/>
          </w:tcPr>
          <w:p w14:paraId="12AD3F34" w14:textId="7CE255B2"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B5E687D" w14:textId="5A5B430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4946A26" w14:textId="77777777" w:rsidTr="00A95E10">
        <w:trPr>
          <w:trHeight w:val="652"/>
        </w:trPr>
        <w:tc>
          <w:tcPr>
            <w:tcW w:w="4273" w:type="dxa"/>
          </w:tcPr>
          <w:p w14:paraId="24B8594E" w14:textId="31B0391A" w:rsidR="00456416" w:rsidRDefault="00456416" w:rsidP="00456416">
            <w:pPr>
              <w:rPr>
                <w:rFonts w:ascii="Helvetica" w:hAnsi="Helvetica" w:cs="Helvetica"/>
                <w:sz w:val="24"/>
              </w:rPr>
            </w:pPr>
            <w:r>
              <w:rPr>
                <w:rFonts w:ascii="Helvetica" w:hAnsi="Helvetica" w:cs="Helvetica"/>
                <w:sz w:val="24"/>
              </w:rPr>
              <w:t>bundledProductSpecification</w:t>
            </w:r>
          </w:p>
        </w:tc>
        <w:tc>
          <w:tcPr>
            <w:tcW w:w="1843" w:type="dxa"/>
          </w:tcPr>
          <w:p w14:paraId="4F46CEC4"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6A770F57" w14:textId="77777777" w:rsidR="00456416" w:rsidRPr="00ED29F6" w:rsidRDefault="00456416" w:rsidP="00456416">
            <w:pPr>
              <w:rPr>
                <w:rFonts w:ascii="Helvetica" w:hAnsi="Helvetica" w:cs="Helvetica"/>
                <w:sz w:val="24"/>
              </w:rPr>
            </w:pPr>
            <w:r>
              <w:rPr>
                <w:rFonts w:ascii="Helvetica" w:hAnsi="Helvetica" w:cs="Helvetica"/>
                <w:sz w:val="24"/>
              </w:rPr>
              <w:t>To be updated in compliance with isBundle</w:t>
            </w:r>
          </w:p>
        </w:tc>
      </w:tr>
      <w:tr w:rsidR="00456416" w:rsidRPr="00ED29F6" w14:paraId="70FD4B93" w14:textId="77777777" w:rsidTr="00A95E10">
        <w:trPr>
          <w:trHeight w:val="652"/>
        </w:trPr>
        <w:tc>
          <w:tcPr>
            <w:tcW w:w="4273" w:type="dxa"/>
          </w:tcPr>
          <w:p w14:paraId="7CB92312" w14:textId="508B57D0" w:rsidR="00456416" w:rsidRDefault="00456416" w:rsidP="00456416">
            <w:pPr>
              <w:rPr>
                <w:rFonts w:ascii="Helvetica" w:hAnsi="Helvetica" w:cs="Helvetica"/>
                <w:sz w:val="24"/>
              </w:rPr>
            </w:pPr>
            <w:r>
              <w:rPr>
                <w:rFonts w:ascii="Helvetica" w:hAnsi="Helvetica" w:cs="Helvetica"/>
                <w:sz w:val="24"/>
              </w:rPr>
              <w:t>productSpecificationRelationship</w:t>
            </w:r>
          </w:p>
        </w:tc>
        <w:tc>
          <w:tcPr>
            <w:tcW w:w="1843" w:type="dxa"/>
          </w:tcPr>
          <w:p w14:paraId="65835FB3"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BFB4119"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D18D3E6" w14:textId="77777777" w:rsidTr="00A95E10">
        <w:trPr>
          <w:trHeight w:val="652"/>
        </w:trPr>
        <w:tc>
          <w:tcPr>
            <w:tcW w:w="4273" w:type="dxa"/>
          </w:tcPr>
          <w:p w14:paraId="40492B08" w14:textId="647E9FB5" w:rsidR="00456416" w:rsidRDefault="00456416" w:rsidP="00456416">
            <w:pPr>
              <w:rPr>
                <w:rFonts w:ascii="Helvetica" w:hAnsi="Helvetica" w:cs="Helvetica"/>
                <w:sz w:val="24"/>
              </w:rPr>
            </w:pPr>
            <w:r>
              <w:rPr>
                <w:rFonts w:ascii="Helvetica" w:hAnsi="Helvetica" w:cs="Helvetica"/>
                <w:sz w:val="24"/>
              </w:rPr>
              <w:t>serviceSpecification</w:t>
            </w:r>
          </w:p>
        </w:tc>
        <w:tc>
          <w:tcPr>
            <w:tcW w:w="1843" w:type="dxa"/>
          </w:tcPr>
          <w:p w14:paraId="5204A9A6"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7ED13AF"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1C8F992" w14:textId="77777777" w:rsidTr="00A95E10">
        <w:trPr>
          <w:trHeight w:val="652"/>
        </w:trPr>
        <w:tc>
          <w:tcPr>
            <w:tcW w:w="4273" w:type="dxa"/>
          </w:tcPr>
          <w:p w14:paraId="3C8608A7" w14:textId="3592058E" w:rsidR="00456416" w:rsidRDefault="00456416" w:rsidP="00456416">
            <w:pPr>
              <w:rPr>
                <w:rFonts w:ascii="Helvetica" w:hAnsi="Helvetica" w:cs="Helvetica"/>
                <w:sz w:val="24"/>
              </w:rPr>
            </w:pPr>
            <w:r>
              <w:rPr>
                <w:rFonts w:ascii="Helvetica" w:hAnsi="Helvetica" w:cs="Helvetica"/>
                <w:sz w:val="24"/>
              </w:rPr>
              <w:t>resourceSpecification</w:t>
            </w:r>
          </w:p>
        </w:tc>
        <w:tc>
          <w:tcPr>
            <w:tcW w:w="1843" w:type="dxa"/>
          </w:tcPr>
          <w:p w14:paraId="7D06D04C"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0971E774"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285E4D02" w14:textId="77777777" w:rsidTr="00A95E10">
        <w:trPr>
          <w:trHeight w:val="652"/>
        </w:trPr>
        <w:tc>
          <w:tcPr>
            <w:tcW w:w="4273" w:type="dxa"/>
          </w:tcPr>
          <w:p w14:paraId="461B4B3A" w14:textId="5A06930A" w:rsidR="00456416" w:rsidRDefault="00456416" w:rsidP="00456416">
            <w:pPr>
              <w:rPr>
                <w:rFonts w:ascii="Helvetica" w:hAnsi="Helvetica" w:cs="Helvetica"/>
                <w:sz w:val="24"/>
              </w:rPr>
            </w:pPr>
            <w:r>
              <w:rPr>
                <w:rFonts w:ascii="Helvetica" w:hAnsi="Helvetica" w:cs="Helvetica"/>
                <w:sz w:val="24"/>
              </w:rPr>
              <w:t>productSpecCharacteristic</w:t>
            </w:r>
          </w:p>
        </w:tc>
        <w:tc>
          <w:tcPr>
            <w:tcW w:w="1843" w:type="dxa"/>
          </w:tcPr>
          <w:p w14:paraId="2021CD35"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4BCA3BA0"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4B5292AC" w14:textId="77777777" w:rsidTr="00A95E10">
        <w:trPr>
          <w:trHeight w:val="652"/>
        </w:trPr>
        <w:tc>
          <w:tcPr>
            <w:tcW w:w="4273" w:type="dxa"/>
          </w:tcPr>
          <w:p w14:paraId="16365D23" w14:textId="29F52649" w:rsidR="00456416" w:rsidRDefault="00456416" w:rsidP="00456416">
            <w:pPr>
              <w:rPr>
                <w:rFonts w:ascii="Helvetica" w:hAnsi="Helvetica" w:cs="Helvetica"/>
                <w:sz w:val="24"/>
              </w:rPr>
            </w:pPr>
            <w:r>
              <w:rPr>
                <w:rFonts w:ascii="Helvetica" w:hAnsi="Helvetica" w:cs="Helvetica"/>
                <w:sz w:val="24"/>
              </w:rPr>
              <w:t>productSpecCharacteristicValue</w:t>
            </w:r>
          </w:p>
        </w:tc>
        <w:tc>
          <w:tcPr>
            <w:tcW w:w="1843" w:type="dxa"/>
          </w:tcPr>
          <w:p w14:paraId="3E9FD710"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50A685E" w14:textId="77777777" w:rsidR="00456416" w:rsidRDefault="00456416" w:rsidP="00456416">
            <w:pPr>
              <w:rPr>
                <w:rFonts w:ascii="Helvetica" w:hAnsi="Helvetica" w:cs="Helvetica"/>
                <w:sz w:val="24"/>
              </w:rPr>
            </w:pPr>
          </w:p>
        </w:tc>
      </w:tr>
    </w:tbl>
    <w:p w14:paraId="4C15EED2" w14:textId="77777777" w:rsidR="00456416" w:rsidRPr="00DB7F9F" w:rsidRDefault="00456416" w:rsidP="00456416">
      <w:pPr>
        <w:rPr>
          <w:rFonts w:ascii="Helvetica" w:hAnsi="Helvetica" w:cs="Helvetica"/>
          <w:sz w:val="24"/>
        </w:rPr>
      </w:pPr>
    </w:p>
    <w:p w14:paraId="0077C30A" w14:textId="77777777" w:rsidR="00456416" w:rsidRDefault="00456416" w:rsidP="00456416">
      <w:pPr>
        <w:rPr>
          <w:rFonts w:ascii="Helvetica" w:hAnsi="Helvetica" w:cs="Helvetica"/>
          <w:sz w:val="24"/>
        </w:rPr>
      </w:pPr>
      <w:r>
        <w:rPr>
          <w:rFonts w:ascii="Helvetica" w:hAnsi="Helvetica" w:cs="Helvetica"/>
          <w:sz w:val="24"/>
        </w:rPr>
        <w:t xml:space="preserve">             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456416" w14:paraId="1F43FFBC" w14:textId="77777777" w:rsidTr="00456416">
        <w:trPr>
          <w:trHeight w:val="652"/>
        </w:trPr>
        <w:tc>
          <w:tcPr>
            <w:tcW w:w="4273" w:type="dxa"/>
            <w:shd w:val="clear" w:color="auto" w:fill="EEECE1" w:themeFill="background2"/>
          </w:tcPr>
          <w:p w14:paraId="4D8BEB38" w14:textId="77777777" w:rsidR="00456416" w:rsidRDefault="00456416" w:rsidP="00456416">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0BCBA9F6" w14:textId="77777777" w:rsidR="00456416" w:rsidRDefault="00456416" w:rsidP="00456416">
            <w:pPr>
              <w:rPr>
                <w:rFonts w:ascii="Helvetica" w:hAnsi="Helvetica" w:cs="Helvetica"/>
                <w:sz w:val="24"/>
              </w:rPr>
            </w:pPr>
            <w:r>
              <w:rPr>
                <w:rFonts w:ascii="Helvetica" w:hAnsi="Helvetica" w:cs="Helvetica"/>
                <w:sz w:val="24"/>
              </w:rPr>
              <w:t>Rule/Pre Condition/Side Effects/Post Conditons</w:t>
            </w:r>
          </w:p>
        </w:tc>
      </w:tr>
      <w:tr w:rsidR="00456416" w14:paraId="7D5BADB2" w14:textId="77777777" w:rsidTr="00456416">
        <w:trPr>
          <w:trHeight w:val="652"/>
        </w:trPr>
        <w:tc>
          <w:tcPr>
            <w:tcW w:w="4273" w:type="dxa"/>
          </w:tcPr>
          <w:p w14:paraId="0EB6A013" w14:textId="77777777" w:rsidR="00456416" w:rsidRDefault="00456416" w:rsidP="00456416">
            <w:pPr>
              <w:rPr>
                <w:rFonts w:ascii="Helvetica" w:hAnsi="Helvetica" w:cs="Helvetica"/>
                <w:sz w:val="24"/>
              </w:rPr>
            </w:pPr>
            <w:r>
              <w:rPr>
                <w:rFonts w:ascii="Helvetica" w:hAnsi="Helvetica" w:cs="Helvetica"/>
                <w:sz w:val="24"/>
              </w:rPr>
              <w:t>isBundle</w:t>
            </w:r>
          </w:p>
        </w:tc>
        <w:tc>
          <w:tcPr>
            <w:tcW w:w="5670" w:type="dxa"/>
          </w:tcPr>
          <w:p w14:paraId="0F27A50A" w14:textId="0F3AABF5" w:rsidR="00456416" w:rsidRPr="008F2108" w:rsidRDefault="00456416" w:rsidP="00456416">
            <w:pPr>
              <w:jc w:val="both"/>
              <w:rPr>
                <w:rFonts w:ascii="Helvetica" w:hAnsi="Helvetica" w:cs="Helvetica"/>
                <w:sz w:val="24"/>
                <w:lang w:eastAsia="it-IT"/>
              </w:rPr>
            </w:pPr>
            <w:r w:rsidRPr="008F2108">
              <w:rPr>
                <w:rFonts w:ascii="Helvetica" w:hAnsi="Helvetica" w:cs="Helvetica"/>
                <w:sz w:val="24"/>
                <w:lang w:eastAsia="it-IT"/>
              </w:rPr>
              <w:t>isBundle determines whether a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represents a single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(false), or a bundle of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(true).</w:t>
            </w:r>
          </w:p>
          <w:p w14:paraId="7EF32395" w14:textId="3D84CD5E" w:rsidR="00456416" w:rsidRDefault="00456416" w:rsidP="00456416">
            <w:pPr>
              <w:jc w:val="both"/>
              <w:rPr>
                <w:rFonts w:ascii="Helvetica" w:hAnsi="Helvetica" w:cs="Helvetica"/>
                <w:sz w:val="24"/>
                <w:lang w:eastAsia="it-IT"/>
              </w:rPr>
            </w:pPr>
            <w:r w:rsidRPr="008F2108">
              <w:rPr>
                <w:rFonts w:ascii="Helvetica" w:hAnsi="Helvetica" w:cs="Helvetica"/>
                <w:sz w:val="24"/>
                <w:lang w:eastAsia="it-IT"/>
              </w:rPr>
              <w:t>If false, then a productSpecification will be returned, but the bundledProduct</w:t>
            </w:r>
            <w:r w:rsidR="00CA404F">
              <w:rPr>
                <w:rFonts w:ascii="Helvetica" w:hAnsi="Helvetica" w:cs="Helvetica"/>
                <w:sz w:val="24"/>
                <w:lang w:eastAsia="it-IT"/>
              </w:rPr>
              <w:t>Speciciation</w:t>
            </w:r>
            <w:r w:rsidRPr="008F2108">
              <w:rPr>
                <w:rFonts w:ascii="Helvetica" w:hAnsi="Helvetica" w:cs="Helvetica"/>
                <w:sz w:val="24"/>
                <w:lang w:eastAsia="it-IT"/>
              </w:rPr>
              <w:t xml:space="preserve"> will be absent or empty and vice-versa if isBundle is true. </w:t>
            </w:r>
          </w:p>
          <w:p w14:paraId="50A8F8C0" w14:textId="77777777" w:rsidR="00456416" w:rsidRDefault="00456416" w:rsidP="00456416">
            <w:pPr>
              <w:spacing w:line="240" w:lineRule="auto"/>
              <w:rPr>
                <w:rFonts w:ascii="Helvetica" w:hAnsi="Helvetica" w:cs="Helvetica"/>
                <w:sz w:val="24"/>
              </w:rPr>
            </w:pPr>
          </w:p>
        </w:tc>
      </w:tr>
    </w:tbl>
    <w:p w14:paraId="41237E99" w14:textId="77777777" w:rsidR="00456416" w:rsidRDefault="00456416" w:rsidP="00456416">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56416" w:rsidRPr="008C13B2" w14:paraId="22816EC9" w14:textId="77777777" w:rsidTr="00456416">
        <w:tc>
          <w:tcPr>
            <w:tcW w:w="9720" w:type="dxa"/>
            <w:shd w:val="clear" w:color="auto" w:fill="FFFFFF" w:themeFill="background1"/>
          </w:tcPr>
          <w:p w14:paraId="09BC93DE"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56416" w:rsidRPr="008C13B2" w14:paraId="34392514" w14:textId="77777777" w:rsidTr="00456416">
        <w:tc>
          <w:tcPr>
            <w:tcW w:w="9720" w:type="dxa"/>
            <w:shd w:val="clear" w:color="auto" w:fill="D9D9D9" w:themeFill="background1" w:themeFillShade="D9"/>
          </w:tcPr>
          <w:p w14:paraId="5A83E544" w14:textId="5624E5BC"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PATCH /catalogManagement/product</w:t>
            </w:r>
            <w:r w:rsidR="002C4BFE">
              <w:rPr>
                <w:rFonts w:ascii="Helvetica" w:hAnsi="Helvetica"/>
                <w:szCs w:val="20"/>
                <w:lang w:eastAsia="it-IT"/>
              </w:rPr>
              <w:t>Specification</w:t>
            </w:r>
            <w:r>
              <w:t>/{</w:t>
            </w:r>
            <w:r w:rsidR="002C4BFE">
              <w:t>2</w:t>
            </w:r>
            <w:r>
              <w:t>2}</w:t>
            </w:r>
          </w:p>
          <w:p w14:paraId="10FF5027"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DB2919B" w14:textId="77777777" w:rsidR="00456416" w:rsidRDefault="00456416" w:rsidP="00456416">
            <w:pPr>
              <w:spacing w:before="0" w:after="0" w:line="240" w:lineRule="auto"/>
              <w:rPr>
                <w:rFonts w:ascii="Helvetica" w:hAnsi="Helvetica"/>
                <w:szCs w:val="20"/>
                <w:lang w:eastAsia="it-IT"/>
              </w:rPr>
            </w:pPr>
          </w:p>
          <w:p w14:paraId="3688ABF2" w14:textId="264D117F" w:rsidR="00456416" w:rsidRPr="00165FE2" w:rsidRDefault="00456416" w:rsidP="00AE50CB">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44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w:t>
            </w:r>
            <w:r w:rsidR="002C4BFE">
              <w:rPr>
                <w:rFonts w:ascii="Times New Roman" w:hAnsi="Times New Roman"/>
                <w:color w:val="0000FF"/>
                <w:sz w:val="24"/>
                <w:lang w:eastAsia="it-IT"/>
              </w:rPr>
              <w:t>documentManagement</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w:t>
            </w:r>
            <w:r w:rsidR="002C4BFE">
              <w:rPr>
                <w:rFonts w:ascii="Times New Roman" w:hAnsi="Times New Roman"/>
                <w:color w:val="1E6496"/>
                <w:sz w:val="24"/>
                <w:lang w:eastAsia="it-IT"/>
              </w:rPr>
              <w:t>type</w:t>
            </w:r>
            <w:r w:rsidRPr="00165FE2">
              <w:rPr>
                <w:rFonts w:ascii="Times New Roman" w:hAnsi="Times New Roman"/>
                <w:color w:val="1E6496"/>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Video</w:t>
            </w:r>
            <w:r w:rsidRPr="00165FE2">
              <w:rPr>
                <w:rFonts w:ascii="Times New Roman" w:hAnsi="Times New Roman"/>
                <w:color w:val="0000FF"/>
                <w:sz w:val="24"/>
                <w:lang w:eastAsia="it-IT"/>
              </w:rPr>
              <w:t>"</w:t>
            </w:r>
            <w:r w:rsidR="002C4BFE">
              <w:rPr>
                <w:rFonts w:ascii="Times New Roman" w:hAnsi="Times New Roman"/>
                <w:color w:val="0000FF"/>
                <w:sz w:val="24"/>
                <w:lang w:eastAsia="it-IT"/>
              </w:rPr>
              <w:t>,</w:t>
            </w:r>
            <w:r w:rsidRPr="00165FE2">
              <w:rPr>
                <w:rFonts w:ascii="Times New Roman" w:hAnsi="Times New Roman"/>
                <w:color w:val="000000"/>
                <w:sz w:val="24"/>
                <w:lang w:eastAsia="it-IT"/>
              </w:rPr>
              <w:br/>
            </w:r>
            <w:r w:rsidR="002C4BFE" w:rsidRPr="00165FE2">
              <w:rPr>
                <w:rFonts w:ascii="Times New Roman" w:hAnsi="Times New Roman"/>
                <w:color w:val="000000"/>
                <w:sz w:val="24"/>
                <w:lang w:eastAsia="it-IT"/>
              </w:rPr>
              <w:tab/>
            </w:r>
            <w:r w:rsidR="002C4BFE" w:rsidRPr="00165FE2">
              <w:rPr>
                <w:rFonts w:ascii="Times New Roman" w:hAnsi="Times New Roman"/>
                <w:color w:val="000000"/>
                <w:sz w:val="24"/>
                <w:lang w:eastAsia="it-IT"/>
              </w:rPr>
              <w:tab/>
            </w:r>
            <w:r w:rsidR="002C4BFE" w:rsidRPr="00165FE2">
              <w:rPr>
                <w:rFonts w:ascii="Times New Roman" w:hAnsi="Times New Roman"/>
                <w:color w:val="1E6496"/>
                <w:sz w:val="24"/>
                <w:lang w:eastAsia="it-IT"/>
              </w:rPr>
              <w:t>"</w:t>
            </w:r>
            <w:r w:rsidR="002C4BFE">
              <w:rPr>
                <w:rFonts w:ascii="Times New Roman" w:hAnsi="Times New Roman"/>
                <w:color w:val="1E6496"/>
                <w:sz w:val="24"/>
                <w:lang w:eastAsia="it-IT"/>
              </w:rPr>
              <w:t>url</w:t>
            </w:r>
            <w:r w:rsidR="002C4BFE" w:rsidRPr="00165FE2">
              <w:rPr>
                <w:rFonts w:ascii="Times New Roman" w:hAnsi="Times New Roman"/>
                <w:color w:val="1E6496"/>
                <w:sz w:val="24"/>
                <w:lang w:eastAsia="it-IT"/>
              </w:rPr>
              <w:t>"</w:t>
            </w:r>
            <w:r w:rsidR="002C4BFE" w:rsidRPr="00165FE2">
              <w:rPr>
                <w:rFonts w:ascii="Times New Roman" w:hAnsi="Times New Roman"/>
                <w:color w:val="640032"/>
                <w:sz w:val="24"/>
                <w:lang w:eastAsia="it-IT"/>
              </w:rPr>
              <w:t>:</w:t>
            </w:r>
            <w:r w:rsidR="002C4BFE" w:rsidRPr="00165FE2">
              <w:rPr>
                <w:rFonts w:ascii="Times New Roman" w:hAnsi="Times New Roman"/>
                <w:color w:val="000000"/>
                <w:sz w:val="24"/>
                <w:lang w:eastAsia="it-IT"/>
              </w:rPr>
              <w:t xml:space="preserve"> </w:t>
            </w:r>
            <w:r w:rsidR="002C4BFE" w:rsidRPr="00165FE2">
              <w:rPr>
                <w:rFonts w:ascii="Times New Roman" w:hAnsi="Times New Roman"/>
                <w:color w:val="0000FF"/>
                <w:sz w:val="24"/>
                <w:lang w:eastAsia="it-IT"/>
              </w:rPr>
              <w:t>"</w:t>
            </w:r>
            <w:r w:rsidR="002C4BFE">
              <w:rPr>
                <w:rFonts w:ascii="Times New Roman" w:hAnsi="Times New Roman"/>
                <w:color w:val="0000FF"/>
                <w:sz w:val="24"/>
                <w:lang w:eastAsia="it-IT"/>
              </w:rPr>
              <w:t>http://yyyyy</w:t>
            </w:r>
            <w:r w:rsidR="002C4BFE" w:rsidRPr="00165FE2">
              <w:rPr>
                <w:rFonts w:ascii="Times New Roman" w:hAnsi="Times New Roman"/>
                <w:color w:val="0000FF"/>
                <w:sz w:val="24"/>
                <w:lang w:eastAsia="it-IT"/>
              </w:rPr>
              <w:t>"</w:t>
            </w:r>
            <w:r w:rsidR="002C4BFE"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456416" w:rsidRPr="008C13B2" w14:paraId="12B407F6" w14:textId="77777777" w:rsidTr="00456416">
        <w:tc>
          <w:tcPr>
            <w:tcW w:w="9720" w:type="dxa"/>
            <w:shd w:val="clear" w:color="auto" w:fill="FFFFFF" w:themeFill="background1"/>
          </w:tcPr>
          <w:p w14:paraId="0F5032A8"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56416" w:rsidRPr="00260C4A" w14:paraId="7CBA29B0" w14:textId="77777777" w:rsidTr="00456416">
        <w:tc>
          <w:tcPr>
            <w:tcW w:w="9720" w:type="dxa"/>
            <w:shd w:val="clear" w:color="auto" w:fill="D9D9D9" w:themeFill="background1" w:themeFillShade="D9"/>
          </w:tcPr>
          <w:p w14:paraId="1FA2334C"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201</w:t>
            </w:r>
          </w:p>
          <w:p w14:paraId="2C96B6AA" w14:textId="77777777" w:rsidR="00456416" w:rsidRPr="008C13B2" w:rsidRDefault="00456416" w:rsidP="0045641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CEA593F" w14:textId="77777777" w:rsidR="00456416" w:rsidRDefault="00456416" w:rsidP="00456416">
            <w:pPr>
              <w:spacing w:before="0" w:after="0" w:line="240" w:lineRule="auto"/>
              <w:rPr>
                <w:rFonts w:ascii="Helvetica" w:hAnsi="Helvetica"/>
                <w:szCs w:val="20"/>
                <w:lang w:eastAsia="it-IT"/>
              </w:rPr>
            </w:pPr>
          </w:p>
          <w:p w14:paraId="4B484FB6" w14:textId="5DF94591" w:rsidR="00D0148C" w:rsidRDefault="00142CE2" w:rsidP="00135E47">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AE50CB" w:rsidRPr="0039415B">
              <w:rPr>
                <w:rFonts w:ascii="Times New Roman" w:hAnsi="Times New Roman"/>
                <w:color w:val="000000"/>
                <w:sz w:val="24"/>
                <w:lang w:eastAsia="it-IT"/>
              </w:rPr>
              <w:tab/>
            </w:r>
            <w:r w:rsidR="00AE50CB" w:rsidRPr="0039415B">
              <w:rPr>
                <w:rFonts w:ascii="Times New Roman" w:hAnsi="Times New Roman"/>
                <w:color w:val="1E6496"/>
                <w:sz w:val="24"/>
                <w:lang w:eastAsia="it-IT"/>
              </w:rPr>
              <w:t>"</w:t>
            </w:r>
            <w:r w:rsidR="00AE50CB">
              <w:rPr>
                <w:rFonts w:ascii="Times New Roman" w:hAnsi="Times New Roman"/>
                <w:color w:val="1E6496"/>
                <w:sz w:val="24"/>
                <w:lang w:eastAsia="it-IT"/>
              </w:rPr>
              <w:t>href</w:t>
            </w:r>
            <w:r w:rsidR="00AE50CB" w:rsidRPr="0039415B">
              <w:rPr>
                <w:rFonts w:ascii="Times New Roman" w:hAnsi="Times New Roman"/>
                <w:color w:val="1E6496"/>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t xml:space="preserve"> </w:t>
            </w:r>
            <w:r w:rsidR="00AE50CB" w:rsidRPr="0039415B">
              <w:rPr>
                <w:rFonts w:ascii="Times New Roman" w:hAnsi="Times New Roman"/>
                <w:color w:val="0000FF"/>
                <w:sz w:val="24"/>
                <w:lang w:eastAsia="it-IT"/>
              </w:rPr>
              <w:t>"http://serverlocation:port/catalogManagement/</w:t>
            </w:r>
            <w:r w:rsidR="00AE50CB">
              <w:rPr>
                <w:rFonts w:ascii="Times New Roman" w:hAnsi="Times New Roman"/>
                <w:color w:val="0000FF"/>
                <w:sz w:val="24"/>
                <w:lang w:eastAsia="it-IT"/>
              </w:rPr>
              <w:t>productSpecification</w:t>
            </w:r>
            <w:r w:rsidR="00AE50CB" w:rsidRPr="0039415B">
              <w:rPr>
                <w:rFonts w:ascii="Times New Roman" w:hAnsi="Times New Roman"/>
                <w:color w:val="0000FF"/>
                <w:sz w:val="24"/>
                <w:lang w:eastAsia="it-IT"/>
              </w:rPr>
              <w:t>/</w:t>
            </w:r>
            <w:r w:rsidR="00AE50CB">
              <w:rPr>
                <w:rFonts w:ascii="Times New Roman" w:hAnsi="Times New Roman"/>
                <w:color w:val="0000FF"/>
                <w:sz w:val="24"/>
                <w:lang w:eastAsia="it-IT"/>
              </w:rPr>
              <w:t>22</w:t>
            </w:r>
            <w:r w:rsidR="00AE50CB" w:rsidRPr="0039415B">
              <w:rPr>
                <w:rFonts w:ascii="Times New Roman" w:hAnsi="Times New Roman"/>
                <w:color w:val="0000FF"/>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br/>
            </w:r>
            <w:r w:rsidR="00AB0A78" w:rsidRPr="0071045A">
              <w:rPr>
                <w:rFonts w:ascii="Times New Roman" w:hAnsi="Times New Roman"/>
                <w:color w:val="000000"/>
                <w:sz w:val="24"/>
                <w:lang w:eastAsia="it-IT"/>
              </w:rPr>
              <w:tab/>
            </w:r>
            <w:r w:rsidR="00AB0A78" w:rsidRPr="0071045A">
              <w:rPr>
                <w:rFonts w:ascii="Times New Roman" w:hAnsi="Times New Roman"/>
                <w:color w:val="1E6496"/>
                <w:sz w:val="24"/>
                <w:lang w:eastAsia="it-IT"/>
              </w:rPr>
              <w:t>"</w:t>
            </w:r>
            <w:r w:rsidR="00AB0A78">
              <w:rPr>
                <w:rFonts w:ascii="Times New Roman" w:hAnsi="Times New Roman"/>
                <w:color w:val="1E6496"/>
                <w:sz w:val="24"/>
                <w:lang w:eastAsia="it-IT"/>
              </w:rPr>
              <w:t>productNumber</w:t>
            </w:r>
            <w:r w:rsidR="00AB0A78" w:rsidRPr="0071045A">
              <w:rPr>
                <w:rFonts w:ascii="Times New Roman" w:hAnsi="Times New Roman"/>
                <w:color w:val="1E6496"/>
                <w:sz w:val="24"/>
                <w:lang w:eastAsia="it-IT"/>
              </w:rPr>
              <w:t>"</w:t>
            </w:r>
            <w:r w:rsidR="00AB0A78" w:rsidRPr="0071045A">
              <w:rPr>
                <w:rFonts w:ascii="Times New Roman" w:hAnsi="Times New Roman"/>
                <w:color w:val="640032"/>
                <w:sz w:val="24"/>
                <w:lang w:eastAsia="it-IT"/>
              </w:rPr>
              <w:t>:</w:t>
            </w:r>
            <w:r w:rsidR="00AB0A78" w:rsidRPr="0071045A">
              <w:rPr>
                <w:rFonts w:ascii="Times New Roman" w:hAnsi="Times New Roman"/>
                <w:color w:val="000000"/>
                <w:sz w:val="24"/>
                <w:lang w:eastAsia="it-IT"/>
              </w:rPr>
              <w:t xml:space="preserve"> </w:t>
            </w:r>
            <w:r w:rsidR="00AB0A78" w:rsidRPr="0071045A">
              <w:rPr>
                <w:rFonts w:ascii="Times New Roman" w:hAnsi="Times New Roman"/>
                <w:color w:val="0000FF"/>
                <w:sz w:val="24"/>
                <w:lang w:eastAsia="it-IT"/>
              </w:rPr>
              <w:t>"</w:t>
            </w:r>
            <w:r w:rsidR="00AB0A78">
              <w:rPr>
                <w:rFonts w:ascii="Times New Roman" w:hAnsi="Times New Roman"/>
                <w:color w:val="0000FF"/>
                <w:sz w:val="24"/>
                <w:lang w:eastAsia="it-IT"/>
              </w:rPr>
              <w:t>I54-340-KC</w:t>
            </w:r>
            <w:r w:rsidR="00AB0A78" w:rsidRPr="0071045A">
              <w:rPr>
                <w:rFonts w:ascii="Times New Roman" w:hAnsi="Times New Roman"/>
                <w:color w:val="0000FF"/>
                <w:sz w:val="24"/>
                <w:lang w:eastAsia="it-IT"/>
              </w:rPr>
              <w:t>"</w:t>
            </w:r>
            <w:r w:rsidR="00AB0A78" w:rsidRPr="0071045A">
              <w:rPr>
                <w:rFonts w:ascii="Times New Roman" w:hAnsi="Times New Roman"/>
                <w:color w:val="640032"/>
                <w:sz w:val="24"/>
                <w:lang w:eastAsia="it-IT"/>
              </w:rPr>
              <w:t>,</w:t>
            </w:r>
            <w:r w:rsidR="00AB0A78"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sidR="00EA14D5">
              <w:rPr>
                <w:rFonts w:ascii="Times New Roman" w:hAnsi="Times New Roman"/>
                <w:color w:val="0000FF"/>
                <w:sz w:val="24"/>
                <w:lang w:eastAsia="it-IT"/>
              </w:rPr>
              <w:t>06</w:t>
            </w:r>
            <w:r w:rsidRPr="0071045A">
              <w:rPr>
                <w:rFonts w:ascii="Times New Roman" w:hAnsi="Times New Roman"/>
                <w:color w:val="0000FF"/>
                <w:sz w:val="24"/>
                <w:lang w:eastAsia="it-IT"/>
              </w:rPr>
              <w:t>-19T16:42:23-04:00"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24837E6B"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1234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"role"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"Owner"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w:t>
            </w:r>
            <w:r w:rsidR="00142CE2" w:rsidRPr="0071045A">
              <w:rPr>
                <w:rFonts w:ascii="Times New Roman" w:hAnsi="Times New Roman"/>
                <w:color w:val="1E6496"/>
                <w:sz w:val="24"/>
                <w:lang w:eastAsia="it-IT"/>
              </w:rPr>
              <w:t>ref"</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 ://serverLocation:port/partyManagement/partyRole/1234"</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"attachment"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192F6D01"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22</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"http://serverlocation:port/documentManagement/attachment/22"</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"Picture"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url</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"http://xxxxx"</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EA14D5">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href</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"http://serverlocation:port/documentManagement/attachment/</w:t>
            </w:r>
            <w:r w:rsidR="00EA14D5">
              <w:rPr>
                <w:rFonts w:ascii="Times New Roman" w:hAnsi="Times New Roman"/>
                <w:color w:val="0000FF"/>
                <w:sz w:val="24"/>
                <w:lang w:eastAsia="it-IT"/>
              </w:rPr>
              <w:t>44</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"type"</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w:t>
            </w:r>
            <w:r w:rsidR="00EA14D5">
              <w:rPr>
                <w:rFonts w:ascii="Times New Roman" w:hAnsi="Times New Roman"/>
                <w:color w:val="0000FF"/>
                <w:sz w:val="24"/>
                <w:lang w:eastAsia="it-IT"/>
              </w:rPr>
              <w:t>Video</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url</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w:t>
            </w:r>
            <w:r w:rsidR="00EA14D5">
              <w:rPr>
                <w:rFonts w:ascii="Times New Roman" w:hAnsi="Times New Roman"/>
                <w:color w:val="0000FF"/>
                <w:sz w:val="24"/>
                <w:lang w:eastAsia="it-IT"/>
              </w:rPr>
              <w:t>yyyyy</w:t>
            </w:r>
            <w:r w:rsidR="00EA14D5" w:rsidRPr="0071045A">
              <w:rPr>
                <w:rFonts w:ascii="Times New Roman" w:hAnsi="Times New Roman"/>
                <w:color w:val="0000FF"/>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"bundledProductSpecification"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0A1598FF"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15</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"http://serverlocation:port/catalogManagement/productSpecification/15"</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"lifecycleStatus"</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"Active"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"Product specification 15"</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p>
          <w:p w14:paraId="6F49F8E8" w14:textId="189A083E"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64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"http://serverlocation:port/catalogManagement/productSpecification/64"</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"lifecycleStatus"</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"Active"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"Product specification 64"</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"productSpecificationRelationship"</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"dependency"</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F6C75" w:rsidRPr="001D588B">
              <w:rPr>
                <w:rFonts w:ascii="Times New Roman" w:hAnsi="Times New Roman"/>
                <w:color w:val="000000"/>
                <w:sz w:val="24"/>
                <w:lang w:eastAsia="it-IT"/>
              </w:rPr>
              <w:tab/>
            </w:r>
            <w:r w:rsidR="00AF6C75" w:rsidRPr="001D588B">
              <w:rPr>
                <w:rFonts w:ascii="Times New Roman" w:hAnsi="Times New Roman"/>
                <w:color w:val="000000"/>
                <w:sz w:val="24"/>
                <w:lang w:eastAsia="it-IT"/>
              </w:rPr>
              <w:tab/>
            </w:r>
            <w:r w:rsidR="00AF6C75" w:rsidRPr="0081258F">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81258F">
              <w:rPr>
                <w:rFonts w:ascii="Times New Roman" w:hAnsi="Times New Roman"/>
                <w:color w:val="1E6496"/>
                <w:sz w:val="24"/>
                <w:lang w:eastAsia="it-IT"/>
              </w:rPr>
              <w:t>"id"</w:t>
            </w:r>
            <w:r w:rsidR="00AF6C75" w:rsidRPr="0081258F">
              <w:rPr>
                <w:rFonts w:ascii="Times New Roman" w:hAnsi="Times New Roman"/>
                <w:color w:val="640032"/>
                <w:sz w:val="24"/>
                <w:lang w:eastAsia="it-IT"/>
              </w:rPr>
              <w:t>:</w:t>
            </w:r>
            <w:r w:rsidR="00AF6C75" w:rsidRPr="0081258F">
              <w:rPr>
                <w:rFonts w:ascii="Times New Roman" w:hAnsi="Times New Roman"/>
                <w:color w:val="000000"/>
                <w:sz w:val="24"/>
                <w:lang w:eastAsia="it-IT"/>
              </w:rPr>
              <w:t xml:space="preserve"> </w:t>
            </w:r>
            <w:r w:rsidR="00AF6C75" w:rsidRPr="0081258F">
              <w:rPr>
                <w:rFonts w:ascii="Times New Roman" w:hAnsi="Times New Roman"/>
                <w:color w:val="0000FF"/>
                <w:sz w:val="24"/>
                <w:lang w:eastAsia="it-IT"/>
              </w:rPr>
              <w:t>"</w:t>
            </w:r>
            <w:r w:rsidR="00AF6C75">
              <w:rPr>
                <w:rFonts w:ascii="Times New Roman" w:hAnsi="Times New Roman"/>
                <w:color w:val="0000FF"/>
                <w:sz w:val="24"/>
                <w:lang w:eastAsia="it-IT"/>
              </w:rPr>
              <w:t>23</w:t>
            </w:r>
            <w:r w:rsidR="00AF6C75" w:rsidRPr="0081258F">
              <w:rPr>
                <w:rFonts w:ascii="Times New Roman" w:hAnsi="Times New Roman"/>
                <w:color w:val="0000FF"/>
                <w:sz w:val="24"/>
                <w:lang w:eastAsia="it-IT"/>
              </w:rPr>
              <w:t>"</w:t>
            </w:r>
            <w:r w:rsidR="00AF6C75" w:rsidRPr="0081258F">
              <w:rPr>
                <w:rFonts w:ascii="Times New Roman" w:hAnsi="Times New Roman"/>
                <w:color w:val="640032"/>
                <w:sz w:val="24"/>
                <w:lang w:eastAsia="it-IT"/>
              </w:rPr>
              <w:t>,</w:t>
            </w:r>
            <w:r w:rsidR="00AF6C7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 http://serverlocation:port/catalogManagement/productSpecification/23"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"serviceSpecification"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2BA1C135"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"http://serverlocation:port/catalogManagement/serviceSpecification/13"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"specification 1"</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"version"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"1.1"</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"resourceSpecification"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48BA91CE" w14:textId="77777777" w:rsidR="0026516B" w:rsidRDefault="00D0148C" w:rsidP="0026516B">
            <w:pPr>
              <w:spacing w:before="0" w:after="0" w:line="240" w:lineRule="auto"/>
              <w:rPr>
                <w:rFonts w:ascii="Times New Roman" w:hAnsi="Times New Roman"/>
                <w:color w:val="640032"/>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"http://serverlocation:port/catalogManagement/resourceSpecification/13"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"specification 1"</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"version"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"1.1"</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"productSpecCharacteristic"</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"Screen Size"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"description"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Pr>
                <w:rFonts w:ascii="Times New Roman" w:hAnsi="Times New Roman"/>
                <w:color w:val="0000FF"/>
                <w:sz w:val="24"/>
                <w:lang w:eastAsia="it-IT"/>
              </w:rPr>
              <w:t>Screen size</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"number"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"configurable"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"false"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p>
          <w:p w14:paraId="6E884489" w14:textId="38785AA9" w:rsidR="00456416" w:rsidRPr="00260C4A" w:rsidRDefault="00142CE2" w:rsidP="0026516B">
            <w:pPr>
              <w:spacing w:before="0" w:after="0" w:line="240" w:lineRule="auto"/>
              <w:rPr>
                <w:rFonts w:ascii="Helvetica" w:hAnsi="Helvetica"/>
                <w:szCs w:val="20"/>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295C67">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295C67">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739654C1" w14:textId="6255F48D" w:rsidR="00AB20C6" w:rsidRPr="008F2108" w:rsidRDefault="00AB20C6" w:rsidP="00AB20C6">
      <w:pPr>
        <w:pStyle w:val="Heading2"/>
        <w:rPr>
          <w:caps/>
        </w:rPr>
      </w:pPr>
      <w:bookmarkStart w:id="64" w:name="_Toc405197205"/>
      <w:r>
        <w:t>POST</w:t>
      </w:r>
      <w:r w:rsidRPr="008F2108">
        <w:t xml:space="preserve"> /catalogManagement/</w:t>
      </w:r>
      <w:r>
        <w:t>category</w:t>
      </w:r>
      <w:bookmarkEnd w:id="64"/>
    </w:p>
    <w:p w14:paraId="7FB5915B" w14:textId="77777777" w:rsidR="00AB20C6" w:rsidRDefault="00AB20C6" w:rsidP="00687B07">
      <w:pPr>
        <w:spacing w:after="0" w:line="240" w:lineRule="auto"/>
        <w:rPr>
          <w:rFonts w:ascii="Helvetica" w:eastAsia="Calibri" w:hAnsi="Helvetica" w:cs="Helvetica"/>
          <w:sz w:val="24"/>
          <w:szCs w:val="22"/>
          <w:lang w:val="it-IT" w:eastAsia="it-IT"/>
        </w:rPr>
      </w:pPr>
    </w:p>
    <w:p w14:paraId="75F531A5" w14:textId="3707A46C" w:rsidR="00687B07"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5A7E6ECA" w14:textId="77777777" w:rsidR="00687B07" w:rsidRDefault="00687B07" w:rsidP="00687B07">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6D324B" w14:textId="2E6B192A" w:rsidR="00687B07" w:rsidRDefault="00EC0E9E" w:rsidP="00687B07">
      <w:pPr>
        <w:pStyle w:val="ListParagraph"/>
        <w:numPr>
          <w:ilvl w:val="0"/>
          <w:numId w:val="27"/>
        </w:numPr>
        <w:rPr>
          <w:rFonts w:ascii="Helvetica" w:hAnsi="Helvetica" w:cs="Helvetica"/>
          <w:sz w:val="24"/>
        </w:rPr>
      </w:pPr>
      <w:r>
        <w:rPr>
          <w:rFonts w:ascii="Helvetica" w:hAnsi="Helvetica" w:cs="Helvetica"/>
          <w:sz w:val="24"/>
        </w:rPr>
        <w:t>This operation creates a category</w:t>
      </w:r>
    </w:p>
    <w:p w14:paraId="1B8F7A38" w14:textId="77777777" w:rsidR="00EC0E9E" w:rsidRPr="008F2108" w:rsidRDefault="00EC0E9E" w:rsidP="00EC0E9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B3B8C37" w14:textId="7699CA2A" w:rsidR="00687B07" w:rsidRPr="00EC0E9E" w:rsidRDefault="00EC0E9E" w:rsidP="00687B07">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7352FC67" w14:textId="77777777" w:rsidR="00687B07" w:rsidRDefault="00687B07" w:rsidP="00687B07">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1A9DE8C" w14:textId="44A05EC3" w:rsidR="00687B07" w:rsidRPr="001B7861" w:rsidRDefault="002816E7" w:rsidP="00687B07">
      <w:pPr>
        <w:pStyle w:val="ListParagraph"/>
        <w:numPr>
          <w:ilvl w:val="0"/>
          <w:numId w:val="28"/>
        </w:numPr>
        <w:rPr>
          <w:rFonts w:ascii="Helvetica" w:hAnsi="Helvetica" w:cs="Helvetica"/>
          <w:sz w:val="24"/>
        </w:rPr>
      </w:pPr>
      <w:r>
        <w:rPr>
          <w:rFonts w:ascii="Helvetica" w:hAnsi="Helvetica" w:cs="Helvetica"/>
          <w:sz w:val="24"/>
        </w:rPr>
        <w:t>Standard POST behavior</w:t>
      </w:r>
      <w:r w:rsidR="00687B07" w:rsidRPr="001B7861">
        <w:rPr>
          <w:rFonts w:ascii="Helvetica" w:hAnsi="Helvetica" w:cs="Helvetica"/>
          <w:sz w:val="24"/>
        </w:rPr>
        <w:t>.</w:t>
      </w:r>
    </w:p>
    <w:p w14:paraId="7CCB86AF"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77777777" w:rsidR="00687B07"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4E129125" w14:textId="3983B4F9" w:rsidR="00D46940" w:rsidRPr="00D46940" w:rsidRDefault="00D46940" w:rsidP="00D46940">
      <w:pPr>
        <w:rPr>
          <w:rFonts w:ascii="Helvetica" w:hAnsi="Helvetica" w:cs="Helvetica"/>
          <w:sz w:val="24"/>
        </w:rPr>
      </w:pPr>
      <w:r w:rsidRPr="00D46940">
        <w:rPr>
          <w:rFonts w:ascii="Helvetica" w:hAnsi="Helvetica" w:cs="Helvetica"/>
          <w:sz w:val="24"/>
        </w:rPr>
        <w:t>ID Management :</w:t>
      </w:r>
    </w:p>
    <w:p w14:paraId="2392B410" w14:textId="41A870C7" w:rsidR="00D46940" w:rsidRPr="00D46940" w:rsidRDefault="00F61F8D" w:rsidP="00D46940">
      <w:pPr>
        <w:pStyle w:val="ListParagraph"/>
        <w:rPr>
          <w:rFonts w:ascii="Helvetica" w:hAnsi="Helvetica" w:cs="Helvetica"/>
          <w:sz w:val="24"/>
        </w:rPr>
      </w:pPr>
      <w:r>
        <w:rPr>
          <w:rFonts w:ascii="Helvetica" w:hAnsi="Helvetica" w:cs="Helvetica"/>
          <w:sz w:val="24"/>
        </w:rPr>
        <w:t>The response provide the category id.</w:t>
      </w:r>
    </w:p>
    <w:p w14:paraId="0D622E96" w14:textId="77777777" w:rsidR="00D46940" w:rsidRDefault="00D46940" w:rsidP="00D46940">
      <w:pPr>
        <w:pStyle w:val="ListParagraph"/>
        <w:rPr>
          <w:rFonts w:ascii="Helvetica" w:hAnsi="Helvetica" w:cs="Helvetica"/>
          <w:sz w:val="24"/>
        </w:rPr>
      </w:pPr>
    </w:p>
    <w:p w14:paraId="414012FD" w14:textId="5782404A" w:rsidR="00D46940" w:rsidRDefault="00D46940" w:rsidP="00D46940">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D46940" w14:paraId="5DA6EC2A" w14:textId="77777777" w:rsidTr="00ED07AF">
        <w:tc>
          <w:tcPr>
            <w:tcW w:w="4111" w:type="dxa"/>
            <w:shd w:val="clear" w:color="auto" w:fill="F2F2F2" w:themeFill="background1" w:themeFillShade="F2"/>
          </w:tcPr>
          <w:p w14:paraId="522540F0" w14:textId="77777777" w:rsidR="00D46940" w:rsidRDefault="00D46940" w:rsidP="00D46940">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7A390689" w14:textId="77777777" w:rsidR="00D46940" w:rsidRDefault="00D46940" w:rsidP="00D46940">
            <w:pPr>
              <w:rPr>
                <w:rFonts w:ascii="Helvetica" w:hAnsi="Helvetica" w:cs="Helvetica"/>
                <w:sz w:val="24"/>
              </w:rPr>
            </w:pPr>
            <w:r>
              <w:rPr>
                <w:rFonts w:ascii="Helvetica" w:hAnsi="Helvetica" w:cs="Helvetica"/>
                <w:sz w:val="24"/>
              </w:rPr>
              <w:t>Mandatory</w:t>
            </w:r>
          </w:p>
        </w:tc>
        <w:tc>
          <w:tcPr>
            <w:tcW w:w="1834" w:type="dxa"/>
            <w:shd w:val="clear" w:color="auto" w:fill="F2F2F2" w:themeFill="background1" w:themeFillShade="F2"/>
          </w:tcPr>
          <w:p w14:paraId="78BC9D51" w14:textId="77777777" w:rsidR="00D46940" w:rsidRDefault="00D46940" w:rsidP="00D46940">
            <w:pPr>
              <w:rPr>
                <w:rFonts w:ascii="Helvetica" w:hAnsi="Helvetica" w:cs="Helvetica"/>
                <w:sz w:val="24"/>
              </w:rPr>
            </w:pPr>
            <w:r>
              <w:rPr>
                <w:rFonts w:ascii="Helvetica" w:hAnsi="Helvetica" w:cs="Helvetica"/>
                <w:sz w:val="24"/>
              </w:rPr>
              <w:t>Default</w:t>
            </w:r>
          </w:p>
        </w:tc>
        <w:tc>
          <w:tcPr>
            <w:tcW w:w="1656" w:type="dxa"/>
            <w:shd w:val="clear" w:color="auto" w:fill="F2F2F2" w:themeFill="background1" w:themeFillShade="F2"/>
          </w:tcPr>
          <w:p w14:paraId="76EC2DD3" w14:textId="0B567BE1" w:rsidR="00D46940" w:rsidRDefault="00D46940" w:rsidP="00D46940">
            <w:pPr>
              <w:rPr>
                <w:rFonts w:ascii="Helvetica" w:hAnsi="Helvetica" w:cs="Helvetica"/>
                <w:sz w:val="24"/>
              </w:rPr>
            </w:pPr>
            <w:r>
              <w:rPr>
                <w:rFonts w:ascii="Helvetica" w:hAnsi="Helvetica" w:cs="Helvetica"/>
                <w:sz w:val="24"/>
              </w:rPr>
              <w:t>Rule</w:t>
            </w:r>
          </w:p>
        </w:tc>
      </w:tr>
      <w:tr w:rsidR="00D46940" w14:paraId="291E50B7" w14:textId="77777777" w:rsidTr="00D46940">
        <w:tc>
          <w:tcPr>
            <w:tcW w:w="4111" w:type="dxa"/>
          </w:tcPr>
          <w:p w14:paraId="67BEF27A" w14:textId="1052F4BC" w:rsidR="00D46940" w:rsidRDefault="00AB20C6" w:rsidP="00D46940">
            <w:pPr>
              <w:rPr>
                <w:rFonts w:ascii="Helvetica" w:hAnsi="Helvetica" w:cs="Helvetica"/>
                <w:sz w:val="24"/>
              </w:rPr>
            </w:pPr>
            <w:r>
              <w:rPr>
                <w:rFonts w:ascii="Helvetica" w:hAnsi="Helvetica" w:cs="Helvetica"/>
                <w:sz w:val="24"/>
              </w:rPr>
              <w:t>isRoot</w:t>
            </w:r>
          </w:p>
        </w:tc>
        <w:tc>
          <w:tcPr>
            <w:tcW w:w="1880" w:type="dxa"/>
          </w:tcPr>
          <w:p w14:paraId="23692FC1" w14:textId="7EC615BC" w:rsidR="00D46940" w:rsidRDefault="00F61F8D" w:rsidP="00D46940">
            <w:pPr>
              <w:rPr>
                <w:rFonts w:ascii="Helvetica" w:hAnsi="Helvetica" w:cs="Helvetica"/>
                <w:sz w:val="24"/>
              </w:rPr>
            </w:pPr>
            <w:r>
              <w:rPr>
                <w:rFonts w:ascii="Helvetica" w:hAnsi="Helvetica" w:cs="Helvetica"/>
                <w:sz w:val="24"/>
              </w:rPr>
              <w:t>N</w:t>
            </w:r>
          </w:p>
        </w:tc>
        <w:tc>
          <w:tcPr>
            <w:tcW w:w="1834" w:type="dxa"/>
          </w:tcPr>
          <w:p w14:paraId="1559B524" w14:textId="360FCB28" w:rsidR="00D46940" w:rsidRDefault="00AB20C6" w:rsidP="00D46940">
            <w:pPr>
              <w:rPr>
                <w:rFonts w:ascii="Helvetica" w:hAnsi="Helvetica" w:cs="Helvetica"/>
                <w:sz w:val="24"/>
              </w:rPr>
            </w:pPr>
            <w:r>
              <w:rPr>
                <w:rFonts w:ascii="Helvetica" w:hAnsi="Helvetica" w:cs="Helvetica"/>
                <w:sz w:val="24"/>
              </w:rPr>
              <w:t>true</w:t>
            </w:r>
          </w:p>
        </w:tc>
        <w:tc>
          <w:tcPr>
            <w:tcW w:w="1656" w:type="dxa"/>
          </w:tcPr>
          <w:p w14:paraId="2D86D822" w14:textId="77777777" w:rsidR="00D46940" w:rsidRDefault="00D46940" w:rsidP="00D46940">
            <w:pPr>
              <w:rPr>
                <w:rFonts w:ascii="Helvetica" w:hAnsi="Helvetica" w:cs="Helvetica"/>
                <w:sz w:val="24"/>
              </w:rPr>
            </w:pPr>
          </w:p>
        </w:tc>
      </w:tr>
      <w:tr w:rsidR="00D46940" w14:paraId="3AFD642E" w14:textId="77777777" w:rsidTr="00D46940">
        <w:tc>
          <w:tcPr>
            <w:tcW w:w="4111" w:type="dxa"/>
          </w:tcPr>
          <w:p w14:paraId="0B0B5772" w14:textId="16CD04CF" w:rsidR="00D46940" w:rsidRDefault="00AB20C6" w:rsidP="00D46940">
            <w:pPr>
              <w:rPr>
                <w:rFonts w:ascii="Helvetica" w:hAnsi="Helvetica" w:cs="Helvetica"/>
                <w:sz w:val="24"/>
              </w:rPr>
            </w:pPr>
            <w:r>
              <w:rPr>
                <w:rFonts w:ascii="Helvetica" w:hAnsi="Helvetica" w:cs="Helvetica"/>
                <w:sz w:val="24"/>
              </w:rPr>
              <w:t>name</w:t>
            </w:r>
          </w:p>
        </w:tc>
        <w:tc>
          <w:tcPr>
            <w:tcW w:w="1880" w:type="dxa"/>
          </w:tcPr>
          <w:p w14:paraId="4D267785" w14:textId="3A9D2879" w:rsidR="00D46940" w:rsidRDefault="00AB20C6" w:rsidP="00D46940">
            <w:pPr>
              <w:rPr>
                <w:rFonts w:ascii="Helvetica" w:hAnsi="Helvetica" w:cs="Helvetica"/>
                <w:sz w:val="24"/>
              </w:rPr>
            </w:pPr>
            <w:r>
              <w:rPr>
                <w:rFonts w:ascii="Helvetica" w:hAnsi="Helvetica" w:cs="Helvetica"/>
                <w:sz w:val="24"/>
              </w:rPr>
              <w:t>Y</w:t>
            </w:r>
          </w:p>
        </w:tc>
        <w:tc>
          <w:tcPr>
            <w:tcW w:w="1834" w:type="dxa"/>
          </w:tcPr>
          <w:p w14:paraId="57C4119E" w14:textId="3A266D65" w:rsidR="00D46940" w:rsidRDefault="00D46940" w:rsidP="00D46940">
            <w:pPr>
              <w:rPr>
                <w:rFonts w:ascii="Helvetica" w:hAnsi="Helvetica" w:cs="Helvetica"/>
                <w:sz w:val="24"/>
              </w:rPr>
            </w:pPr>
          </w:p>
        </w:tc>
        <w:tc>
          <w:tcPr>
            <w:tcW w:w="1656" w:type="dxa"/>
          </w:tcPr>
          <w:p w14:paraId="17E4AE3F" w14:textId="77777777" w:rsidR="00D46940" w:rsidRDefault="00D46940" w:rsidP="00D46940">
            <w:pPr>
              <w:rPr>
                <w:rFonts w:ascii="Helvetica" w:hAnsi="Helvetica" w:cs="Helvetica"/>
                <w:sz w:val="24"/>
              </w:rPr>
            </w:pPr>
          </w:p>
        </w:tc>
      </w:tr>
      <w:tr w:rsidR="002816E7" w14:paraId="5281C35F" w14:textId="77777777" w:rsidTr="00D46940">
        <w:tc>
          <w:tcPr>
            <w:tcW w:w="4111" w:type="dxa"/>
          </w:tcPr>
          <w:p w14:paraId="577472E3" w14:textId="5730FEA8" w:rsidR="002816E7" w:rsidRDefault="002816E7" w:rsidP="00D46940">
            <w:pPr>
              <w:rPr>
                <w:rFonts w:ascii="Helvetica" w:hAnsi="Helvetica" w:cs="Helvetica"/>
                <w:sz w:val="24"/>
              </w:rPr>
            </w:pPr>
            <w:r>
              <w:rPr>
                <w:rFonts w:ascii="Helvetica" w:hAnsi="Helvetica" w:cs="Helvetica"/>
                <w:sz w:val="24"/>
              </w:rPr>
              <w:t>parentId</w:t>
            </w:r>
          </w:p>
        </w:tc>
        <w:tc>
          <w:tcPr>
            <w:tcW w:w="1880" w:type="dxa"/>
          </w:tcPr>
          <w:p w14:paraId="29685F4F" w14:textId="0DA6697F" w:rsidR="002816E7" w:rsidRDefault="002816E7" w:rsidP="00D46940">
            <w:pPr>
              <w:rPr>
                <w:rFonts w:ascii="Helvetica" w:hAnsi="Helvetica" w:cs="Helvetica"/>
                <w:sz w:val="24"/>
              </w:rPr>
            </w:pPr>
            <w:r>
              <w:rPr>
                <w:rFonts w:ascii="Helvetica" w:hAnsi="Helvetica" w:cs="Helvetica"/>
                <w:sz w:val="24"/>
              </w:rPr>
              <w:t>Y</w:t>
            </w:r>
          </w:p>
        </w:tc>
        <w:tc>
          <w:tcPr>
            <w:tcW w:w="1834" w:type="dxa"/>
          </w:tcPr>
          <w:p w14:paraId="241D224F" w14:textId="77777777" w:rsidR="002816E7" w:rsidRDefault="002816E7" w:rsidP="00D46940">
            <w:pPr>
              <w:rPr>
                <w:rFonts w:ascii="Helvetica" w:hAnsi="Helvetica" w:cs="Helvetica"/>
                <w:sz w:val="24"/>
              </w:rPr>
            </w:pPr>
          </w:p>
        </w:tc>
        <w:tc>
          <w:tcPr>
            <w:tcW w:w="1656" w:type="dxa"/>
          </w:tcPr>
          <w:p w14:paraId="0CB9E48E" w14:textId="5CDA2F84" w:rsidR="002816E7" w:rsidRDefault="002816E7" w:rsidP="00D46940">
            <w:pPr>
              <w:rPr>
                <w:rFonts w:ascii="Helvetica" w:hAnsi="Helvetica" w:cs="Helvetica"/>
                <w:sz w:val="24"/>
              </w:rPr>
            </w:pPr>
            <w:r>
              <w:rPr>
                <w:rFonts w:ascii="Helvetica" w:hAnsi="Helvetica" w:cs="Helvetica"/>
                <w:sz w:val="24"/>
              </w:rPr>
              <w:t>If isRoot is set to “false”, parentId is mandatory</w:t>
            </w:r>
          </w:p>
        </w:tc>
      </w:tr>
    </w:tbl>
    <w:p w14:paraId="3BB2037E" w14:textId="77777777" w:rsidR="00D46940" w:rsidRPr="00DF5C95" w:rsidRDefault="00D46940" w:rsidP="00D46940">
      <w:pPr>
        <w:ind w:left="1080"/>
        <w:rPr>
          <w:rFonts w:ascii="Helvetica" w:hAnsi="Helvetica" w:cs="Helvetica"/>
          <w:sz w:val="24"/>
        </w:rPr>
      </w:pPr>
    </w:p>
    <w:p w14:paraId="4F99257D" w14:textId="22903A51" w:rsidR="00D46940" w:rsidRDefault="00D46940" w:rsidP="00687B07">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D46940" w14:paraId="5FE43D64" w14:textId="77777777" w:rsidTr="00ED07AF">
        <w:trPr>
          <w:trHeight w:val="652"/>
        </w:trPr>
        <w:tc>
          <w:tcPr>
            <w:tcW w:w="4273" w:type="dxa"/>
            <w:shd w:val="clear" w:color="auto" w:fill="F2F2F2" w:themeFill="background1" w:themeFillShade="F2"/>
          </w:tcPr>
          <w:p w14:paraId="18D2808C" w14:textId="77777777" w:rsidR="00D46940" w:rsidRDefault="00D46940" w:rsidP="00D46940">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5E9A48B5" w14:textId="77777777" w:rsidR="00D46940" w:rsidRDefault="00D46940" w:rsidP="00D46940">
            <w:pPr>
              <w:rPr>
                <w:rFonts w:ascii="Helvetica" w:hAnsi="Helvetica" w:cs="Helvetica"/>
                <w:sz w:val="24"/>
              </w:rPr>
            </w:pPr>
            <w:r>
              <w:rPr>
                <w:rFonts w:ascii="Helvetica" w:hAnsi="Helvetica" w:cs="Helvetica"/>
                <w:sz w:val="24"/>
              </w:rPr>
              <w:t>Rule</w:t>
            </w:r>
          </w:p>
        </w:tc>
      </w:tr>
      <w:tr w:rsidR="00D46940" w14:paraId="05BDA504" w14:textId="77777777" w:rsidTr="00D46940">
        <w:trPr>
          <w:trHeight w:val="652"/>
        </w:trPr>
        <w:tc>
          <w:tcPr>
            <w:tcW w:w="4273" w:type="dxa"/>
          </w:tcPr>
          <w:p w14:paraId="521405E9" w14:textId="32D0CCC6" w:rsidR="00D46940" w:rsidRDefault="00D46940" w:rsidP="00D46940">
            <w:pPr>
              <w:rPr>
                <w:rFonts w:ascii="Helvetica" w:hAnsi="Helvetica" w:cs="Helvetica"/>
                <w:sz w:val="24"/>
              </w:rPr>
            </w:pPr>
          </w:p>
        </w:tc>
        <w:tc>
          <w:tcPr>
            <w:tcW w:w="5670" w:type="dxa"/>
          </w:tcPr>
          <w:p w14:paraId="0D3001B1" w14:textId="0F4C9E53" w:rsidR="00D46940" w:rsidRDefault="00D46940" w:rsidP="00AB20C6">
            <w:pPr>
              <w:spacing w:line="240" w:lineRule="auto"/>
              <w:rPr>
                <w:rFonts w:ascii="Helvetica" w:hAnsi="Helvetica" w:cs="Helvetica"/>
                <w:sz w:val="24"/>
              </w:rPr>
            </w:pPr>
          </w:p>
        </w:tc>
      </w:tr>
    </w:tbl>
    <w:p w14:paraId="26C1FA95" w14:textId="77777777" w:rsidR="002816E7" w:rsidRDefault="002816E7" w:rsidP="00D46940">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0FA11C8B" w:rsidR="00687B07" w:rsidRPr="004111B6" w:rsidRDefault="00E205A4" w:rsidP="00687B07">
            <w:pPr>
              <w:spacing w:before="0" w:after="0" w:line="240" w:lineRule="auto"/>
              <w:rPr>
                <w:rFonts w:ascii="Helvetica" w:hAnsi="Helvetica"/>
                <w:szCs w:val="20"/>
                <w:lang w:eastAsia="it-IT"/>
              </w:rPr>
            </w:pPr>
            <w:r w:rsidRPr="004111B6">
              <w:rPr>
                <w:rFonts w:ascii="Helvetica" w:hAnsi="Helvetica"/>
                <w:szCs w:val="20"/>
                <w:lang w:eastAsia="it-IT"/>
              </w:rPr>
              <w:t>POST</w:t>
            </w:r>
            <w:r w:rsidR="00687B07" w:rsidRPr="004111B6">
              <w:rPr>
                <w:rFonts w:ascii="Helvetica" w:hAnsi="Helvetica"/>
                <w:szCs w:val="20"/>
                <w:lang w:eastAsia="it-IT"/>
              </w:rPr>
              <w:t xml:space="preserve"> </w:t>
            </w:r>
            <w:r w:rsidR="002816E7" w:rsidRPr="004111B6">
              <w:rPr>
                <w:rFonts w:ascii="Helvetica" w:hAnsi="Helvetica"/>
                <w:szCs w:val="20"/>
                <w:lang w:eastAsia="it-IT"/>
              </w:rPr>
              <w:t>catalogManagement/category</w:t>
            </w:r>
          </w:p>
          <w:p w14:paraId="73048928" w14:textId="77777777" w:rsidR="00687B07" w:rsidRPr="004111B6" w:rsidRDefault="00687B07" w:rsidP="00687B07">
            <w:pPr>
              <w:spacing w:before="0" w:after="0" w:line="240" w:lineRule="auto"/>
              <w:rPr>
                <w:rFonts w:ascii="Helvetica" w:hAnsi="Helvetica"/>
                <w:szCs w:val="20"/>
                <w:lang w:eastAsia="it-IT"/>
              </w:rPr>
            </w:pPr>
            <w:r w:rsidRPr="004111B6">
              <w:rPr>
                <w:rFonts w:ascii="Helvetica" w:hAnsi="Helvetica"/>
                <w:szCs w:val="20"/>
                <w:lang w:eastAsia="it-IT"/>
              </w:rPr>
              <w:t>Content-type: application/json</w:t>
            </w:r>
          </w:p>
          <w:p w14:paraId="100EB37A" w14:textId="77777777" w:rsidR="00687B07" w:rsidRPr="004111B6" w:rsidRDefault="00687B07" w:rsidP="00687B07">
            <w:pPr>
              <w:spacing w:before="0" w:after="0" w:line="240" w:lineRule="auto"/>
              <w:rPr>
                <w:rFonts w:ascii="Helvetica" w:hAnsi="Helvetica"/>
                <w:szCs w:val="20"/>
                <w:lang w:eastAsia="it-IT"/>
              </w:rPr>
            </w:pPr>
          </w:p>
          <w:p w14:paraId="0CD13622" w14:textId="77777777"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p>
          <w:p w14:paraId="7DF96821" w14:textId="77777777" w:rsidR="00A174D5" w:rsidRDefault="00A11613" w:rsidP="00A11613">
            <w:pPr>
              <w:spacing w:after="0" w:line="240" w:lineRule="auto"/>
              <w:rPr>
                <w:rFonts w:ascii="Times New Roman" w:hAnsi="Times New Roman"/>
                <w:color w:val="640032"/>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00135E47">
              <w:rPr>
                <w:rFonts w:ascii="Times New Roman" w:hAnsi="Times New Roman"/>
                <w:color w:val="1E6496"/>
                <w:sz w:val="24"/>
                <w:lang w:eastAsia="it-IT"/>
              </w:rPr>
              <w:t>"parent</w:t>
            </w:r>
            <w:r w:rsidR="00AF6C75">
              <w:rPr>
                <w:rFonts w:ascii="Times New Roman" w:hAnsi="Times New Roman"/>
                <w:color w:val="1E6496"/>
                <w:sz w:val="24"/>
                <w:lang w:eastAsia="it-IT"/>
              </w:rPr>
              <w:t>id</w:t>
            </w:r>
            <w:r w:rsidR="00135E47" w:rsidRPr="00E5120E">
              <w:rPr>
                <w:rFonts w:ascii="Times New Roman" w:hAnsi="Times New Roman"/>
                <w:color w:val="1E6496"/>
                <w:sz w:val="24"/>
                <w:lang w:eastAsia="it-IT"/>
              </w:rPr>
              <w:t>"</w:t>
            </w:r>
            <w:r w:rsidR="00135E47" w:rsidRPr="00E5120E">
              <w:rPr>
                <w:rFonts w:ascii="Times New Roman" w:hAnsi="Times New Roman"/>
                <w:color w:val="640032"/>
                <w:sz w:val="24"/>
                <w:lang w:eastAsia="it-IT"/>
              </w:rPr>
              <w:t>:</w:t>
            </w:r>
            <w:r w:rsidR="00135E47" w:rsidRPr="00E5120E">
              <w:rPr>
                <w:rFonts w:ascii="Times New Roman" w:hAnsi="Times New Roman"/>
                <w:color w:val="000000"/>
                <w:sz w:val="24"/>
                <w:lang w:eastAsia="it-IT"/>
              </w:rPr>
              <w:t xml:space="preserve"> </w:t>
            </w:r>
            <w:r w:rsidR="00135E47" w:rsidRPr="00E5120E">
              <w:rPr>
                <w:rFonts w:ascii="Times New Roman" w:hAnsi="Times New Roman"/>
                <w:color w:val="0000FF"/>
                <w:sz w:val="24"/>
                <w:lang w:eastAsia="it-IT"/>
              </w:rPr>
              <w:t>"</w:t>
            </w:r>
            <w:r w:rsidR="00135E47" w:rsidRPr="0039415B">
              <w:rPr>
                <w:rFonts w:ascii="Times New Roman" w:hAnsi="Times New Roman"/>
                <w:color w:val="0000FF"/>
                <w:sz w:val="24"/>
                <w:lang w:eastAsia="it-IT"/>
              </w:rPr>
              <w:t>http://serverlocation:port/catalogManagement/</w:t>
            </w:r>
            <w:r w:rsidR="00135E47">
              <w:rPr>
                <w:rFonts w:ascii="Times New Roman" w:hAnsi="Times New Roman"/>
                <w:color w:val="0000FF"/>
                <w:sz w:val="24"/>
                <w:lang w:eastAsia="it-IT"/>
              </w:rPr>
              <w:t>category</w:t>
            </w:r>
            <w:r w:rsidR="00135E47" w:rsidRPr="0039415B">
              <w:rPr>
                <w:rFonts w:ascii="Times New Roman" w:hAnsi="Times New Roman"/>
                <w:color w:val="0000FF"/>
                <w:sz w:val="24"/>
                <w:lang w:eastAsia="it-IT"/>
              </w:rPr>
              <w:t>/</w:t>
            </w:r>
            <w:r w:rsidR="00135E47">
              <w:rPr>
                <w:rFonts w:ascii="Times New Roman" w:hAnsi="Times New Roman"/>
                <w:color w:val="0000FF"/>
                <w:sz w:val="24"/>
                <w:lang w:eastAsia="it-IT"/>
              </w:rPr>
              <w:t>42</w:t>
            </w:r>
            <w:r w:rsidR="00135E47" w:rsidRPr="0039415B">
              <w:rPr>
                <w:rFonts w:ascii="Times New Roman" w:hAnsi="Times New Roman"/>
                <w:color w:val="0000FF"/>
                <w:sz w:val="24"/>
                <w:lang w:eastAsia="it-IT"/>
              </w:rPr>
              <w:t>"</w:t>
            </w:r>
            <w:r w:rsidR="00135E47" w:rsidRPr="0039415B">
              <w:rPr>
                <w:rFonts w:ascii="Times New Roman" w:hAnsi="Times New Roman"/>
                <w:color w:val="640032"/>
                <w:sz w:val="24"/>
                <w:lang w:eastAsia="it-IT"/>
              </w:rPr>
              <w:t>,</w:t>
            </w:r>
          </w:p>
          <w:p w14:paraId="6432C60D" w14:textId="1CE00D11" w:rsidR="00687B07" w:rsidRPr="00A95E10" w:rsidRDefault="00A11613" w:rsidP="00A95E10">
            <w:pPr>
              <w:spacing w:after="0" w:line="240" w:lineRule="auto"/>
              <w:rPr>
                <w:rFonts w:ascii="Times New Roman" w:hAnsi="Times New Roman"/>
                <w:color w:val="960000"/>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5ED1384F" w14:textId="77777777" w:rsidR="00A174D5" w:rsidRDefault="00A11613" w:rsidP="00A174D5">
            <w:pPr>
              <w:spacing w:after="0" w:line="240" w:lineRule="auto"/>
              <w:rPr>
                <w:rFonts w:ascii="Times New Roman" w:hAnsi="Times New Roman"/>
                <w:color w:val="00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category</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00A05A72">
              <w:rPr>
                <w:rFonts w:ascii="Times New Roman" w:hAnsi="Times New Roman"/>
                <w:color w:val="1E6496"/>
                <w:sz w:val="24"/>
                <w:lang w:eastAsia="it-IT"/>
              </w:rPr>
              <w:t>"parent</w:t>
            </w:r>
            <w:r w:rsidR="00A174D5">
              <w:rPr>
                <w:rFonts w:ascii="Times New Roman" w:hAnsi="Times New Roman"/>
                <w:color w:val="1E6496"/>
                <w:sz w:val="24"/>
                <w:lang w:eastAsia="it-IT"/>
              </w:rPr>
              <w:t>id</w:t>
            </w:r>
            <w:r w:rsidRPr="00E5120E">
              <w:rPr>
                <w:rFonts w:ascii="Times New Roman" w:hAnsi="Times New Roman"/>
                <w:color w:val="1E6496"/>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00A05A72" w:rsidRPr="0039415B">
              <w:rPr>
                <w:rFonts w:ascii="Times New Roman" w:hAnsi="Times New Roman"/>
                <w:color w:val="0000FF"/>
                <w:sz w:val="24"/>
                <w:lang w:eastAsia="it-IT"/>
              </w:rPr>
              <w:t>http://serverlocation:port/catalogManagement/</w:t>
            </w:r>
            <w:r w:rsidR="00A05A72">
              <w:rPr>
                <w:rFonts w:ascii="Times New Roman" w:hAnsi="Times New Roman"/>
                <w:color w:val="0000FF"/>
                <w:sz w:val="24"/>
                <w:lang w:eastAsia="it-IT"/>
              </w:rPr>
              <w:t>category</w:t>
            </w:r>
            <w:r w:rsidR="00A05A72" w:rsidRPr="0039415B">
              <w:rPr>
                <w:rFonts w:ascii="Times New Roman" w:hAnsi="Times New Roman"/>
                <w:color w:val="0000FF"/>
                <w:sz w:val="24"/>
                <w:lang w:eastAsia="it-IT"/>
              </w:rPr>
              <w:t>/</w:t>
            </w:r>
            <w:r w:rsidR="00A05A72">
              <w:rPr>
                <w:rFonts w:ascii="Times New Roman" w:hAnsi="Times New Roman"/>
                <w:color w:val="0000FF"/>
                <w:sz w:val="24"/>
                <w:lang w:eastAsia="it-IT"/>
              </w:rPr>
              <w:t>42</w:t>
            </w:r>
            <w:r w:rsidR="00A05A72" w:rsidRPr="0039415B">
              <w:rPr>
                <w:rFonts w:ascii="Times New Roman" w:hAnsi="Times New Roman"/>
                <w:color w:val="0000FF"/>
                <w:sz w:val="24"/>
                <w:lang w:eastAsia="it-IT"/>
              </w:rPr>
              <w:t>"</w:t>
            </w:r>
            <w:r w:rsidR="00A05A72" w:rsidRPr="0039415B">
              <w:rPr>
                <w:rFonts w:ascii="Times New Roman" w:hAnsi="Times New Roman"/>
                <w:color w:val="640032"/>
                <w:sz w:val="24"/>
                <w:lang w:eastAsia="it-IT"/>
              </w:rPr>
              <w:t>,</w:t>
            </w:r>
            <w:r w:rsidR="00A05A72">
              <w:rPr>
                <w:rFonts w:ascii="Times New Roman" w:hAnsi="Times New Roman"/>
                <w:color w:val="000000"/>
                <w:sz w:val="24"/>
                <w:lang w:eastAsia="it-IT"/>
              </w:rPr>
              <w:t xml:space="preserve"> </w:t>
            </w:r>
          </w:p>
          <w:p w14:paraId="188325E5" w14:textId="5134C102" w:rsidR="00687B07" w:rsidRPr="00A95E10" w:rsidRDefault="00A11613" w:rsidP="00A174D5">
            <w:pPr>
              <w:spacing w:after="0" w:line="240" w:lineRule="auto"/>
              <w:rPr>
                <w:rFonts w:ascii="Times New Roman" w:hAnsi="Times New Roman"/>
                <w:color w:val="640032"/>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39759E63" w14:textId="04226369" w:rsidR="00F61F8D" w:rsidRPr="008F2108" w:rsidRDefault="00F61F8D" w:rsidP="00F61F8D">
      <w:pPr>
        <w:pStyle w:val="Heading2"/>
        <w:rPr>
          <w:caps/>
        </w:rPr>
      </w:pPr>
      <w:bookmarkStart w:id="65" w:name="_Toc405197206"/>
      <w:r>
        <w:t>POST</w:t>
      </w:r>
      <w:r w:rsidRPr="008F2108">
        <w:t xml:space="preserve"> /catalogManagement/</w:t>
      </w:r>
      <w:r>
        <w:t>productOffering</w:t>
      </w:r>
      <w:bookmarkEnd w:id="65"/>
    </w:p>
    <w:p w14:paraId="62958FA4" w14:textId="77777777" w:rsidR="00F61F8D" w:rsidRDefault="00F61F8D" w:rsidP="00F61F8D">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1EB4612B" w14:textId="77777777" w:rsidR="00F61F8D" w:rsidRDefault="00F61F8D" w:rsidP="00F61F8D">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9007941" w14:textId="16EE9309" w:rsidR="00F61F8D" w:rsidRDefault="00F61F8D" w:rsidP="00F61F8D">
      <w:pPr>
        <w:pStyle w:val="ListParagraph"/>
        <w:numPr>
          <w:ilvl w:val="0"/>
          <w:numId w:val="27"/>
        </w:numPr>
        <w:rPr>
          <w:rFonts w:ascii="Helvetica" w:hAnsi="Helvetica" w:cs="Helvetica"/>
          <w:sz w:val="24"/>
        </w:rPr>
      </w:pPr>
      <w:r>
        <w:rPr>
          <w:rFonts w:ascii="Helvetica" w:hAnsi="Helvetica" w:cs="Helvetica"/>
          <w:sz w:val="24"/>
        </w:rPr>
        <w:t>This operation creates a productOffering</w:t>
      </w:r>
    </w:p>
    <w:p w14:paraId="723862CA" w14:textId="77777777" w:rsidR="00F61F8D" w:rsidRPr="008F2108" w:rsidRDefault="00F61F8D" w:rsidP="00F61F8D">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832D7B7" w14:textId="77777777" w:rsidR="00F61F8D" w:rsidRPr="00EC0E9E" w:rsidRDefault="00F61F8D" w:rsidP="00F61F8D">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518A7CBE" w14:textId="77777777" w:rsidR="00F61F8D" w:rsidRDefault="00F61F8D" w:rsidP="00F61F8D">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8E06934" w14:textId="77777777" w:rsidR="00F61F8D" w:rsidRPr="001B7861" w:rsidRDefault="00F61F8D" w:rsidP="00F61F8D">
      <w:pPr>
        <w:pStyle w:val="ListParagraph"/>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6430C41C" w14:textId="77777777" w:rsidR="00F61F8D" w:rsidRPr="001B7861" w:rsidRDefault="00F61F8D" w:rsidP="00F61F8D">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E0464E" w14:textId="77777777" w:rsidR="00F61F8D" w:rsidRDefault="00F61F8D" w:rsidP="00F61F8D">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A80C50B" w14:textId="2C5688FD" w:rsidR="00F61F8D" w:rsidRPr="00D46940" w:rsidRDefault="00F61F8D" w:rsidP="00F61F8D">
      <w:pPr>
        <w:rPr>
          <w:rFonts w:ascii="Helvetica" w:hAnsi="Helvetica" w:cs="Helvetica"/>
          <w:sz w:val="24"/>
        </w:rPr>
      </w:pPr>
      <w:r w:rsidRPr="00D46940">
        <w:rPr>
          <w:rFonts w:ascii="Helvetica" w:hAnsi="Helvetica" w:cs="Helvetica"/>
          <w:sz w:val="24"/>
        </w:rPr>
        <w:t>ID Management :</w:t>
      </w:r>
    </w:p>
    <w:p w14:paraId="391424B1" w14:textId="5FCDBD05" w:rsidR="00F61F8D" w:rsidRPr="00D46940" w:rsidRDefault="00F61F8D" w:rsidP="00F61F8D">
      <w:pPr>
        <w:pStyle w:val="ListParagraph"/>
        <w:rPr>
          <w:rFonts w:ascii="Helvetica" w:hAnsi="Helvetica" w:cs="Helvetica"/>
          <w:sz w:val="24"/>
        </w:rPr>
      </w:pPr>
      <w:r>
        <w:rPr>
          <w:rFonts w:ascii="Helvetica" w:hAnsi="Helvetica" w:cs="Helvetica"/>
          <w:sz w:val="24"/>
        </w:rPr>
        <w:t>The response provides the productOffering id.</w:t>
      </w:r>
    </w:p>
    <w:p w14:paraId="54D07124" w14:textId="77777777" w:rsidR="00F61F8D" w:rsidRDefault="00F61F8D" w:rsidP="00F61F8D">
      <w:pPr>
        <w:pStyle w:val="ListParagraph"/>
        <w:rPr>
          <w:rFonts w:ascii="Helvetica" w:hAnsi="Helvetica" w:cs="Helvetica"/>
          <w:sz w:val="24"/>
        </w:rPr>
      </w:pPr>
    </w:p>
    <w:p w14:paraId="5B915FEC" w14:textId="77777777" w:rsidR="00F61F8D" w:rsidRDefault="00F61F8D" w:rsidP="00F61F8D">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3670"/>
        <w:gridCol w:w="1709"/>
        <w:gridCol w:w="1358"/>
        <w:gridCol w:w="2744"/>
      </w:tblGrid>
      <w:tr w:rsidR="00ED07AF" w14:paraId="1E019996" w14:textId="77777777" w:rsidTr="00ED07AF">
        <w:tc>
          <w:tcPr>
            <w:tcW w:w="4111" w:type="dxa"/>
            <w:shd w:val="clear" w:color="auto" w:fill="F2F2F2" w:themeFill="background1" w:themeFillShade="F2"/>
          </w:tcPr>
          <w:p w14:paraId="7319C583" w14:textId="77777777" w:rsidR="00F61F8D" w:rsidRDefault="00F61F8D" w:rsidP="008869CA">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3EBB1831" w14:textId="77777777" w:rsidR="00F61F8D" w:rsidRDefault="00F61F8D" w:rsidP="008869CA">
            <w:pPr>
              <w:rPr>
                <w:rFonts w:ascii="Helvetica" w:hAnsi="Helvetica" w:cs="Helvetica"/>
                <w:sz w:val="24"/>
              </w:rPr>
            </w:pPr>
            <w:r>
              <w:rPr>
                <w:rFonts w:ascii="Helvetica" w:hAnsi="Helvetica" w:cs="Helvetica"/>
                <w:sz w:val="24"/>
              </w:rPr>
              <w:t>Mandatory</w:t>
            </w:r>
          </w:p>
        </w:tc>
        <w:tc>
          <w:tcPr>
            <w:tcW w:w="1542" w:type="dxa"/>
            <w:shd w:val="clear" w:color="auto" w:fill="F2F2F2" w:themeFill="background1" w:themeFillShade="F2"/>
          </w:tcPr>
          <w:p w14:paraId="2A9BF555" w14:textId="77777777" w:rsidR="00F61F8D" w:rsidRDefault="00F61F8D" w:rsidP="008869CA">
            <w:pPr>
              <w:rPr>
                <w:rFonts w:ascii="Helvetica" w:hAnsi="Helvetica" w:cs="Helvetica"/>
                <w:sz w:val="24"/>
              </w:rPr>
            </w:pPr>
            <w:r>
              <w:rPr>
                <w:rFonts w:ascii="Helvetica" w:hAnsi="Helvetica" w:cs="Helvetica"/>
                <w:sz w:val="24"/>
              </w:rPr>
              <w:t>Default</w:t>
            </w:r>
          </w:p>
        </w:tc>
        <w:tc>
          <w:tcPr>
            <w:tcW w:w="1948" w:type="dxa"/>
            <w:shd w:val="clear" w:color="auto" w:fill="F2F2F2" w:themeFill="background1" w:themeFillShade="F2"/>
          </w:tcPr>
          <w:p w14:paraId="3C1F7613"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7C27097D" w14:textId="77777777" w:rsidTr="00F61F8D">
        <w:tc>
          <w:tcPr>
            <w:tcW w:w="4111" w:type="dxa"/>
          </w:tcPr>
          <w:p w14:paraId="35DB1D07" w14:textId="77777777" w:rsidR="00F61F8D" w:rsidRDefault="00F61F8D" w:rsidP="008869CA">
            <w:pPr>
              <w:rPr>
                <w:rFonts w:ascii="Helvetica" w:hAnsi="Helvetica" w:cs="Helvetica"/>
                <w:sz w:val="24"/>
              </w:rPr>
            </w:pPr>
            <w:r>
              <w:rPr>
                <w:rFonts w:ascii="Helvetica" w:hAnsi="Helvetica" w:cs="Helvetica"/>
                <w:sz w:val="24"/>
              </w:rPr>
              <w:t>name</w:t>
            </w:r>
          </w:p>
        </w:tc>
        <w:tc>
          <w:tcPr>
            <w:tcW w:w="1880" w:type="dxa"/>
          </w:tcPr>
          <w:p w14:paraId="31F563EB"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2E070810" w14:textId="77777777" w:rsidR="00F61F8D" w:rsidRDefault="00F61F8D" w:rsidP="008869CA">
            <w:pPr>
              <w:rPr>
                <w:rFonts w:ascii="Helvetica" w:hAnsi="Helvetica" w:cs="Helvetica"/>
                <w:sz w:val="24"/>
              </w:rPr>
            </w:pPr>
          </w:p>
        </w:tc>
        <w:tc>
          <w:tcPr>
            <w:tcW w:w="1948" w:type="dxa"/>
          </w:tcPr>
          <w:p w14:paraId="5ECD118C" w14:textId="77777777" w:rsidR="00F61F8D" w:rsidRDefault="00F61F8D" w:rsidP="008869CA">
            <w:pPr>
              <w:rPr>
                <w:rFonts w:ascii="Helvetica" w:hAnsi="Helvetica" w:cs="Helvetica"/>
                <w:sz w:val="24"/>
              </w:rPr>
            </w:pPr>
          </w:p>
        </w:tc>
      </w:tr>
      <w:tr w:rsidR="00F61F8D" w14:paraId="642BD777" w14:textId="77777777" w:rsidTr="00F61F8D">
        <w:tc>
          <w:tcPr>
            <w:tcW w:w="4111" w:type="dxa"/>
          </w:tcPr>
          <w:p w14:paraId="0FE861D3" w14:textId="00F5E293" w:rsidR="00F61F8D" w:rsidRDefault="00F61F8D" w:rsidP="008869CA">
            <w:pPr>
              <w:rPr>
                <w:rFonts w:ascii="Helvetica" w:hAnsi="Helvetica" w:cs="Helvetica"/>
                <w:sz w:val="24"/>
              </w:rPr>
            </w:pPr>
            <w:r>
              <w:rPr>
                <w:rFonts w:ascii="Helvetica" w:hAnsi="Helvetica" w:cs="Helvetica"/>
                <w:sz w:val="24"/>
              </w:rPr>
              <w:t>isBundle</w:t>
            </w:r>
          </w:p>
        </w:tc>
        <w:tc>
          <w:tcPr>
            <w:tcW w:w="1880" w:type="dxa"/>
          </w:tcPr>
          <w:p w14:paraId="60FD9DF6" w14:textId="41B94B24" w:rsidR="00F61F8D" w:rsidRDefault="00F61F8D" w:rsidP="008869CA">
            <w:pPr>
              <w:rPr>
                <w:rFonts w:ascii="Helvetica" w:hAnsi="Helvetica" w:cs="Helvetica"/>
                <w:sz w:val="24"/>
              </w:rPr>
            </w:pPr>
            <w:r>
              <w:rPr>
                <w:rFonts w:ascii="Helvetica" w:hAnsi="Helvetica" w:cs="Helvetica"/>
                <w:sz w:val="24"/>
              </w:rPr>
              <w:t>N</w:t>
            </w:r>
          </w:p>
        </w:tc>
        <w:tc>
          <w:tcPr>
            <w:tcW w:w="1542" w:type="dxa"/>
          </w:tcPr>
          <w:p w14:paraId="7CA1DD0D" w14:textId="065EC142" w:rsidR="00F61F8D" w:rsidRDefault="00F61F8D" w:rsidP="008869CA">
            <w:pPr>
              <w:rPr>
                <w:rFonts w:ascii="Helvetica" w:hAnsi="Helvetica" w:cs="Helvetica"/>
                <w:sz w:val="24"/>
              </w:rPr>
            </w:pPr>
            <w:r>
              <w:rPr>
                <w:rFonts w:ascii="Helvetica" w:hAnsi="Helvetica" w:cs="Helvetica"/>
                <w:sz w:val="24"/>
              </w:rPr>
              <w:t>false</w:t>
            </w:r>
          </w:p>
        </w:tc>
        <w:tc>
          <w:tcPr>
            <w:tcW w:w="1948" w:type="dxa"/>
          </w:tcPr>
          <w:p w14:paraId="68AA3122" w14:textId="77777777" w:rsidR="00F61F8D" w:rsidRDefault="00F61F8D" w:rsidP="008869CA">
            <w:pPr>
              <w:rPr>
                <w:rFonts w:ascii="Helvetica" w:hAnsi="Helvetica" w:cs="Helvetica"/>
                <w:sz w:val="24"/>
              </w:rPr>
            </w:pPr>
          </w:p>
        </w:tc>
      </w:tr>
      <w:tr w:rsidR="00F61F8D" w14:paraId="78A6662C" w14:textId="77777777" w:rsidTr="00F61F8D">
        <w:tc>
          <w:tcPr>
            <w:tcW w:w="4111" w:type="dxa"/>
          </w:tcPr>
          <w:p w14:paraId="00A3F441" w14:textId="225B65C7" w:rsidR="00F61F8D" w:rsidRDefault="00F61F8D" w:rsidP="008869CA">
            <w:pPr>
              <w:rPr>
                <w:rFonts w:ascii="Helvetica" w:hAnsi="Helvetica" w:cs="Helvetica"/>
                <w:sz w:val="24"/>
              </w:rPr>
            </w:pPr>
            <w:r>
              <w:rPr>
                <w:rFonts w:ascii="Helvetica" w:hAnsi="Helvetica" w:cs="Helvetica"/>
                <w:sz w:val="24"/>
              </w:rPr>
              <w:t>bundledProductOffering</w:t>
            </w:r>
          </w:p>
        </w:tc>
        <w:tc>
          <w:tcPr>
            <w:tcW w:w="1880" w:type="dxa"/>
          </w:tcPr>
          <w:p w14:paraId="2CDE0E0C"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5DCDB12F" w14:textId="77777777" w:rsidR="00F61F8D" w:rsidRDefault="00F61F8D" w:rsidP="008869CA">
            <w:pPr>
              <w:rPr>
                <w:rFonts w:ascii="Helvetica" w:hAnsi="Helvetica" w:cs="Helvetica"/>
                <w:sz w:val="24"/>
              </w:rPr>
            </w:pPr>
          </w:p>
        </w:tc>
        <w:tc>
          <w:tcPr>
            <w:tcW w:w="1948" w:type="dxa"/>
          </w:tcPr>
          <w:p w14:paraId="371340B6" w14:textId="1BAB552E" w:rsidR="00F61F8D" w:rsidRDefault="00F61F8D" w:rsidP="00F61F8D">
            <w:pPr>
              <w:rPr>
                <w:rFonts w:ascii="Helvetica" w:hAnsi="Helvetica" w:cs="Helvetica"/>
                <w:sz w:val="24"/>
              </w:rPr>
            </w:pPr>
            <w:r>
              <w:rPr>
                <w:rFonts w:ascii="Helvetica" w:hAnsi="Helvetica" w:cs="Helvetica"/>
                <w:sz w:val="24"/>
              </w:rPr>
              <w:t>If isBundle is set to “true”, bundledProductOffering is mandatory</w:t>
            </w:r>
          </w:p>
        </w:tc>
      </w:tr>
      <w:tr w:rsidR="00ED07AF" w14:paraId="322D5B23" w14:textId="77777777" w:rsidTr="00F61F8D">
        <w:tc>
          <w:tcPr>
            <w:tcW w:w="4111" w:type="dxa"/>
          </w:tcPr>
          <w:p w14:paraId="13C97188" w14:textId="110E16D9" w:rsidR="00ED07AF" w:rsidRDefault="00ED07AF" w:rsidP="008869CA">
            <w:pPr>
              <w:rPr>
                <w:rFonts w:ascii="Helvetica" w:hAnsi="Helvetica" w:cs="Helvetica"/>
                <w:sz w:val="24"/>
              </w:rPr>
            </w:pPr>
            <w:r>
              <w:rPr>
                <w:rFonts w:ascii="Helvetica" w:hAnsi="Helvetica" w:cs="Helvetica"/>
                <w:sz w:val="24"/>
              </w:rPr>
              <w:t>productSpecification</w:t>
            </w:r>
          </w:p>
        </w:tc>
        <w:tc>
          <w:tcPr>
            <w:tcW w:w="1880" w:type="dxa"/>
          </w:tcPr>
          <w:p w14:paraId="3215184B" w14:textId="648F4118" w:rsidR="00ED07AF" w:rsidRDefault="00ED07AF" w:rsidP="008869CA">
            <w:pPr>
              <w:rPr>
                <w:rFonts w:ascii="Helvetica" w:hAnsi="Helvetica" w:cs="Helvetica"/>
                <w:sz w:val="24"/>
              </w:rPr>
            </w:pPr>
            <w:r>
              <w:rPr>
                <w:rFonts w:ascii="Helvetica" w:hAnsi="Helvetica" w:cs="Helvetica"/>
                <w:sz w:val="24"/>
              </w:rPr>
              <w:t>Y</w:t>
            </w:r>
          </w:p>
        </w:tc>
        <w:tc>
          <w:tcPr>
            <w:tcW w:w="1542" w:type="dxa"/>
          </w:tcPr>
          <w:p w14:paraId="6E51BD53" w14:textId="77777777" w:rsidR="00ED07AF" w:rsidRDefault="00ED07AF" w:rsidP="008869CA">
            <w:pPr>
              <w:rPr>
                <w:rFonts w:ascii="Helvetica" w:hAnsi="Helvetica" w:cs="Helvetica"/>
                <w:sz w:val="24"/>
              </w:rPr>
            </w:pPr>
          </w:p>
        </w:tc>
        <w:tc>
          <w:tcPr>
            <w:tcW w:w="1948" w:type="dxa"/>
          </w:tcPr>
          <w:p w14:paraId="50D90F50" w14:textId="77777777" w:rsidR="00ED07AF" w:rsidRDefault="00ED07AF" w:rsidP="00F61F8D">
            <w:pPr>
              <w:rPr>
                <w:rFonts w:ascii="Helvetica" w:hAnsi="Helvetica" w:cs="Helvetica"/>
                <w:sz w:val="24"/>
              </w:rPr>
            </w:pPr>
          </w:p>
        </w:tc>
      </w:tr>
      <w:tr w:rsidR="00ED07AF" w14:paraId="1F7B04F0" w14:textId="77777777" w:rsidTr="00F61F8D">
        <w:tc>
          <w:tcPr>
            <w:tcW w:w="4111" w:type="dxa"/>
          </w:tcPr>
          <w:p w14:paraId="540AE2AB" w14:textId="206C465C" w:rsidR="00ED07AF" w:rsidRDefault="00ED07AF" w:rsidP="008869CA">
            <w:pPr>
              <w:rPr>
                <w:rFonts w:ascii="Helvetica" w:hAnsi="Helvetica" w:cs="Helvetica"/>
                <w:sz w:val="24"/>
              </w:rPr>
            </w:pPr>
            <w:r>
              <w:rPr>
                <w:rFonts w:ascii="Helvetica" w:hAnsi="Helvetica" w:cs="Helvetica"/>
                <w:sz w:val="24"/>
              </w:rPr>
              <w:t>productOfferingPrice</w:t>
            </w:r>
          </w:p>
        </w:tc>
        <w:tc>
          <w:tcPr>
            <w:tcW w:w="1880" w:type="dxa"/>
          </w:tcPr>
          <w:p w14:paraId="40A6A7BE" w14:textId="74D3F3A9" w:rsidR="00ED07AF" w:rsidRDefault="00ED07AF" w:rsidP="008869CA">
            <w:pPr>
              <w:rPr>
                <w:rFonts w:ascii="Helvetica" w:hAnsi="Helvetica" w:cs="Helvetica"/>
                <w:sz w:val="24"/>
              </w:rPr>
            </w:pPr>
            <w:r>
              <w:rPr>
                <w:rFonts w:ascii="Helvetica" w:hAnsi="Helvetica" w:cs="Helvetica"/>
                <w:sz w:val="24"/>
              </w:rPr>
              <w:t>Y</w:t>
            </w:r>
          </w:p>
        </w:tc>
        <w:tc>
          <w:tcPr>
            <w:tcW w:w="1542" w:type="dxa"/>
          </w:tcPr>
          <w:p w14:paraId="547DF3E5" w14:textId="77777777" w:rsidR="00ED07AF" w:rsidRDefault="00ED07AF" w:rsidP="008869CA">
            <w:pPr>
              <w:rPr>
                <w:rFonts w:ascii="Helvetica" w:hAnsi="Helvetica" w:cs="Helvetica"/>
                <w:sz w:val="24"/>
              </w:rPr>
            </w:pPr>
          </w:p>
        </w:tc>
        <w:tc>
          <w:tcPr>
            <w:tcW w:w="1948" w:type="dxa"/>
          </w:tcPr>
          <w:p w14:paraId="7F028A27" w14:textId="77777777" w:rsidR="00ED07AF" w:rsidRDefault="00ED07AF" w:rsidP="00F61F8D">
            <w:pPr>
              <w:rPr>
                <w:rFonts w:ascii="Helvetica" w:hAnsi="Helvetica" w:cs="Helvetica"/>
                <w:sz w:val="24"/>
              </w:rPr>
            </w:pPr>
          </w:p>
        </w:tc>
      </w:tr>
    </w:tbl>
    <w:p w14:paraId="22AAA0F2" w14:textId="77777777" w:rsidR="00F61F8D" w:rsidRPr="00DF5C95" w:rsidRDefault="00F61F8D" w:rsidP="00F61F8D">
      <w:pPr>
        <w:ind w:left="1080"/>
        <w:rPr>
          <w:rFonts w:ascii="Helvetica" w:hAnsi="Helvetica" w:cs="Helvetica"/>
          <w:sz w:val="24"/>
        </w:rPr>
      </w:pPr>
    </w:p>
    <w:p w14:paraId="06ED1A3E" w14:textId="77777777" w:rsidR="00F61F8D" w:rsidRDefault="00F61F8D" w:rsidP="00F61F8D">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F61F8D" w14:paraId="27D4B843" w14:textId="77777777" w:rsidTr="00ED07AF">
        <w:trPr>
          <w:trHeight w:val="652"/>
        </w:trPr>
        <w:tc>
          <w:tcPr>
            <w:tcW w:w="4273" w:type="dxa"/>
            <w:shd w:val="clear" w:color="auto" w:fill="F2F2F2" w:themeFill="background1" w:themeFillShade="F2"/>
          </w:tcPr>
          <w:p w14:paraId="51146416" w14:textId="77777777" w:rsidR="00F61F8D" w:rsidRDefault="00F61F8D"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1650763D"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180416E2" w14:textId="77777777" w:rsidTr="008869CA">
        <w:trPr>
          <w:trHeight w:val="652"/>
        </w:trPr>
        <w:tc>
          <w:tcPr>
            <w:tcW w:w="4273" w:type="dxa"/>
          </w:tcPr>
          <w:p w14:paraId="26AD9B5D" w14:textId="77777777" w:rsidR="00F61F8D" w:rsidRDefault="00F61F8D" w:rsidP="008869CA">
            <w:pPr>
              <w:rPr>
                <w:rFonts w:ascii="Helvetica" w:hAnsi="Helvetica" w:cs="Helvetica"/>
                <w:sz w:val="24"/>
              </w:rPr>
            </w:pPr>
          </w:p>
        </w:tc>
        <w:tc>
          <w:tcPr>
            <w:tcW w:w="5670" w:type="dxa"/>
          </w:tcPr>
          <w:p w14:paraId="6D2DFB06" w14:textId="77777777" w:rsidR="00F61F8D" w:rsidRDefault="00F61F8D" w:rsidP="008869CA">
            <w:pPr>
              <w:spacing w:line="240" w:lineRule="auto"/>
              <w:rPr>
                <w:rFonts w:ascii="Helvetica" w:hAnsi="Helvetica" w:cs="Helvetica"/>
                <w:sz w:val="24"/>
              </w:rPr>
            </w:pPr>
          </w:p>
        </w:tc>
      </w:tr>
    </w:tbl>
    <w:p w14:paraId="6FEE9FC2" w14:textId="77777777" w:rsidR="00F61F8D" w:rsidRDefault="00F61F8D" w:rsidP="00F61F8D">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61F8D" w:rsidRPr="008C13B2" w14:paraId="66F8E475" w14:textId="77777777" w:rsidTr="008869CA">
        <w:tc>
          <w:tcPr>
            <w:tcW w:w="9720" w:type="dxa"/>
            <w:shd w:val="clear" w:color="auto" w:fill="FFFFFF" w:themeFill="background1"/>
          </w:tcPr>
          <w:p w14:paraId="3073D681"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61F8D" w:rsidRPr="008C13B2" w14:paraId="114BAE01" w14:textId="77777777" w:rsidTr="008869CA">
        <w:tc>
          <w:tcPr>
            <w:tcW w:w="9720" w:type="dxa"/>
            <w:shd w:val="clear" w:color="auto" w:fill="D9D9D9" w:themeFill="background1" w:themeFillShade="D9"/>
          </w:tcPr>
          <w:p w14:paraId="75615549" w14:textId="1A6B7E95"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POST catalogManagement/</w:t>
            </w:r>
            <w:r w:rsidR="00ED07AF">
              <w:rPr>
                <w:rFonts w:ascii="Helvetica" w:hAnsi="Helvetica"/>
                <w:szCs w:val="20"/>
                <w:lang w:eastAsia="it-IT"/>
              </w:rPr>
              <w:t>productOffering</w:t>
            </w:r>
          </w:p>
          <w:p w14:paraId="3211CA3B" w14:textId="77777777"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Content-type: application/json</w:t>
            </w:r>
          </w:p>
          <w:p w14:paraId="6F8804E2" w14:textId="77777777" w:rsidR="00F61F8D" w:rsidRPr="00F61F8D" w:rsidRDefault="00F61F8D" w:rsidP="008869CA">
            <w:pPr>
              <w:spacing w:before="0" w:after="0" w:line="240" w:lineRule="auto"/>
              <w:rPr>
                <w:rFonts w:ascii="Helvetica" w:hAnsi="Helvetica"/>
                <w:szCs w:val="20"/>
                <w:lang w:eastAsia="it-IT"/>
              </w:rPr>
            </w:pPr>
          </w:p>
          <w:p w14:paraId="49E59BDB" w14:textId="77777777" w:rsidR="00ED07AF" w:rsidRDefault="00ED07AF" w:rsidP="00ED07AF">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A709D71" w14:textId="77777777" w:rsidR="00ED07AF" w:rsidRDefault="00ED07AF" w:rsidP="00ED07AF">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525AEC0E"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29B9207D"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3CF7B1B6"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15173321" w14:textId="056967B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24212C10" w14:textId="7777777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045A250A" w14:textId="27A41BA9" w:rsidR="00F61F8D" w:rsidRPr="008C13B2" w:rsidRDefault="00ED07AF" w:rsidP="00A174D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F61F8D" w:rsidRPr="008C13B2" w14:paraId="1B93AC6E" w14:textId="77777777" w:rsidTr="008869CA">
        <w:tc>
          <w:tcPr>
            <w:tcW w:w="9720" w:type="dxa"/>
            <w:shd w:val="clear" w:color="auto" w:fill="FFFFFF" w:themeFill="background1"/>
          </w:tcPr>
          <w:p w14:paraId="1F5F06C6"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61F8D" w:rsidRPr="00260C4A" w14:paraId="22B71759" w14:textId="77777777" w:rsidTr="008869CA">
        <w:tc>
          <w:tcPr>
            <w:tcW w:w="9720" w:type="dxa"/>
            <w:shd w:val="clear" w:color="auto" w:fill="D9D9D9" w:themeFill="background1" w:themeFillShade="D9"/>
          </w:tcPr>
          <w:p w14:paraId="0B4AAAEA" w14:textId="77777777" w:rsidR="00F61F8D" w:rsidRDefault="00F61F8D" w:rsidP="008869CA">
            <w:pPr>
              <w:spacing w:before="0" w:after="0" w:line="240" w:lineRule="auto"/>
              <w:rPr>
                <w:rFonts w:ascii="Helvetica" w:hAnsi="Helvetica"/>
                <w:szCs w:val="20"/>
                <w:lang w:eastAsia="it-IT"/>
              </w:rPr>
            </w:pPr>
            <w:r>
              <w:rPr>
                <w:rFonts w:ascii="Helvetica" w:hAnsi="Helvetica"/>
                <w:szCs w:val="20"/>
                <w:lang w:eastAsia="it-IT"/>
              </w:rPr>
              <w:t>201</w:t>
            </w:r>
          </w:p>
          <w:p w14:paraId="4A8B9A44" w14:textId="77777777" w:rsidR="00F61F8D" w:rsidRPr="008C13B2" w:rsidRDefault="00F61F8D"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8A9F293" w14:textId="77777777" w:rsidR="00F61F8D" w:rsidRDefault="00F61F8D" w:rsidP="008869CA">
            <w:pPr>
              <w:spacing w:before="0" w:after="0" w:line="240" w:lineRule="auto"/>
              <w:rPr>
                <w:rFonts w:ascii="Helvetica" w:hAnsi="Helvetica"/>
                <w:szCs w:val="20"/>
                <w:lang w:eastAsia="it-IT"/>
              </w:rPr>
            </w:pPr>
          </w:p>
          <w:p w14:paraId="056C6FE4"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productOffering</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6EB9B355"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499149AC"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AF80EAF" w14:textId="65C431D6"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5C26398F" w14:textId="7777777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5ADE718D" w14:textId="417B09AD" w:rsidR="00F61F8D" w:rsidRPr="00260C4A" w:rsidRDefault="00ED07AF" w:rsidP="00A174D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63A8A9C2" w14:textId="13007906" w:rsidR="00407391" w:rsidRPr="008F2108" w:rsidRDefault="00407391" w:rsidP="00407391">
      <w:pPr>
        <w:pStyle w:val="Heading2"/>
        <w:rPr>
          <w:caps/>
        </w:rPr>
      </w:pPr>
      <w:bookmarkStart w:id="66" w:name="_Toc405197207"/>
      <w:r>
        <w:t>POST</w:t>
      </w:r>
      <w:r w:rsidRPr="008F2108">
        <w:t xml:space="preserve"> /catalogManagement/</w:t>
      </w:r>
      <w:r>
        <w:t>productSpecification</w:t>
      </w:r>
      <w:bookmarkEnd w:id="66"/>
    </w:p>
    <w:p w14:paraId="588567DE" w14:textId="77777777" w:rsidR="00407391" w:rsidRDefault="00407391" w:rsidP="00407391">
      <w:pPr>
        <w:spacing w:after="0" w:line="240" w:lineRule="auto"/>
        <w:rPr>
          <w:rFonts w:ascii="Helvetica" w:eastAsia="Calibri" w:hAnsi="Helvetica" w:cs="Helvetica"/>
          <w:sz w:val="24"/>
          <w:szCs w:val="22"/>
          <w:lang w:val="it-IT" w:eastAsia="it-IT"/>
        </w:rPr>
      </w:pPr>
    </w:p>
    <w:p w14:paraId="10EE9B2C" w14:textId="77777777" w:rsidR="00407391" w:rsidRDefault="00407391" w:rsidP="00407391">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2CC3B390" w14:textId="77777777" w:rsidR="00407391" w:rsidRDefault="00407391" w:rsidP="00407391">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6ACC6736" w14:textId="50689F1D" w:rsidR="00407391" w:rsidRDefault="00407391" w:rsidP="00407391">
      <w:pPr>
        <w:pStyle w:val="ListParagraph"/>
        <w:numPr>
          <w:ilvl w:val="0"/>
          <w:numId w:val="27"/>
        </w:numPr>
        <w:rPr>
          <w:rFonts w:ascii="Helvetica" w:hAnsi="Helvetica" w:cs="Helvetica"/>
          <w:sz w:val="24"/>
        </w:rPr>
      </w:pPr>
      <w:r>
        <w:rPr>
          <w:rFonts w:ascii="Helvetica" w:hAnsi="Helvetica" w:cs="Helvetica"/>
          <w:sz w:val="24"/>
        </w:rPr>
        <w:t>This operation creates a productSpecification.</w:t>
      </w:r>
    </w:p>
    <w:p w14:paraId="3EA082E5" w14:textId="77777777" w:rsidR="00407391" w:rsidRPr="008F2108" w:rsidRDefault="00407391" w:rsidP="004073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2ECA63D5" w14:textId="77777777" w:rsidR="00407391" w:rsidRPr="00EC0E9E" w:rsidRDefault="00407391" w:rsidP="00407391">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2564B7A6" w14:textId="77777777" w:rsidR="00407391" w:rsidRDefault="00407391" w:rsidP="0040739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3E629E8" w14:textId="77777777" w:rsidR="00407391" w:rsidRPr="001B7861" w:rsidRDefault="00407391" w:rsidP="00407391">
      <w:pPr>
        <w:pStyle w:val="ListParagraph"/>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4FE27183" w14:textId="77777777" w:rsidR="00407391" w:rsidRPr="001B7861" w:rsidRDefault="00407391" w:rsidP="00407391">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298C53" w14:textId="77777777" w:rsidR="00407391" w:rsidRDefault="00407391" w:rsidP="00407391">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5B89638E" w14:textId="77777777" w:rsidR="00407391" w:rsidRPr="00D46940" w:rsidRDefault="00407391" w:rsidP="00407391">
      <w:pPr>
        <w:rPr>
          <w:rFonts w:ascii="Helvetica" w:hAnsi="Helvetica" w:cs="Helvetica"/>
          <w:sz w:val="24"/>
        </w:rPr>
      </w:pPr>
      <w:r w:rsidRPr="00D46940">
        <w:rPr>
          <w:rFonts w:ascii="Helvetica" w:hAnsi="Helvetica" w:cs="Helvetica"/>
          <w:sz w:val="24"/>
        </w:rPr>
        <w:t>ID Management :</w:t>
      </w:r>
    </w:p>
    <w:p w14:paraId="40BD205E" w14:textId="34E359E4" w:rsidR="00407391" w:rsidRPr="00D46940" w:rsidRDefault="00407391" w:rsidP="00407391">
      <w:pPr>
        <w:pStyle w:val="ListParagraph"/>
        <w:rPr>
          <w:rFonts w:ascii="Helvetica" w:hAnsi="Helvetica" w:cs="Helvetica"/>
          <w:sz w:val="24"/>
        </w:rPr>
      </w:pPr>
      <w:r>
        <w:rPr>
          <w:rFonts w:ascii="Helvetica" w:hAnsi="Helvetica" w:cs="Helvetica"/>
          <w:sz w:val="24"/>
        </w:rPr>
        <w:t>The response provides the productSpecification id.</w:t>
      </w:r>
    </w:p>
    <w:p w14:paraId="328F9190" w14:textId="77777777" w:rsidR="00407391" w:rsidRDefault="00407391" w:rsidP="00407391">
      <w:pPr>
        <w:pStyle w:val="ListParagraph"/>
        <w:rPr>
          <w:rFonts w:ascii="Helvetica" w:hAnsi="Helvetica" w:cs="Helvetica"/>
          <w:sz w:val="24"/>
        </w:rPr>
      </w:pPr>
    </w:p>
    <w:p w14:paraId="48D00BDE" w14:textId="77777777" w:rsidR="00407391" w:rsidRDefault="00407391" w:rsidP="00407391">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3752"/>
        <w:gridCol w:w="1420"/>
        <w:gridCol w:w="1051"/>
        <w:gridCol w:w="3258"/>
      </w:tblGrid>
      <w:tr w:rsidR="00407391" w14:paraId="3240D517" w14:textId="77777777" w:rsidTr="00407391">
        <w:tc>
          <w:tcPr>
            <w:tcW w:w="3752" w:type="dxa"/>
            <w:shd w:val="clear" w:color="auto" w:fill="F2F2F2" w:themeFill="background1" w:themeFillShade="F2"/>
          </w:tcPr>
          <w:p w14:paraId="70641338" w14:textId="77777777" w:rsidR="00407391" w:rsidRDefault="00407391" w:rsidP="008869CA">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4A4247CD" w14:textId="77777777" w:rsidR="00407391" w:rsidRDefault="00407391" w:rsidP="008869CA">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6BC95212" w14:textId="77777777" w:rsidR="00407391" w:rsidRDefault="00407391" w:rsidP="008869CA">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255E6B23"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40579C65" w14:textId="77777777" w:rsidTr="00407391">
        <w:tc>
          <w:tcPr>
            <w:tcW w:w="3752" w:type="dxa"/>
          </w:tcPr>
          <w:p w14:paraId="7C3B8FBF" w14:textId="77777777" w:rsidR="00407391" w:rsidRDefault="00407391" w:rsidP="008869CA">
            <w:pPr>
              <w:rPr>
                <w:rFonts w:ascii="Helvetica" w:hAnsi="Helvetica" w:cs="Helvetica"/>
                <w:sz w:val="24"/>
              </w:rPr>
            </w:pPr>
            <w:r>
              <w:rPr>
                <w:rFonts w:ascii="Helvetica" w:hAnsi="Helvetica" w:cs="Helvetica"/>
                <w:sz w:val="24"/>
              </w:rPr>
              <w:t>name</w:t>
            </w:r>
          </w:p>
        </w:tc>
        <w:tc>
          <w:tcPr>
            <w:tcW w:w="1420" w:type="dxa"/>
          </w:tcPr>
          <w:p w14:paraId="14067BAA"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57C2E42D" w14:textId="77777777" w:rsidR="00407391" w:rsidRDefault="00407391" w:rsidP="008869CA">
            <w:pPr>
              <w:rPr>
                <w:rFonts w:ascii="Helvetica" w:hAnsi="Helvetica" w:cs="Helvetica"/>
                <w:sz w:val="24"/>
              </w:rPr>
            </w:pPr>
          </w:p>
        </w:tc>
        <w:tc>
          <w:tcPr>
            <w:tcW w:w="3258" w:type="dxa"/>
          </w:tcPr>
          <w:p w14:paraId="6AB86DC2" w14:textId="77777777" w:rsidR="00407391" w:rsidRDefault="00407391" w:rsidP="008869CA">
            <w:pPr>
              <w:rPr>
                <w:rFonts w:ascii="Helvetica" w:hAnsi="Helvetica" w:cs="Helvetica"/>
                <w:sz w:val="24"/>
              </w:rPr>
            </w:pPr>
          </w:p>
        </w:tc>
      </w:tr>
      <w:tr w:rsidR="00407391" w14:paraId="6BA6C611" w14:textId="77777777" w:rsidTr="00407391">
        <w:tc>
          <w:tcPr>
            <w:tcW w:w="3752" w:type="dxa"/>
          </w:tcPr>
          <w:p w14:paraId="7C179E43" w14:textId="77777777" w:rsidR="00407391" w:rsidRDefault="00407391" w:rsidP="008869CA">
            <w:pPr>
              <w:rPr>
                <w:rFonts w:ascii="Helvetica" w:hAnsi="Helvetica" w:cs="Helvetica"/>
                <w:sz w:val="24"/>
              </w:rPr>
            </w:pPr>
            <w:r>
              <w:rPr>
                <w:rFonts w:ascii="Helvetica" w:hAnsi="Helvetica" w:cs="Helvetica"/>
                <w:sz w:val="24"/>
              </w:rPr>
              <w:t>isBundle</w:t>
            </w:r>
          </w:p>
        </w:tc>
        <w:tc>
          <w:tcPr>
            <w:tcW w:w="1420" w:type="dxa"/>
          </w:tcPr>
          <w:p w14:paraId="311F6CCC" w14:textId="77777777" w:rsidR="00407391" w:rsidRDefault="00407391" w:rsidP="008869CA">
            <w:pPr>
              <w:rPr>
                <w:rFonts w:ascii="Helvetica" w:hAnsi="Helvetica" w:cs="Helvetica"/>
                <w:sz w:val="24"/>
              </w:rPr>
            </w:pPr>
            <w:r>
              <w:rPr>
                <w:rFonts w:ascii="Helvetica" w:hAnsi="Helvetica" w:cs="Helvetica"/>
                <w:sz w:val="24"/>
              </w:rPr>
              <w:t>N</w:t>
            </w:r>
          </w:p>
        </w:tc>
        <w:tc>
          <w:tcPr>
            <w:tcW w:w="1051" w:type="dxa"/>
          </w:tcPr>
          <w:p w14:paraId="1D9D9CB6" w14:textId="77777777" w:rsidR="00407391" w:rsidRDefault="00407391" w:rsidP="008869CA">
            <w:pPr>
              <w:rPr>
                <w:rFonts w:ascii="Helvetica" w:hAnsi="Helvetica" w:cs="Helvetica"/>
                <w:sz w:val="24"/>
              </w:rPr>
            </w:pPr>
            <w:r>
              <w:rPr>
                <w:rFonts w:ascii="Helvetica" w:hAnsi="Helvetica" w:cs="Helvetica"/>
                <w:sz w:val="24"/>
              </w:rPr>
              <w:t>false</w:t>
            </w:r>
          </w:p>
        </w:tc>
        <w:tc>
          <w:tcPr>
            <w:tcW w:w="3258" w:type="dxa"/>
          </w:tcPr>
          <w:p w14:paraId="4291BA59" w14:textId="77777777" w:rsidR="00407391" w:rsidRDefault="00407391" w:rsidP="008869CA">
            <w:pPr>
              <w:rPr>
                <w:rFonts w:ascii="Helvetica" w:hAnsi="Helvetica" w:cs="Helvetica"/>
                <w:sz w:val="24"/>
              </w:rPr>
            </w:pPr>
          </w:p>
        </w:tc>
      </w:tr>
      <w:tr w:rsidR="00407391" w14:paraId="464A08C4" w14:textId="77777777" w:rsidTr="00407391">
        <w:tc>
          <w:tcPr>
            <w:tcW w:w="3752" w:type="dxa"/>
          </w:tcPr>
          <w:p w14:paraId="78095CEE" w14:textId="7C806D4B" w:rsidR="00407391" w:rsidRDefault="00407391" w:rsidP="00407391">
            <w:pPr>
              <w:rPr>
                <w:rFonts w:ascii="Helvetica" w:hAnsi="Helvetica" w:cs="Helvetica"/>
                <w:sz w:val="24"/>
              </w:rPr>
            </w:pPr>
            <w:r>
              <w:rPr>
                <w:rFonts w:ascii="Helvetica" w:hAnsi="Helvetica" w:cs="Helvetica"/>
                <w:sz w:val="24"/>
              </w:rPr>
              <w:t>bundledProductSpecification</w:t>
            </w:r>
          </w:p>
        </w:tc>
        <w:tc>
          <w:tcPr>
            <w:tcW w:w="1420" w:type="dxa"/>
          </w:tcPr>
          <w:p w14:paraId="1A3EFFBD"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DE5B113" w14:textId="77777777" w:rsidR="00407391" w:rsidRDefault="00407391" w:rsidP="008869CA">
            <w:pPr>
              <w:rPr>
                <w:rFonts w:ascii="Helvetica" w:hAnsi="Helvetica" w:cs="Helvetica"/>
                <w:sz w:val="24"/>
              </w:rPr>
            </w:pPr>
          </w:p>
        </w:tc>
        <w:tc>
          <w:tcPr>
            <w:tcW w:w="3258" w:type="dxa"/>
          </w:tcPr>
          <w:p w14:paraId="6FC727AD" w14:textId="3A0211E5" w:rsidR="00407391" w:rsidRDefault="00407391" w:rsidP="00407391">
            <w:pPr>
              <w:rPr>
                <w:rFonts w:ascii="Helvetica" w:hAnsi="Helvetica" w:cs="Helvetica"/>
                <w:sz w:val="24"/>
              </w:rPr>
            </w:pPr>
            <w:r>
              <w:rPr>
                <w:rFonts w:ascii="Helvetica" w:hAnsi="Helvetica" w:cs="Helvetica"/>
                <w:sz w:val="24"/>
              </w:rPr>
              <w:t>If isBundle is set to “true”, bundledProductSpecification is mandatory</w:t>
            </w:r>
          </w:p>
        </w:tc>
      </w:tr>
      <w:tr w:rsidR="00407391" w14:paraId="7F845E76" w14:textId="77777777" w:rsidTr="00407391">
        <w:tc>
          <w:tcPr>
            <w:tcW w:w="3752" w:type="dxa"/>
          </w:tcPr>
          <w:p w14:paraId="4B3814E9" w14:textId="6D74FFA9" w:rsidR="00407391" w:rsidRDefault="00407391" w:rsidP="008869CA">
            <w:pPr>
              <w:rPr>
                <w:rFonts w:ascii="Helvetica" w:hAnsi="Helvetica" w:cs="Helvetica"/>
                <w:sz w:val="24"/>
              </w:rPr>
            </w:pPr>
            <w:r>
              <w:rPr>
                <w:rFonts w:ascii="Helvetica" w:hAnsi="Helvetica" w:cs="Helvetica"/>
                <w:sz w:val="24"/>
              </w:rPr>
              <w:t>productSpecCharacteristic</w:t>
            </w:r>
          </w:p>
        </w:tc>
        <w:tc>
          <w:tcPr>
            <w:tcW w:w="1420" w:type="dxa"/>
          </w:tcPr>
          <w:p w14:paraId="41871D50"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77C6AC3" w14:textId="77777777" w:rsidR="00407391" w:rsidRDefault="00407391" w:rsidP="008869CA">
            <w:pPr>
              <w:rPr>
                <w:rFonts w:ascii="Helvetica" w:hAnsi="Helvetica" w:cs="Helvetica"/>
                <w:sz w:val="24"/>
              </w:rPr>
            </w:pPr>
          </w:p>
        </w:tc>
        <w:tc>
          <w:tcPr>
            <w:tcW w:w="3258" w:type="dxa"/>
          </w:tcPr>
          <w:p w14:paraId="7B18BFD6" w14:textId="77777777" w:rsidR="00407391" w:rsidRDefault="00407391" w:rsidP="008869CA">
            <w:pPr>
              <w:rPr>
                <w:rFonts w:ascii="Helvetica" w:hAnsi="Helvetica" w:cs="Helvetica"/>
                <w:sz w:val="24"/>
              </w:rPr>
            </w:pPr>
          </w:p>
        </w:tc>
      </w:tr>
      <w:tr w:rsidR="00407391" w14:paraId="2C65AFD1" w14:textId="77777777" w:rsidTr="00407391">
        <w:tc>
          <w:tcPr>
            <w:tcW w:w="3752" w:type="dxa"/>
          </w:tcPr>
          <w:p w14:paraId="6716080D" w14:textId="5416A4C4" w:rsidR="00407391" w:rsidRDefault="00407391" w:rsidP="008869CA">
            <w:pPr>
              <w:rPr>
                <w:rFonts w:ascii="Helvetica" w:hAnsi="Helvetica" w:cs="Helvetica"/>
                <w:sz w:val="24"/>
              </w:rPr>
            </w:pPr>
            <w:r>
              <w:rPr>
                <w:rFonts w:ascii="Helvetica" w:hAnsi="Helvetica" w:cs="Helvetica"/>
                <w:sz w:val="24"/>
              </w:rPr>
              <w:t>productSpecCharacteristicValue</w:t>
            </w:r>
          </w:p>
        </w:tc>
        <w:tc>
          <w:tcPr>
            <w:tcW w:w="1420" w:type="dxa"/>
          </w:tcPr>
          <w:p w14:paraId="533FBF6D" w14:textId="03BBC3C1" w:rsidR="00407391" w:rsidRDefault="00407391" w:rsidP="008869CA">
            <w:pPr>
              <w:rPr>
                <w:rFonts w:ascii="Helvetica" w:hAnsi="Helvetica" w:cs="Helvetica"/>
                <w:sz w:val="24"/>
              </w:rPr>
            </w:pPr>
            <w:r>
              <w:rPr>
                <w:rFonts w:ascii="Helvetica" w:hAnsi="Helvetica" w:cs="Helvetica"/>
                <w:sz w:val="24"/>
              </w:rPr>
              <w:t>Y</w:t>
            </w:r>
          </w:p>
        </w:tc>
        <w:tc>
          <w:tcPr>
            <w:tcW w:w="1051" w:type="dxa"/>
          </w:tcPr>
          <w:p w14:paraId="4F9F973B" w14:textId="77777777" w:rsidR="00407391" w:rsidRDefault="00407391" w:rsidP="008869CA">
            <w:pPr>
              <w:rPr>
                <w:rFonts w:ascii="Helvetica" w:hAnsi="Helvetica" w:cs="Helvetica"/>
                <w:sz w:val="24"/>
              </w:rPr>
            </w:pPr>
          </w:p>
        </w:tc>
        <w:tc>
          <w:tcPr>
            <w:tcW w:w="3258" w:type="dxa"/>
          </w:tcPr>
          <w:p w14:paraId="38799C15" w14:textId="77777777" w:rsidR="00407391" w:rsidRDefault="00407391" w:rsidP="008869CA">
            <w:pPr>
              <w:rPr>
                <w:rFonts w:ascii="Helvetica" w:hAnsi="Helvetica" w:cs="Helvetica"/>
                <w:sz w:val="24"/>
              </w:rPr>
            </w:pPr>
          </w:p>
        </w:tc>
      </w:tr>
    </w:tbl>
    <w:p w14:paraId="1428E076" w14:textId="77777777" w:rsidR="00407391" w:rsidRPr="00DF5C95" w:rsidRDefault="00407391" w:rsidP="00407391">
      <w:pPr>
        <w:ind w:left="1080"/>
        <w:rPr>
          <w:rFonts w:ascii="Helvetica" w:hAnsi="Helvetica" w:cs="Helvetica"/>
          <w:sz w:val="24"/>
        </w:rPr>
      </w:pPr>
    </w:p>
    <w:p w14:paraId="7F37D1A0" w14:textId="77777777" w:rsidR="00407391" w:rsidRDefault="00407391" w:rsidP="00407391">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407391" w14:paraId="5170B0AF" w14:textId="77777777" w:rsidTr="008869CA">
        <w:trPr>
          <w:trHeight w:val="652"/>
        </w:trPr>
        <w:tc>
          <w:tcPr>
            <w:tcW w:w="4273" w:type="dxa"/>
            <w:shd w:val="clear" w:color="auto" w:fill="F2F2F2" w:themeFill="background1" w:themeFillShade="F2"/>
          </w:tcPr>
          <w:p w14:paraId="1B71E143" w14:textId="77777777" w:rsidR="00407391" w:rsidRDefault="00407391"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7ADB7DA9"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126DA25A" w14:textId="77777777" w:rsidTr="008869CA">
        <w:trPr>
          <w:trHeight w:val="652"/>
        </w:trPr>
        <w:tc>
          <w:tcPr>
            <w:tcW w:w="4273" w:type="dxa"/>
          </w:tcPr>
          <w:p w14:paraId="6B36FFD0" w14:textId="77777777" w:rsidR="00407391" w:rsidRDefault="00407391" w:rsidP="008869CA">
            <w:pPr>
              <w:rPr>
                <w:rFonts w:ascii="Helvetica" w:hAnsi="Helvetica" w:cs="Helvetica"/>
                <w:sz w:val="24"/>
              </w:rPr>
            </w:pPr>
          </w:p>
        </w:tc>
        <w:tc>
          <w:tcPr>
            <w:tcW w:w="5670" w:type="dxa"/>
          </w:tcPr>
          <w:p w14:paraId="3800D163" w14:textId="77777777" w:rsidR="00407391" w:rsidRDefault="00407391" w:rsidP="008869CA">
            <w:pPr>
              <w:spacing w:line="240" w:lineRule="auto"/>
              <w:rPr>
                <w:rFonts w:ascii="Helvetica" w:hAnsi="Helvetica" w:cs="Helvetica"/>
                <w:sz w:val="24"/>
              </w:rPr>
            </w:pPr>
          </w:p>
        </w:tc>
      </w:tr>
    </w:tbl>
    <w:p w14:paraId="12FA12F1" w14:textId="77777777" w:rsidR="00407391" w:rsidRDefault="00407391" w:rsidP="00407391">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391" w:rsidRPr="008C13B2" w14:paraId="2EAB6AA1" w14:textId="77777777" w:rsidTr="008869CA">
        <w:tc>
          <w:tcPr>
            <w:tcW w:w="9720" w:type="dxa"/>
            <w:shd w:val="clear" w:color="auto" w:fill="FFFFFF" w:themeFill="background1"/>
          </w:tcPr>
          <w:p w14:paraId="1EB55C87" w14:textId="77777777" w:rsidR="00407391" w:rsidRPr="008C13B2" w:rsidRDefault="00407391"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07391" w:rsidRPr="002D3C65" w14:paraId="2133CECF" w14:textId="77777777" w:rsidTr="008869CA">
        <w:tc>
          <w:tcPr>
            <w:tcW w:w="9720" w:type="dxa"/>
            <w:shd w:val="clear" w:color="auto" w:fill="D9D9D9" w:themeFill="background1" w:themeFillShade="D9"/>
          </w:tcPr>
          <w:p w14:paraId="01267630" w14:textId="23797461"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POST catalogManagement/product</w:t>
            </w:r>
            <w:r w:rsidR="008869CA" w:rsidRPr="004111B6">
              <w:rPr>
                <w:rFonts w:ascii="Helvetica" w:hAnsi="Helvetica"/>
                <w:szCs w:val="20"/>
                <w:lang w:val="fr-FR" w:eastAsia="it-IT"/>
              </w:rPr>
              <w:t>Specification</w:t>
            </w:r>
          </w:p>
          <w:p w14:paraId="3B90BECB" w14:textId="77777777"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Content-type: application/json</w:t>
            </w:r>
          </w:p>
          <w:p w14:paraId="3AF443CB" w14:textId="77777777" w:rsidR="00407391" w:rsidRPr="004111B6" w:rsidRDefault="00407391" w:rsidP="008869CA">
            <w:pPr>
              <w:spacing w:before="0" w:after="0" w:line="240" w:lineRule="auto"/>
              <w:rPr>
                <w:rFonts w:ascii="Helvetica" w:hAnsi="Helvetica"/>
                <w:szCs w:val="20"/>
                <w:lang w:val="fr-FR" w:eastAsia="it-IT"/>
              </w:rPr>
            </w:pPr>
          </w:p>
          <w:p w14:paraId="4F033AB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F684B4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3F1C5F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3E82A58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515483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0C7F6E5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0FB8168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24462C7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332493C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1D45AB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14CE840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1AB33E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2FF292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7F044C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78AECF8"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7B1B0C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16D85F9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D9249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65E6A4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1F21394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"1234",</w:t>
            </w:r>
          </w:p>
          <w:p w14:paraId="589F5E3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4EF374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1827A47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DC1ED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E985394"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4CB526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6725C43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EE62B2F"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F13677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36742A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p>
          <w:p w14:paraId="219BB32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6D34921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14D676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028D9C4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DB0AF4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E40F0B7"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C5F769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655678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16AA4D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341DC0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p>
          <w:p w14:paraId="00A243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6BF5C28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E3536D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6A86EF4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596C16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38645E4"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33FB85"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6244DFE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p>
          <w:p w14:paraId="074F734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0E06E9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A2C30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4C4E61F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611200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A06FB4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8E265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30608F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35F91B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4662A8C"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5E7AE32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p>
          <w:p w14:paraId="2B68FBA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758BF1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14C1F99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0910DF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7D19D1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F84457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0698B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2C7E1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1EE2AFE"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8F44F0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1F88A9F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8EC59B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E39BEA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0854075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1AA9E25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025C8EE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33E3EED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A4E98A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4433AC0"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231A9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264BCCF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50372C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058167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3E628D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65DF138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39FCFFE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39F317C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DE4816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245A1F8"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4634E2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30B93A2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F9E0A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92C871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2C47531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474AD1F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1C652D2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7081C46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3D59573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774067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927E3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7A549BB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AE76B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3B26A9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5552650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4F9CB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DF27CD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AAB30D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47EB7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C5CFBD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6359FC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3F4BC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14A7A11"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C628D7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BDA0FE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7A2076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E031AD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8297F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B1993B3"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F440FE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122A42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9011FF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B34743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565A42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5FB1877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38A790B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F6883B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790FFC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50B082E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E99BD9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0B0A36A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1DE4E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8773F9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1CEBC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3233D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9FBCCD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BED3BE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20D04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E43F0B"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F5342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26D56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4D60A5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125691D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1E263C8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ECC2D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4FB63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2A1A2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93A8EB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6817A3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03B50C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E95A0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367F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ED0EDA0"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039086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03A21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16D59C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B1A7EB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7BEE4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70CB5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DB699B7" w14:textId="6D34E51A" w:rsidR="00407391" w:rsidRPr="004111B6" w:rsidRDefault="004F1FDF" w:rsidP="004F1FDF">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407391" w:rsidRPr="001A1FCB" w14:paraId="7CB63683" w14:textId="77777777" w:rsidTr="008869CA">
        <w:tc>
          <w:tcPr>
            <w:tcW w:w="9720" w:type="dxa"/>
            <w:shd w:val="clear" w:color="auto" w:fill="FFFFFF" w:themeFill="background1"/>
          </w:tcPr>
          <w:p w14:paraId="5B91A00F" w14:textId="77777777" w:rsidR="00407391" w:rsidRPr="001A1FCB" w:rsidRDefault="00407391" w:rsidP="008869CA">
            <w:pPr>
              <w:spacing w:after="0" w:line="240" w:lineRule="auto"/>
              <w:rPr>
                <w:rFonts w:ascii="Helvetica" w:hAnsi="Helvetica"/>
                <w:b/>
                <w:szCs w:val="20"/>
                <w:lang w:val="fr-FR" w:eastAsia="it-IT"/>
              </w:rPr>
            </w:pPr>
            <w:r w:rsidRPr="001A1FCB">
              <w:rPr>
                <w:rFonts w:ascii="Helvetica" w:hAnsi="Helvetica"/>
                <w:b/>
                <w:szCs w:val="20"/>
                <w:lang w:val="fr-FR" w:eastAsia="it-IT"/>
              </w:rPr>
              <w:t>RESPONSE</w:t>
            </w:r>
          </w:p>
        </w:tc>
      </w:tr>
      <w:tr w:rsidR="00407391" w:rsidRPr="001A1FCB" w14:paraId="59386511" w14:textId="77777777" w:rsidTr="008869CA">
        <w:tc>
          <w:tcPr>
            <w:tcW w:w="9720" w:type="dxa"/>
            <w:shd w:val="clear" w:color="auto" w:fill="D9D9D9" w:themeFill="background1" w:themeFillShade="D9"/>
          </w:tcPr>
          <w:p w14:paraId="75564256" w14:textId="77777777" w:rsidR="00407391" w:rsidRPr="0026516B" w:rsidRDefault="00407391" w:rsidP="008869CA">
            <w:pPr>
              <w:spacing w:before="0" w:after="0" w:line="240" w:lineRule="auto"/>
              <w:rPr>
                <w:rFonts w:ascii="Helvetica" w:hAnsi="Helvetica"/>
                <w:szCs w:val="20"/>
                <w:lang w:val="fr-FR" w:eastAsia="it-IT"/>
              </w:rPr>
            </w:pPr>
            <w:r w:rsidRPr="0026516B">
              <w:rPr>
                <w:rFonts w:ascii="Helvetica" w:hAnsi="Helvetica"/>
                <w:szCs w:val="20"/>
                <w:lang w:val="fr-FR" w:eastAsia="it-IT"/>
              </w:rPr>
              <w:t>201</w:t>
            </w:r>
          </w:p>
          <w:p w14:paraId="093BDC19" w14:textId="77777777" w:rsidR="00407391" w:rsidRPr="0026516B" w:rsidRDefault="00407391" w:rsidP="008869CA">
            <w:pPr>
              <w:spacing w:before="0" w:after="0" w:line="240" w:lineRule="auto"/>
              <w:rPr>
                <w:rFonts w:ascii="Helvetica" w:hAnsi="Helvetica"/>
                <w:szCs w:val="20"/>
                <w:lang w:val="fr-FR" w:eastAsia="it-IT"/>
              </w:rPr>
            </w:pPr>
            <w:r w:rsidRPr="0026516B">
              <w:rPr>
                <w:rFonts w:ascii="Helvetica" w:hAnsi="Helvetica"/>
                <w:szCs w:val="20"/>
                <w:lang w:val="fr-FR" w:eastAsia="it-IT"/>
              </w:rPr>
              <w:t>Content-Type: application/json</w:t>
            </w:r>
          </w:p>
          <w:p w14:paraId="5877727D" w14:textId="77777777" w:rsidR="00407391" w:rsidRPr="0026516B" w:rsidRDefault="00407391" w:rsidP="008869CA">
            <w:pPr>
              <w:spacing w:before="0" w:after="0" w:line="240" w:lineRule="auto"/>
              <w:rPr>
                <w:rFonts w:ascii="Helvetica" w:hAnsi="Helvetica"/>
                <w:szCs w:val="20"/>
                <w:lang w:val="fr-FR" w:eastAsia="it-IT"/>
              </w:rPr>
            </w:pPr>
          </w:p>
          <w:p w14:paraId="155078FA" w14:textId="77777777" w:rsidR="004F1FDF" w:rsidRPr="0026516B" w:rsidRDefault="004F1FDF" w:rsidP="004F1FDF">
            <w:pPr>
              <w:autoSpaceDE w:val="0"/>
              <w:autoSpaceDN w:val="0"/>
              <w:adjustRightInd w:val="0"/>
              <w:spacing w:after="0" w:line="240" w:lineRule="auto"/>
              <w:rPr>
                <w:rFonts w:ascii="Consolas" w:hAnsi="Consolas" w:cs="Consolas"/>
                <w:szCs w:val="20"/>
                <w:lang w:val="fr-FR" w:eastAsia="it-IT"/>
              </w:rPr>
            </w:pPr>
            <w:r w:rsidRPr="0026516B">
              <w:rPr>
                <w:rFonts w:ascii="Consolas" w:hAnsi="Consolas" w:cs="Consolas"/>
                <w:color w:val="000000"/>
                <w:szCs w:val="20"/>
                <w:lang w:val="fr-FR" w:eastAsia="it-IT"/>
              </w:rPr>
              <w:t>{</w:t>
            </w:r>
          </w:p>
          <w:p w14:paraId="4B3DC3DF" w14:textId="77777777" w:rsidR="004F1FDF" w:rsidRPr="0026516B" w:rsidRDefault="004F1FDF" w:rsidP="004F1FDF">
            <w:pPr>
              <w:autoSpaceDE w:val="0"/>
              <w:autoSpaceDN w:val="0"/>
              <w:adjustRightInd w:val="0"/>
              <w:spacing w:after="0" w:line="240" w:lineRule="auto"/>
              <w:rPr>
                <w:rFonts w:ascii="Consolas" w:hAnsi="Consolas" w:cs="Consolas"/>
                <w:szCs w:val="20"/>
                <w:lang w:val="fr-FR" w:eastAsia="it-IT"/>
              </w:rPr>
            </w:pPr>
            <w:r w:rsidRPr="0026516B">
              <w:rPr>
                <w:rFonts w:ascii="Consolas" w:hAnsi="Consolas" w:cs="Consolas"/>
                <w:color w:val="000000"/>
                <w:szCs w:val="20"/>
                <w:lang w:val="fr-FR" w:eastAsia="it-IT"/>
              </w:rPr>
              <w:tab/>
            </w:r>
            <w:r w:rsidRPr="0026516B">
              <w:rPr>
                <w:rFonts w:ascii="Consolas" w:hAnsi="Consolas" w:cs="Consolas"/>
                <w:color w:val="008000"/>
                <w:szCs w:val="20"/>
                <w:lang w:val="fr-FR" w:eastAsia="it-IT"/>
              </w:rPr>
              <w:t>"id"</w:t>
            </w:r>
            <w:r w:rsidRPr="0026516B">
              <w:rPr>
                <w:rFonts w:ascii="Consolas" w:hAnsi="Consolas" w:cs="Consolas"/>
                <w:color w:val="000000"/>
                <w:szCs w:val="20"/>
                <w:lang w:val="fr-FR" w:eastAsia="it-IT"/>
              </w:rPr>
              <w:t xml:space="preserve">: </w:t>
            </w:r>
            <w:r w:rsidRPr="0026516B">
              <w:rPr>
                <w:rFonts w:ascii="Consolas" w:hAnsi="Consolas" w:cs="Consolas"/>
                <w:color w:val="0000FF"/>
                <w:szCs w:val="20"/>
                <w:lang w:val="fr-FR" w:eastAsia="it-IT"/>
              </w:rPr>
              <w:t>"22"</w:t>
            </w:r>
            <w:r w:rsidRPr="0026516B">
              <w:rPr>
                <w:rFonts w:ascii="Consolas" w:hAnsi="Consolas" w:cs="Consolas"/>
                <w:color w:val="000000"/>
                <w:szCs w:val="20"/>
                <w:lang w:val="fr-FR" w:eastAsia="it-IT"/>
              </w:rPr>
              <w:t>,</w:t>
            </w:r>
          </w:p>
          <w:p w14:paraId="1B900C9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sidRPr="0026516B">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"http://serverlocation:port/productCatalogManagement/productSpecification/22"</w:t>
            </w:r>
            <w:r>
              <w:rPr>
                <w:rFonts w:ascii="Consolas" w:hAnsi="Consolas" w:cs="Consolas"/>
                <w:color w:val="000000"/>
                <w:szCs w:val="20"/>
                <w:lang w:eastAsia="it-IT"/>
              </w:rPr>
              <w:t>,</w:t>
            </w:r>
          </w:p>
          <w:p w14:paraId="003EE64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0813FB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019E2D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C4430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4F10101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36466A4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4669250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4ABF411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630A8E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3CCA3C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B4A8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49C20B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443FBE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F245292"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F80699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1C602C7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0976E55"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C709230"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45A5171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"1234",</w:t>
            </w:r>
          </w:p>
          <w:p w14:paraId="6973135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EBA99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7B2A2D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B1E6F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A9117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610CFE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0E040B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35993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440BC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3083C21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p>
          <w:p w14:paraId="49BA5B3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0D4A9C9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0266CCA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3CC64DE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A68C7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671534"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BA56E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4492621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EC913F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0F08B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p>
          <w:p w14:paraId="32CE8AE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38B4B19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70EB61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5A6D6DD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31AF1B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BB81748"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061ED2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57D42D1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p>
          <w:p w14:paraId="01D2941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0688DE5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BC5DC1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00982E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936C4A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5241177"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3BEE7C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4DCDDC1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D8207D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072E17A"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4240C53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p>
          <w:p w14:paraId="49DB665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00F0EAE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3570393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D50E8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3F447C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D733A0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85B4A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C700E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DCFEA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36226E4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61EDDF0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D91063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A7AE6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1EDA005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2C4B73B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65A37EE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4C48906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6D89E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F45819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7889900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5067B81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60DDF6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D409A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42762A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4A49667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7CEBAC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785043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A2E235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70E7C2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1BE8D5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2640DE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A6BDE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4D062B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1967125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22377EF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460F21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4D916FC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5F7ABE4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E2631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20127A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415AFC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5A967CC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5A3D4E1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7CEA590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565EE4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27315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406E55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9893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36D890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C2DF80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A9015E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4A43892"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D221B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081854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3E1AB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378C53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32972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DCF07C"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D02859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4CAA7D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D96150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31B2C9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2E9004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2FBD6AC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10B6483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FCF30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203D1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1789B8D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9846A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080495E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2F85F5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D6D856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DA4D9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683700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1265A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778B8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D48669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94C11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7EC164F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C4AC26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B0FBFB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663A4CA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659AC0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CD55D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0710F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C67DD4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7A082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3BC1C1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28E1D7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10CE4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6A4EC9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0161EE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5BAC2B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0FC3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D741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6F6B89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2151EB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48882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9700338" w14:textId="5C9D38E8" w:rsidR="00407391" w:rsidRPr="001A1FCB" w:rsidRDefault="004F1FDF" w:rsidP="004F1FD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2AA367F" w14:textId="77777777" w:rsidR="00E205A4" w:rsidRDefault="00E205A4" w:rsidP="00687B07">
      <w:pPr>
        <w:spacing w:after="0" w:line="240" w:lineRule="auto"/>
        <w:rPr>
          <w:rFonts w:ascii="Helvetica" w:eastAsia="Calibri" w:hAnsi="Helvetica" w:cs="Helvetica"/>
          <w:sz w:val="24"/>
          <w:szCs w:val="22"/>
          <w:lang w:val="it-IT" w:eastAsia="it-IT"/>
        </w:rPr>
      </w:pPr>
    </w:p>
    <w:p w14:paraId="0008CB90" w14:textId="3F39B18B" w:rsidR="004A5D7F" w:rsidRPr="00EB5A9E" w:rsidRDefault="00A937D1" w:rsidP="004A5D7F">
      <w:pPr>
        <w:pStyle w:val="Heading2"/>
      </w:pPr>
      <w:bookmarkStart w:id="67" w:name="_Toc277486389"/>
      <w:bookmarkStart w:id="68" w:name="_Toc405197208"/>
      <w:r>
        <w:t>POST catalog</w:t>
      </w:r>
      <w:r w:rsidR="004A5D7F" w:rsidRPr="00422BD7">
        <w:t>Management/importJob</w:t>
      </w:r>
      <w:bookmarkEnd w:id="67"/>
      <w:bookmarkEnd w:id="68"/>
    </w:p>
    <w:p w14:paraId="6C76000B" w14:textId="77777777" w:rsidR="004A5D7F" w:rsidRDefault="004A5D7F" w:rsidP="004A5D7F">
      <w:pPr>
        <w:rPr>
          <w:rFonts w:cs="Arial"/>
          <w:sz w:val="26"/>
          <w:szCs w:val="26"/>
        </w:rPr>
      </w:pPr>
      <w:r>
        <w:rPr>
          <w:rFonts w:cs="Arial"/>
          <w:sz w:val="26"/>
          <w:szCs w:val="26"/>
        </w:rPr>
        <w:t xml:space="preserve">ImportJob Tasks are created as resources. </w:t>
      </w:r>
    </w:p>
    <w:p w14:paraId="05EC90B3" w14:textId="77777777" w:rsidR="004A5D7F" w:rsidRPr="00EB5A9E" w:rsidRDefault="004A5D7F" w:rsidP="004A5D7F">
      <w:pPr>
        <w:rPr>
          <w:rFonts w:cs="Arial"/>
          <w:sz w:val="26"/>
          <w:szCs w:val="26"/>
        </w:rPr>
      </w:pPr>
      <w:r>
        <w:rPr>
          <w:rFonts w:cs="Arial"/>
          <w:sz w:val="26"/>
          <w:szCs w:val="26"/>
        </w:rPr>
        <w:t xml:space="preserve">The ImportJob is attached to the </w:t>
      </w:r>
      <w:r w:rsidRPr="00EB5A9E">
        <w:rPr>
          <w:rFonts w:cs="Arial"/>
          <w:sz w:val="26"/>
          <w:szCs w:val="26"/>
        </w:rPr>
        <w:t>URL of the root resource where the content of the file specified by the ImportJob will be applied.</w:t>
      </w:r>
    </w:p>
    <w:p w14:paraId="5F77D71A" w14:textId="204441CC" w:rsidR="004A5D7F" w:rsidRPr="00660FD7" w:rsidRDefault="004A5D7F" w:rsidP="004A5D7F">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at  </w:t>
      </w:r>
      <w:r w:rsidR="00A937D1">
        <w:rPr>
          <w:rFonts w:ascii="Times New Roman" w:hAnsi="Times New Roman"/>
          <w:color w:val="0000FF"/>
          <w:sz w:val="24"/>
          <w:lang w:eastAsia="it-IT"/>
        </w:rPr>
        <w:t>ftp://ftp.myCatalog.com/cat</w:t>
      </w:r>
      <w:r w:rsidR="004F1FDF">
        <w:rPr>
          <w:rFonts w:ascii="Times New Roman" w:hAnsi="Times New Roman"/>
          <w:color w:val="0000FF"/>
          <w:sz w:val="24"/>
          <w:lang w:eastAsia="it-IT"/>
        </w:rPr>
        <w:t>a</w:t>
      </w:r>
      <w:r w:rsidR="00A937D1">
        <w:rPr>
          <w:rFonts w:ascii="Times New Roman" w:hAnsi="Times New Roman"/>
          <w:color w:val="0000FF"/>
          <w:sz w:val="24"/>
          <w:lang w:eastAsia="it-IT"/>
        </w:rPr>
        <w:t>log.json</w:t>
      </w:r>
      <w:r w:rsidR="00A937D1">
        <w:rPr>
          <w:rFonts w:cs="Arial"/>
          <w:sz w:val="26"/>
          <w:szCs w:val="26"/>
        </w:rPr>
        <w:t xml:space="preserve"> to the catalog</w:t>
      </w:r>
      <w:r>
        <w:rPr>
          <w:rFonts w:cs="Arial"/>
          <w:sz w:val="26"/>
          <w:szCs w:val="26"/>
        </w:rPr>
        <w:t>Management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45BB8449" w14:textId="77777777" w:rsidTr="004A5D7F">
        <w:tc>
          <w:tcPr>
            <w:tcW w:w="9720" w:type="dxa"/>
            <w:shd w:val="clear" w:color="auto" w:fill="FFFFFF" w:themeFill="background1"/>
          </w:tcPr>
          <w:p w14:paraId="1383E381"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382357" w14:paraId="63280D8A" w14:textId="77777777" w:rsidTr="004A5D7F">
        <w:tc>
          <w:tcPr>
            <w:tcW w:w="9720" w:type="dxa"/>
            <w:shd w:val="clear" w:color="auto" w:fill="D9D9D9" w:themeFill="background1" w:themeFillShade="D9"/>
          </w:tcPr>
          <w:p w14:paraId="45CEB5BE" w14:textId="77777777"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 xml:space="preserve">POST </w:t>
            </w:r>
            <w:r w:rsidRPr="00D56FDA">
              <w:rPr>
                <w:rFonts w:ascii="Helvetica" w:hAnsi="Helvetica"/>
                <w:lang w:val="fr-FR" w:eastAsia="it-IT"/>
              </w:rPr>
              <w:t xml:space="preserve"> ../</w:t>
            </w:r>
            <w:r>
              <w:rPr>
                <w:rFonts w:ascii="Helvetica" w:hAnsi="Helvetica"/>
                <w:lang w:val="fr-FR" w:eastAsia="it-IT"/>
              </w:rPr>
              <w:t>partyManagement/importJob</w:t>
            </w:r>
          </w:p>
          <w:p w14:paraId="261F0FF8"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10B45DAF" w14:textId="77777777" w:rsidR="004A5D7F" w:rsidRPr="00FB3AD0" w:rsidRDefault="004A5D7F" w:rsidP="004A5D7F">
            <w:pPr>
              <w:spacing w:before="0" w:after="0" w:line="240" w:lineRule="auto"/>
              <w:rPr>
                <w:rFonts w:ascii="Helvetica" w:hAnsi="Helvetica"/>
                <w:lang w:val="fr-FR" w:eastAsia="it-IT"/>
              </w:rPr>
            </w:pPr>
          </w:p>
          <w:p w14:paraId="727ACC13" w14:textId="77777777" w:rsidR="004A5D7F"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6BF3FC5F" w14:textId="169D0136" w:rsidR="004A5D7F" w:rsidRPr="000D304C" w:rsidRDefault="004A5D7F" w:rsidP="004A5D7F">
            <w:pPr>
              <w:spacing w:before="0" w:after="0" w:line="240" w:lineRule="auto"/>
              <w:rPr>
                <w:rFonts w:ascii="Times New Roman" w:hAnsi="Times New Roman"/>
                <w:color w:val="960000"/>
                <w:lang w:val="fr-FR" w:eastAsia="it-IT"/>
              </w:rPr>
            </w:pPr>
            <w:r w:rsidRPr="000D304C">
              <w:rPr>
                <w:rFonts w:ascii="Times New Roman" w:hAnsi="Times New Roman"/>
                <w:color w:val="1E6496"/>
                <w:sz w:val="24"/>
                <w:lang w:val="fr-FR" w:eastAsia="it-IT"/>
              </w:rPr>
              <w:t>"url"</w:t>
            </w:r>
            <w:r w:rsidRPr="000D304C">
              <w:rPr>
                <w:rFonts w:ascii="Times New Roman" w:hAnsi="Times New Roman"/>
                <w:color w:val="640032"/>
                <w:sz w:val="24"/>
                <w:lang w:val="fr-FR" w:eastAsia="it-IT"/>
              </w:rPr>
              <w:t>:</w:t>
            </w:r>
            <w:r w:rsidRPr="000D304C">
              <w:rPr>
                <w:rFonts w:ascii="Times New Roman" w:hAnsi="Times New Roman"/>
                <w:color w:val="000000"/>
                <w:sz w:val="24"/>
                <w:lang w:val="fr-FR" w:eastAsia="it-IT"/>
              </w:rPr>
              <w:t xml:space="preserve"> </w:t>
            </w:r>
            <w:r w:rsidR="00A937D1" w:rsidRPr="000D304C">
              <w:rPr>
                <w:rFonts w:ascii="Times New Roman" w:hAnsi="Times New Roman"/>
                <w:color w:val="0000FF"/>
                <w:sz w:val="24"/>
                <w:lang w:val="fr-FR" w:eastAsia="it-IT"/>
              </w:rPr>
              <w:t>"ftp://ftp.myCatalog.com/cat</w:t>
            </w:r>
            <w:r w:rsidR="004F1FDF">
              <w:rPr>
                <w:rFonts w:ascii="Times New Roman" w:hAnsi="Times New Roman"/>
                <w:color w:val="0000FF"/>
                <w:sz w:val="24"/>
                <w:lang w:val="fr-FR" w:eastAsia="it-IT"/>
              </w:rPr>
              <w:t>a</w:t>
            </w:r>
            <w:r w:rsidR="00A937D1" w:rsidRPr="000D304C">
              <w:rPr>
                <w:rFonts w:ascii="Times New Roman" w:hAnsi="Times New Roman"/>
                <w:color w:val="0000FF"/>
                <w:sz w:val="24"/>
                <w:lang w:val="fr-FR" w:eastAsia="it-IT"/>
              </w:rPr>
              <w:t>log.json</w:t>
            </w:r>
            <w:r w:rsidRPr="000D304C">
              <w:rPr>
                <w:rFonts w:ascii="Times New Roman" w:hAnsi="Times New Roman"/>
                <w:color w:val="0000FF"/>
                <w:sz w:val="24"/>
                <w:lang w:val="fr-FR" w:eastAsia="it-IT"/>
              </w:rPr>
              <w:t>"</w:t>
            </w:r>
            <w:r w:rsidRPr="000D304C">
              <w:rPr>
                <w:rFonts w:ascii="Times New Roman" w:hAnsi="Times New Roman"/>
                <w:color w:val="000000"/>
                <w:sz w:val="24"/>
                <w:lang w:val="fr-FR" w:eastAsia="it-IT"/>
              </w:rPr>
              <w:br/>
            </w:r>
          </w:p>
          <w:p w14:paraId="0A25B1F0"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14354B6D" w14:textId="77777777" w:rsidTr="004A5D7F">
        <w:tc>
          <w:tcPr>
            <w:tcW w:w="9720" w:type="dxa"/>
            <w:shd w:val="clear" w:color="auto" w:fill="FFFFFF" w:themeFill="background1"/>
          </w:tcPr>
          <w:p w14:paraId="129C60AB"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6307EF" w14:paraId="4EE451F7" w14:textId="77777777" w:rsidTr="004A5D7F">
        <w:tc>
          <w:tcPr>
            <w:tcW w:w="9720" w:type="dxa"/>
            <w:shd w:val="clear" w:color="auto" w:fill="D9D9D9" w:themeFill="background1" w:themeFillShade="D9"/>
          </w:tcPr>
          <w:p w14:paraId="5B9B5D20" w14:textId="77777777" w:rsidR="004A5D7F" w:rsidRPr="0006269D" w:rsidRDefault="004A5D7F" w:rsidP="004A5D7F">
            <w:pPr>
              <w:spacing w:before="0" w:after="0" w:line="240" w:lineRule="auto"/>
              <w:rPr>
                <w:rFonts w:ascii="Helvetica" w:hAnsi="Helvetica"/>
                <w:lang w:val="fr-FR" w:eastAsia="it-IT"/>
              </w:rPr>
            </w:pPr>
            <w:r w:rsidRPr="0006269D">
              <w:rPr>
                <w:rFonts w:ascii="Helvetica" w:hAnsi="Helvetica"/>
                <w:lang w:val="fr-FR" w:eastAsia="it-IT"/>
              </w:rPr>
              <w:t>201</w:t>
            </w:r>
          </w:p>
          <w:p w14:paraId="72508E3B" w14:textId="77777777" w:rsidR="004A5D7F" w:rsidRDefault="004A5D7F" w:rsidP="004A5D7F">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176D6612" w14:textId="77777777" w:rsidR="004A5D7F" w:rsidRPr="00D56FDA" w:rsidRDefault="004A5D7F" w:rsidP="004A5D7F">
            <w:pPr>
              <w:spacing w:before="0" w:after="0" w:line="240" w:lineRule="auto"/>
              <w:rPr>
                <w:rFonts w:ascii="Helvetica" w:hAnsi="Helvetica"/>
                <w:lang w:val="fr-FR" w:eastAsia="it-IT"/>
              </w:rPr>
            </w:pPr>
            <w:r w:rsidRPr="00D56FDA">
              <w:rPr>
                <w:rFonts w:ascii="Helvetica" w:hAnsi="Helvetica"/>
                <w:lang w:val="fr-FR" w:eastAsia="it-IT"/>
              </w:rPr>
              <w:t>Location: ../partyManagement</w:t>
            </w:r>
            <w:r>
              <w:rPr>
                <w:rFonts w:ascii="Helvetica" w:hAnsi="Helvetica"/>
                <w:lang w:val="fr-FR" w:eastAsia="it-IT"/>
              </w:rPr>
              <w:t>/importJob/554</w:t>
            </w:r>
          </w:p>
          <w:p w14:paraId="5AF18519" w14:textId="77777777" w:rsidR="004A5D7F" w:rsidRPr="0006269D" w:rsidRDefault="004A5D7F" w:rsidP="004A5D7F">
            <w:pPr>
              <w:spacing w:before="0" w:after="0" w:line="240" w:lineRule="auto"/>
              <w:rPr>
                <w:rFonts w:ascii="Helvetica" w:hAnsi="Helvetica"/>
                <w:lang w:val="fr-FR" w:eastAsia="it-IT"/>
              </w:rPr>
            </w:pPr>
          </w:p>
          <w:p w14:paraId="7E8BF1A3" w14:textId="77777777" w:rsidR="004A5D7F" w:rsidRPr="0006269D" w:rsidRDefault="004A5D7F" w:rsidP="004A5D7F">
            <w:pPr>
              <w:spacing w:before="0" w:after="0" w:line="240" w:lineRule="auto"/>
              <w:rPr>
                <w:rFonts w:ascii="Helvetica" w:hAnsi="Helvetica"/>
                <w:lang w:val="fr-FR" w:eastAsia="it-IT"/>
              </w:rPr>
            </w:pPr>
          </w:p>
          <w:p w14:paraId="59C1E716" w14:textId="782B334F" w:rsidR="004A5D7F" w:rsidRDefault="004A5D7F" w:rsidP="004A5D7F">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sidR="00A937D1">
              <w:rPr>
                <w:rFonts w:ascii="Times New Roman" w:hAnsi="Times New Roman"/>
                <w:color w:val="0000FF"/>
                <w:sz w:val="24"/>
                <w:lang w:eastAsia="it-IT"/>
              </w:rPr>
              <w:t>"http:/api/catalog</w:t>
            </w:r>
            <w:r>
              <w:rPr>
                <w:rFonts w:ascii="Times New Roman" w:hAnsi="Times New Roman"/>
                <w:color w:val="0000FF"/>
                <w:sz w:val="24"/>
                <w:lang w:eastAsia="it-IT"/>
              </w:rPr>
              <w:t>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sidR="00A937D1">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7ECB0DFB" w14:textId="759CE607" w:rsidR="004A5D7F" w:rsidRPr="004111B6" w:rsidRDefault="004A5D7F" w:rsidP="004A5D7F">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A937D1">
              <w:rPr>
                <w:rFonts w:ascii="Times New Roman" w:hAnsi="Times New Roman"/>
                <w:color w:val="0000FF"/>
                <w:sz w:val="24"/>
                <w:lang w:eastAsia="it-IT"/>
              </w:rPr>
              <w:t>ftp://ftp.myCatalog.com/cat</w:t>
            </w:r>
            <w:r w:rsidR="004F1FDF">
              <w:rPr>
                <w:rFonts w:ascii="Times New Roman" w:hAnsi="Times New Roman"/>
                <w:color w:val="0000FF"/>
                <w:sz w:val="24"/>
                <w:lang w:eastAsia="it-IT"/>
              </w:rPr>
              <w:t>a</w:t>
            </w:r>
            <w:r w:rsidR="00A937D1">
              <w:rPr>
                <w:rFonts w:ascii="Times New Roman" w:hAnsi="Times New Roman"/>
                <w:color w:val="0000FF"/>
                <w:sz w:val="24"/>
                <w:lang w:eastAsia="it-IT"/>
              </w:rPr>
              <w:t>log.json</w:t>
            </w:r>
            <w:r>
              <w:rPr>
                <w:rFonts w:ascii="Times New Roman" w:hAnsi="Times New Roman"/>
                <w:color w:val="0000FF"/>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28294D45"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386100E" w14:textId="77777777" w:rsidR="004A5D7F" w:rsidRPr="00422BD7" w:rsidRDefault="004A5D7F" w:rsidP="004A5D7F">
      <w:pPr>
        <w:tabs>
          <w:tab w:val="left" w:pos="1213"/>
        </w:tabs>
        <w:rPr>
          <w:color w:val="C0504D" w:themeColor="accent2"/>
        </w:rPr>
      </w:pPr>
    </w:p>
    <w:p w14:paraId="5922C792" w14:textId="62904F3C" w:rsidR="004A5D7F" w:rsidRPr="00422BD7" w:rsidRDefault="004A5D7F" w:rsidP="004A5D7F">
      <w:pPr>
        <w:pStyle w:val="Heading2"/>
      </w:pPr>
      <w:bookmarkStart w:id="69" w:name="_Toc277486390"/>
      <w:bookmarkStart w:id="70" w:name="_Toc405197209"/>
      <w:r>
        <w:t>POST catalog</w:t>
      </w:r>
      <w:r w:rsidRPr="00422BD7">
        <w:t>Management/</w:t>
      </w:r>
      <w:r>
        <w:t>exportJob</w:t>
      </w:r>
      <w:bookmarkEnd w:id="69"/>
      <w:bookmarkEnd w:id="70"/>
    </w:p>
    <w:p w14:paraId="264F07C1"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Tasks are created as resources. </w:t>
      </w:r>
    </w:p>
    <w:p w14:paraId="40E9372D"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ExportJob is attached to a specific resource acting as the root for the collection of resources to be streamed to a File. </w:t>
      </w:r>
    </w:p>
    <w:p w14:paraId="4DF69ECD" w14:textId="41FAFCCB"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An ExportJob can be attached to a specific Resource in the Catalog Management application </w:t>
      </w:r>
      <w:r w:rsidR="00A937D1">
        <w:rPr>
          <w:rFonts w:cs="Arial"/>
          <w:sz w:val="26"/>
          <w:szCs w:val="26"/>
        </w:rPr>
        <w:t>for example:</w:t>
      </w:r>
    </w:p>
    <w:p w14:paraId="0936F611" w14:textId="0412BAB8" w:rsidR="004A5D7F" w:rsidRDefault="004A5D7F" w:rsidP="004A5D7F">
      <w:pPr>
        <w:pStyle w:val="ListParagraph"/>
        <w:widowControl w:val="0"/>
        <w:numPr>
          <w:ilvl w:val="0"/>
          <w:numId w:val="32"/>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w:t>
      </w:r>
      <w:r w:rsidR="00A937D1">
        <w:rPr>
          <w:rFonts w:ascii="Arial" w:eastAsia="Times New Roman" w:hAnsi="Arial" w:cs="Arial"/>
          <w:sz w:val="26"/>
          <w:szCs w:val="26"/>
          <w:lang w:val="en-US" w:eastAsia="en-US"/>
        </w:rPr>
        <w:t>catalogManagement</w:t>
      </w:r>
      <w:r w:rsidRPr="008E6676">
        <w:rPr>
          <w:rFonts w:ascii="Arial" w:eastAsia="Times New Roman" w:hAnsi="Arial" w:cs="Arial"/>
          <w:sz w:val="26"/>
          <w:szCs w:val="26"/>
          <w:lang w:val="en-US" w:eastAsia="en-US"/>
        </w:rPr>
        <w: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1C8AAA9E" w14:textId="40BCC119"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Expor</w:t>
      </w:r>
      <w:r w:rsidR="00A937D1">
        <w:rPr>
          <w:rFonts w:ascii="Arial" w:eastAsia="Times New Roman" w:hAnsi="Arial" w:cs="Arial"/>
          <w:sz w:val="26"/>
          <w:szCs w:val="26"/>
          <w:lang w:val="en-US" w:eastAsia="en-US"/>
        </w:rPr>
        <w:t>t all the resources within catalog</w:t>
      </w:r>
      <w:r>
        <w:rPr>
          <w:rFonts w:ascii="Arial" w:eastAsia="Times New Roman" w:hAnsi="Arial" w:cs="Arial"/>
          <w:sz w:val="26"/>
          <w:szCs w:val="26"/>
          <w:lang w:val="en-US" w:eastAsia="en-US"/>
        </w:rPr>
        <w:t xml:space="preserve">Management subject to query and path assignments. </w:t>
      </w:r>
    </w:p>
    <w:p w14:paraId="0EC02AF8" w14:textId="7B527748" w:rsidR="004A5D7F" w:rsidRDefault="00A937D1" w:rsidP="004A5D7F">
      <w:pPr>
        <w:pStyle w:val="ListParagraph"/>
        <w:widowControl w:val="0"/>
        <w:numPr>
          <w:ilvl w:val="0"/>
          <w:numId w:val="32"/>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../catalogManagement/catalog/2</w:t>
      </w:r>
      <w:r w:rsidR="004A5D7F">
        <w:rPr>
          <w:rFonts w:ascii="Arial" w:eastAsia="Times New Roman" w:hAnsi="Arial" w:cs="Arial"/>
          <w:sz w:val="26"/>
          <w:szCs w:val="26"/>
          <w:lang w:val="en-US" w:eastAsia="en-US"/>
        </w:rPr>
        <w:t>/ex</w:t>
      </w:r>
      <w:r w:rsidR="004A5D7F" w:rsidRPr="008E6676">
        <w:rPr>
          <w:rFonts w:ascii="Arial" w:eastAsia="Times New Roman" w:hAnsi="Arial" w:cs="Arial"/>
          <w:sz w:val="26"/>
          <w:szCs w:val="26"/>
          <w:lang w:val="en-US" w:eastAsia="en-US"/>
        </w:rPr>
        <w:t xml:space="preserve">portJob </w:t>
      </w:r>
    </w:p>
    <w:p w14:paraId="7D3D2F14" w14:textId="44A26293" w:rsidR="004A5D7F" w:rsidRDefault="00A937D1"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the catalog with “id” = 2 </w:t>
      </w:r>
      <w:r w:rsidR="004A5D7F">
        <w:rPr>
          <w:rFonts w:ascii="Arial" w:eastAsia="Times New Roman" w:hAnsi="Arial" w:cs="Arial"/>
          <w:sz w:val="26"/>
          <w:szCs w:val="26"/>
          <w:lang w:val="en-US" w:eastAsia="en-US"/>
        </w:rPr>
        <w:t xml:space="preserve">subject to query and path assignments. </w:t>
      </w:r>
    </w:p>
    <w:p w14:paraId="2F43FAF1"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DFEBFF3"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1116A34C"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4759D101" w14:textId="77777777" w:rsidTr="004A5D7F">
        <w:tc>
          <w:tcPr>
            <w:tcW w:w="9720" w:type="dxa"/>
            <w:shd w:val="clear" w:color="auto" w:fill="FFFFFF" w:themeFill="background1"/>
          </w:tcPr>
          <w:p w14:paraId="2C83622B"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382357" w14:paraId="2B3766AE" w14:textId="77777777" w:rsidTr="004A5D7F">
        <w:tc>
          <w:tcPr>
            <w:tcW w:w="9720" w:type="dxa"/>
            <w:shd w:val="clear" w:color="auto" w:fill="D9D9D9" w:themeFill="background1" w:themeFillShade="D9"/>
          </w:tcPr>
          <w:p w14:paraId="5BB3F4D8" w14:textId="42ACE57C"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POST ../</w:t>
            </w:r>
            <w:r w:rsidRPr="004A5D7F">
              <w:rPr>
                <w:rFonts w:ascii="Helvetica" w:hAnsi="Helvetica"/>
                <w:lang w:val="fr-FR" w:eastAsia="it-IT"/>
              </w:rPr>
              <w:t>catalogManagement</w:t>
            </w:r>
            <w:r>
              <w:rPr>
                <w:rFonts w:ascii="Helvetica" w:hAnsi="Helvetica"/>
                <w:lang w:val="fr-FR" w:eastAsia="it-IT"/>
              </w:rPr>
              <w:t>/exportJob</w:t>
            </w:r>
          </w:p>
          <w:p w14:paraId="21C4E860"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1A135F8D" w14:textId="77777777" w:rsidR="004A5D7F" w:rsidRPr="00FB3AD0" w:rsidRDefault="004A5D7F" w:rsidP="004A5D7F">
            <w:pPr>
              <w:spacing w:before="0" w:after="0" w:line="240" w:lineRule="auto"/>
              <w:rPr>
                <w:rFonts w:ascii="Helvetica" w:hAnsi="Helvetica"/>
                <w:lang w:val="fr-FR" w:eastAsia="it-IT"/>
              </w:rPr>
            </w:pPr>
          </w:p>
          <w:p w14:paraId="7445724C"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273EB1CA"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2A6AFEB8" w14:textId="77777777" w:rsidTr="004A5D7F">
        <w:tc>
          <w:tcPr>
            <w:tcW w:w="9720" w:type="dxa"/>
            <w:shd w:val="clear" w:color="auto" w:fill="FFFFFF" w:themeFill="background1"/>
          </w:tcPr>
          <w:p w14:paraId="076AE1F4"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DD7317" w14:paraId="551FA911" w14:textId="77777777" w:rsidTr="004A5D7F">
        <w:tc>
          <w:tcPr>
            <w:tcW w:w="9720" w:type="dxa"/>
            <w:shd w:val="clear" w:color="auto" w:fill="D9D9D9" w:themeFill="background1" w:themeFillShade="D9"/>
          </w:tcPr>
          <w:p w14:paraId="65BAB1B5" w14:textId="77777777" w:rsidR="004A5D7F" w:rsidRPr="0006269D" w:rsidRDefault="004A5D7F" w:rsidP="004A5D7F">
            <w:pPr>
              <w:spacing w:before="0" w:after="0" w:line="240" w:lineRule="auto"/>
              <w:rPr>
                <w:rFonts w:ascii="Helvetica" w:hAnsi="Helvetica"/>
                <w:lang w:val="fr-FR" w:eastAsia="it-IT"/>
              </w:rPr>
            </w:pPr>
            <w:r w:rsidRPr="0006269D">
              <w:rPr>
                <w:rFonts w:ascii="Helvetica" w:hAnsi="Helvetica"/>
                <w:lang w:val="fr-FR" w:eastAsia="it-IT"/>
              </w:rPr>
              <w:t>201</w:t>
            </w:r>
          </w:p>
          <w:p w14:paraId="464056ED" w14:textId="77777777" w:rsidR="004A5D7F" w:rsidRDefault="004A5D7F" w:rsidP="004A5D7F">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2D53AAB3" w14:textId="53840626" w:rsidR="004A5D7F" w:rsidRPr="00D56FDA" w:rsidRDefault="004A5D7F" w:rsidP="004A5D7F">
            <w:pPr>
              <w:spacing w:before="0" w:after="0" w:line="240" w:lineRule="auto"/>
              <w:rPr>
                <w:rFonts w:ascii="Helvetica" w:hAnsi="Helvetica"/>
                <w:lang w:val="fr-FR" w:eastAsia="it-IT"/>
              </w:rPr>
            </w:pPr>
            <w:r w:rsidRPr="00D56FDA">
              <w:rPr>
                <w:rFonts w:ascii="Helvetica" w:hAnsi="Helvetica"/>
                <w:lang w:val="fr-FR" w:eastAsia="it-IT"/>
              </w:rPr>
              <w:t xml:space="preserve">Location: </w:t>
            </w:r>
            <w:r>
              <w:rPr>
                <w:rFonts w:ascii="Helvetica" w:hAnsi="Helvetica"/>
                <w:lang w:val="fr-FR" w:eastAsia="it-IT"/>
              </w:rPr>
              <w:t>../catalogManagement/exportJob/54</w:t>
            </w:r>
          </w:p>
          <w:p w14:paraId="7DC85E61" w14:textId="77777777" w:rsidR="004A5D7F" w:rsidRPr="0006269D" w:rsidRDefault="004A5D7F" w:rsidP="004A5D7F">
            <w:pPr>
              <w:spacing w:before="0" w:after="0" w:line="240" w:lineRule="auto"/>
              <w:rPr>
                <w:rFonts w:ascii="Helvetica" w:hAnsi="Helvetica"/>
                <w:lang w:val="fr-FR" w:eastAsia="it-IT"/>
              </w:rPr>
            </w:pPr>
          </w:p>
          <w:p w14:paraId="0AD9A8C7" w14:textId="77777777" w:rsidR="004A5D7F" w:rsidRPr="0006269D" w:rsidRDefault="004A5D7F" w:rsidP="004A5D7F">
            <w:pPr>
              <w:spacing w:before="0" w:after="0" w:line="240" w:lineRule="auto"/>
              <w:rPr>
                <w:rFonts w:ascii="Helvetica" w:hAnsi="Helvetica"/>
                <w:lang w:val="fr-FR" w:eastAsia="it-IT"/>
              </w:rPr>
            </w:pPr>
          </w:p>
          <w:p w14:paraId="5B2C7F62" w14:textId="149B41DC" w:rsidR="004A5D7F" w:rsidRPr="004F1FDF" w:rsidRDefault="004A5D7F" w:rsidP="004F1FDF">
            <w:pPr>
              <w:spacing w:before="0" w:after="0" w:line="240" w:lineRule="auto"/>
              <w:rPr>
                <w:rFonts w:ascii="Helvetica" w:hAnsi="Helvetica"/>
                <w:lang w:val="fr-FR" w:eastAsia="it-IT"/>
              </w:rPr>
            </w:pPr>
            <w:r w:rsidRPr="004F1FDF">
              <w:rPr>
                <w:rFonts w:ascii="Times New Roman" w:hAnsi="Times New Roman"/>
                <w:color w:val="960000"/>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"id"</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"href"</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"http:/api/catalogManagement/exportJob/54"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"status"</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"running"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"path"</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00A937D1" w:rsidRPr="004F1FDF">
              <w:rPr>
                <w:rFonts w:ascii="Times New Roman" w:hAnsi="Times New Roman"/>
                <w:color w:val="0000FF"/>
                <w:sz w:val="24"/>
                <w:lang w:val="fr-FR" w:eastAsia="it-IT"/>
              </w:rPr>
              <w:t>"</w:t>
            </w:r>
            <w:r w:rsidRPr="004F1FDF">
              <w:rPr>
                <w:rFonts w:ascii="Times New Roman" w:hAnsi="Times New Roman"/>
                <w:color w:val="0000FF"/>
                <w:sz w:val="24"/>
                <w:lang w:val="fr-FR" w:eastAsia="it-IT"/>
              </w:rPr>
              <w:t>catalogManagement"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"content-type"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"application/json"</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"errorLog"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"creationDate"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"2013-04-19T16:42:23-04:00"</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"completionDate"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"url"</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"ftp://ftp.catalogManagement.com/</w:t>
            </w:r>
            <w:r w:rsidR="004F1FDF" w:rsidRPr="004F1FDF">
              <w:rPr>
                <w:rFonts w:ascii="Times New Roman" w:hAnsi="Times New Roman"/>
                <w:color w:val="0000FF"/>
                <w:sz w:val="24"/>
                <w:lang w:val="fr-FR" w:eastAsia="it-IT"/>
              </w:rPr>
              <w:t>catalog</w:t>
            </w:r>
            <w:r w:rsidRPr="004F1FDF">
              <w:rPr>
                <w:rFonts w:ascii="Times New Roman" w:hAnsi="Times New Roman"/>
                <w:color w:val="0000FF"/>
                <w:sz w:val="24"/>
                <w:lang w:val="fr-FR" w:eastAsia="it-IT"/>
              </w:rPr>
              <w:t>/54"</w:t>
            </w:r>
            <w:r w:rsidRPr="004F1FDF">
              <w:rPr>
                <w:rFonts w:ascii="Times New Roman" w:hAnsi="Times New Roman"/>
                <w:color w:val="000000"/>
                <w:sz w:val="24"/>
                <w:lang w:val="fr-FR" w:eastAsia="it-IT"/>
              </w:rPr>
              <w:br/>
              <w:t xml:space="preserve">    </w:t>
            </w:r>
            <w:r w:rsidRPr="004F1FDF">
              <w:rPr>
                <w:rFonts w:ascii="Times New Roman" w:hAnsi="Times New Roman"/>
                <w:color w:val="960000"/>
                <w:sz w:val="24"/>
                <w:lang w:val="fr-FR" w:eastAsia="it-IT"/>
              </w:rPr>
              <w:t>}</w:t>
            </w:r>
            <w:r w:rsidRPr="004F1FDF">
              <w:rPr>
                <w:rFonts w:ascii="Consolas" w:hAnsi="Consolas" w:cs="Consolas"/>
                <w:color w:val="000000"/>
                <w:szCs w:val="20"/>
                <w:lang w:val="fr-FR" w:eastAsia="it-IT"/>
              </w:rPr>
              <w:t xml:space="preserve">    </w:t>
            </w:r>
          </w:p>
        </w:tc>
      </w:tr>
    </w:tbl>
    <w:p w14:paraId="3AA5E28B"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8F0C18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73CC8AF"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1EBB25A"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A25D2D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3815E85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3B7ECC23"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A6A2A98"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25F0AE76"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D61A2E9"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45B38768"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35E748E"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29AA21E9"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7EE3B591"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0B97849" w14:textId="3EC9A70A" w:rsidR="004A5D7F" w:rsidRPr="00422BD7" w:rsidRDefault="004A5D7F" w:rsidP="004A5D7F">
      <w:pPr>
        <w:pStyle w:val="Heading2"/>
      </w:pPr>
      <w:bookmarkStart w:id="71" w:name="_Toc277486391"/>
      <w:bookmarkStart w:id="72" w:name="_Toc405197210"/>
      <w:r>
        <w:t>GET catalogManagement</w:t>
      </w:r>
      <w:r w:rsidRPr="00422BD7">
        <w:t>/</w:t>
      </w:r>
      <w:r>
        <w:t>exportJob</w:t>
      </w:r>
      <w:bookmarkEnd w:id="71"/>
      <w:bookmarkEnd w:id="72"/>
    </w:p>
    <w:p w14:paraId="66483EB1" w14:textId="77777777" w:rsidR="004A5D7F" w:rsidRDefault="004A5D7F" w:rsidP="004A5D7F">
      <w:pPr>
        <w:rPr>
          <w:color w:val="C0504D" w:themeColor="accent2"/>
        </w:rPr>
      </w:pPr>
    </w:p>
    <w:p w14:paraId="66461434" w14:textId="1EA0D8CD" w:rsidR="00A937D1" w:rsidRDefault="004A5D7F" w:rsidP="00A937D1">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resources can be found under the API/exportJob collection and may be retrieved </w:t>
      </w:r>
      <w:r w:rsidR="00A937D1">
        <w:rPr>
          <w:rFonts w:cs="Arial"/>
          <w:sz w:val="26"/>
          <w:szCs w:val="26"/>
        </w:rPr>
        <w:t xml:space="preserve">using the normal GET constructs for individual resources or queries on the exportJob collection i.e GET </w:t>
      </w:r>
      <w:r w:rsidR="00A937D1" w:rsidRPr="00A937D1">
        <w:rPr>
          <w:rFonts w:cs="Arial"/>
          <w:sz w:val="26"/>
          <w:szCs w:val="26"/>
        </w:rPr>
        <w:t>../catalogManagement/exportJob</w:t>
      </w:r>
      <w:r w:rsidR="00A937D1">
        <w:rPr>
          <w:rFonts w:cs="Arial"/>
          <w:sz w:val="26"/>
          <w:szCs w:val="26"/>
        </w:rPr>
        <w:t>/?(name=value)*</w:t>
      </w:r>
    </w:p>
    <w:p w14:paraId="7C99F2A7" w14:textId="7374E36F"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p>
    <w:p w14:paraId="38FEDA9E"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6F8A352D" w14:textId="77777777" w:rsidTr="004A5D7F">
        <w:tc>
          <w:tcPr>
            <w:tcW w:w="9720" w:type="dxa"/>
            <w:shd w:val="clear" w:color="auto" w:fill="FFFFFF" w:themeFill="background1"/>
          </w:tcPr>
          <w:p w14:paraId="2415B33F"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4111B6" w14:paraId="791D0014" w14:textId="77777777" w:rsidTr="004A5D7F">
        <w:tc>
          <w:tcPr>
            <w:tcW w:w="9720" w:type="dxa"/>
            <w:shd w:val="clear" w:color="auto" w:fill="D9D9D9" w:themeFill="background1" w:themeFillShade="D9"/>
          </w:tcPr>
          <w:p w14:paraId="2426EF84" w14:textId="6B2ED50B"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GET ../catalogManagement/exportJob/54</w:t>
            </w:r>
          </w:p>
          <w:p w14:paraId="04BF71A6"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3F77A6DA" w14:textId="77777777" w:rsidR="004A5D7F" w:rsidRPr="00FB3AD0" w:rsidRDefault="004A5D7F" w:rsidP="004A5D7F">
            <w:pPr>
              <w:spacing w:before="0" w:after="0" w:line="240" w:lineRule="auto"/>
              <w:rPr>
                <w:rFonts w:ascii="Helvetica" w:hAnsi="Helvetica"/>
                <w:lang w:val="fr-FR" w:eastAsia="it-IT"/>
              </w:rPr>
            </w:pPr>
          </w:p>
          <w:p w14:paraId="6C48BFDA"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3DF4F30D"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4E06AD83" w14:textId="77777777" w:rsidTr="004A5D7F">
        <w:tc>
          <w:tcPr>
            <w:tcW w:w="9720" w:type="dxa"/>
            <w:shd w:val="clear" w:color="auto" w:fill="FFFFFF" w:themeFill="background1"/>
          </w:tcPr>
          <w:p w14:paraId="6898EE9B"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4111B6" w14:paraId="5D8387EA" w14:textId="77777777" w:rsidTr="004A5D7F">
        <w:tc>
          <w:tcPr>
            <w:tcW w:w="9720" w:type="dxa"/>
            <w:shd w:val="clear" w:color="auto" w:fill="D9D9D9" w:themeFill="background1" w:themeFillShade="D9"/>
          </w:tcPr>
          <w:p w14:paraId="713B686F"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200</w:t>
            </w:r>
          </w:p>
          <w:p w14:paraId="0F224F1B"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Content-Type: application/json</w:t>
            </w:r>
          </w:p>
          <w:p w14:paraId="32417E20" w14:textId="77777777" w:rsidR="004A5D7F" w:rsidRPr="00D56FDA" w:rsidRDefault="004A5D7F" w:rsidP="004A5D7F">
            <w:pPr>
              <w:spacing w:before="0" w:after="0" w:line="240" w:lineRule="auto"/>
              <w:rPr>
                <w:rFonts w:ascii="Helvetica" w:hAnsi="Helvetica"/>
                <w:lang w:eastAsia="it-IT"/>
              </w:rPr>
            </w:pPr>
          </w:p>
          <w:p w14:paraId="159057C3" w14:textId="535A9AA4" w:rsidR="004A5D7F" w:rsidRPr="004111B6" w:rsidRDefault="004A5D7F" w:rsidP="004F1FD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4F1FDF">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004F1FDF" w:rsidRPr="004F1FDF">
              <w:rPr>
                <w:rFonts w:ascii="Times New Roman" w:hAnsi="Times New Roman"/>
                <w:color w:val="000000"/>
                <w:sz w:val="24"/>
                <w:lang w:eastAsia="it-IT"/>
              </w:rPr>
              <w:t xml:space="preserve">        </w:t>
            </w:r>
            <w:r w:rsidR="004F1FDF" w:rsidRPr="004F1FDF">
              <w:rPr>
                <w:rFonts w:ascii="Times New Roman" w:hAnsi="Times New Roman"/>
                <w:color w:val="1E6496"/>
                <w:sz w:val="24"/>
                <w:lang w:eastAsia="it-IT"/>
              </w:rPr>
              <w:t>"url"</w:t>
            </w:r>
            <w:r w:rsidR="004F1FDF" w:rsidRPr="004F1FDF">
              <w:rPr>
                <w:rFonts w:ascii="Times New Roman" w:hAnsi="Times New Roman"/>
                <w:color w:val="640032"/>
                <w:sz w:val="24"/>
                <w:lang w:eastAsia="it-IT"/>
              </w:rPr>
              <w:t>:</w:t>
            </w:r>
            <w:r w:rsidR="004F1FDF" w:rsidRPr="004F1FDF">
              <w:rPr>
                <w:rFonts w:ascii="Times New Roman" w:hAnsi="Times New Roman"/>
                <w:color w:val="000000"/>
                <w:sz w:val="24"/>
                <w:lang w:eastAsia="it-IT"/>
              </w:rPr>
              <w:t xml:space="preserve"> </w:t>
            </w:r>
            <w:r w:rsidR="004F1FDF" w:rsidRPr="004F1FDF">
              <w:rPr>
                <w:rFonts w:ascii="Times New Roman" w:hAnsi="Times New Roman"/>
                <w:color w:val="0000FF"/>
                <w:sz w:val="24"/>
                <w:lang w:eastAsia="it-IT"/>
              </w:rPr>
              <w:t>"ftp://ftp.catalogManagement.com/catalog/54"</w:t>
            </w:r>
            <w:r w:rsidR="004F1FDF" w:rsidRPr="004F1FDF">
              <w:rPr>
                <w:rFonts w:ascii="Times New Roman" w:hAnsi="Times New Roman"/>
                <w:color w:val="000000"/>
                <w:sz w:val="24"/>
                <w:lang w:eastAsia="it-IT"/>
              </w:rPr>
              <w:br/>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A01FF11"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p>
    <w:p w14:paraId="59A2E798" w14:textId="1B48B83A" w:rsidR="004A5D7F" w:rsidRDefault="004A5D7F" w:rsidP="004A5D7F">
      <w:pPr>
        <w:rPr>
          <w:color w:val="C0504D" w:themeColor="accent2"/>
        </w:rPr>
      </w:pPr>
    </w:p>
    <w:p w14:paraId="599BA9CE" w14:textId="4D65F885" w:rsidR="004A5D7F" w:rsidRPr="00422BD7" w:rsidRDefault="004A5D7F" w:rsidP="004A5D7F">
      <w:pPr>
        <w:pStyle w:val="Heading2"/>
      </w:pPr>
      <w:bookmarkStart w:id="73" w:name="_Toc277486392"/>
      <w:bookmarkStart w:id="74" w:name="_Toc405197211"/>
      <w:r>
        <w:t>GET catalog</w:t>
      </w:r>
      <w:r w:rsidRPr="00422BD7">
        <w:t>Management/</w:t>
      </w:r>
      <w:r>
        <w:t>importJob</w:t>
      </w:r>
      <w:bookmarkEnd w:id="73"/>
      <w:bookmarkEnd w:id="74"/>
    </w:p>
    <w:p w14:paraId="43CE19C7" w14:textId="77777777" w:rsidR="004A5D7F" w:rsidRDefault="004A5D7F" w:rsidP="004A5D7F">
      <w:pPr>
        <w:rPr>
          <w:color w:val="C0504D" w:themeColor="accent2"/>
        </w:rPr>
      </w:pPr>
    </w:p>
    <w:p w14:paraId="54BFCE3E" w14:textId="3189FC3B"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ImportJob resources can be found under the API/importJob collection and may be retrieved </w:t>
      </w:r>
      <w:r w:rsidR="00A937D1">
        <w:rPr>
          <w:rFonts w:cs="Arial"/>
          <w:sz w:val="26"/>
          <w:szCs w:val="26"/>
        </w:rPr>
        <w:t>using the normal GET constructs for individual resources or queries on the importJob collection. GET ../catalogManagement/import</w:t>
      </w:r>
      <w:r w:rsidR="00A937D1" w:rsidRPr="00A937D1">
        <w:rPr>
          <w:rFonts w:cs="Arial"/>
          <w:sz w:val="26"/>
          <w:szCs w:val="26"/>
        </w:rPr>
        <w:t>Job</w:t>
      </w:r>
      <w:r w:rsidR="00A937D1">
        <w:rPr>
          <w:rFonts w:cs="Arial"/>
          <w:sz w:val="26"/>
          <w:szCs w:val="26"/>
        </w:rPr>
        <w:t>/?(name=value)*</w:t>
      </w:r>
    </w:p>
    <w:p w14:paraId="5D581064"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54FF64BF" w14:textId="77777777" w:rsidTr="004A5D7F">
        <w:tc>
          <w:tcPr>
            <w:tcW w:w="9720" w:type="dxa"/>
            <w:shd w:val="clear" w:color="auto" w:fill="FFFFFF" w:themeFill="background1"/>
          </w:tcPr>
          <w:p w14:paraId="1679AD70"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4111B6" w14:paraId="25A2997A" w14:textId="77777777" w:rsidTr="004A5D7F">
        <w:tc>
          <w:tcPr>
            <w:tcW w:w="9720" w:type="dxa"/>
            <w:shd w:val="clear" w:color="auto" w:fill="D9D9D9" w:themeFill="background1" w:themeFillShade="D9"/>
          </w:tcPr>
          <w:p w14:paraId="64C8E307" w14:textId="43C091E8"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GET ../catalogManagement/importJob/54</w:t>
            </w:r>
          </w:p>
          <w:p w14:paraId="09BA761D"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151DF98" w14:textId="77777777" w:rsidR="004A5D7F" w:rsidRPr="00FB3AD0" w:rsidRDefault="004A5D7F" w:rsidP="004A5D7F">
            <w:pPr>
              <w:spacing w:before="0" w:after="0" w:line="240" w:lineRule="auto"/>
              <w:rPr>
                <w:rFonts w:ascii="Helvetica" w:hAnsi="Helvetica"/>
                <w:lang w:val="fr-FR" w:eastAsia="it-IT"/>
              </w:rPr>
            </w:pPr>
          </w:p>
          <w:p w14:paraId="4CFBB8BD"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6FEB016D"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4F9259A8" w14:textId="77777777" w:rsidTr="004A5D7F">
        <w:tc>
          <w:tcPr>
            <w:tcW w:w="9720" w:type="dxa"/>
            <w:shd w:val="clear" w:color="auto" w:fill="FFFFFF" w:themeFill="background1"/>
          </w:tcPr>
          <w:p w14:paraId="69E69FEE"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4111B6" w14:paraId="41588B5E" w14:textId="77777777" w:rsidTr="004A5D7F">
        <w:tc>
          <w:tcPr>
            <w:tcW w:w="9720" w:type="dxa"/>
            <w:shd w:val="clear" w:color="auto" w:fill="D9D9D9" w:themeFill="background1" w:themeFillShade="D9"/>
          </w:tcPr>
          <w:p w14:paraId="3C8666F6"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200</w:t>
            </w:r>
          </w:p>
          <w:p w14:paraId="0B28B88C"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Content-Type: application/json</w:t>
            </w:r>
          </w:p>
          <w:p w14:paraId="343C89C8" w14:textId="77777777" w:rsidR="004A5D7F" w:rsidRPr="00D56FDA" w:rsidRDefault="004A5D7F" w:rsidP="004A5D7F">
            <w:pPr>
              <w:spacing w:before="0" w:after="0" w:line="240" w:lineRule="auto"/>
              <w:rPr>
                <w:rFonts w:ascii="Helvetica" w:hAnsi="Helvetica"/>
                <w:lang w:eastAsia="it-IT"/>
              </w:rPr>
            </w:pPr>
          </w:p>
          <w:p w14:paraId="117E9CF8" w14:textId="67E77EBB" w:rsidR="004A5D7F" w:rsidRPr="004111B6" w:rsidRDefault="004A5D7F" w:rsidP="004A5D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008D4E35">
              <w:rPr>
                <w:rFonts w:ascii="Times New Roman" w:hAnsi="Times New Roman"/>
                <w:color w:val="1E6496"/>
                <w:sz w:val="24"/>
                <w:lang w:eastAsia="it-IT"/>
              </w:rPr>
              <w:t xml:space="preserve">        "url"</w:t>
            </w:r>
            <w:r w:rsidR="008D4E35">
              <w:rPr>
                <w:rFonts w:ascii="Times New Roman" w:hAnsi="Times New Roman"/>
                <w:color w:val="640032"/>
                <w:sz w:val="24"/>
                <w:lang w:eastAsia="it-IT"/>
              </w:rPr>
              <w:t>:</w:t>
            </w:r>
            <w:r w:rsidR="008D4E35">
              <w:rPr>
                <w:rFonts w:ascii="Times New Roman" w:hAnsi="Times New Roman"/>
                <w:color w:val="000000"/>
                <w:sz w:val="24"/>
                <w:lang w:eastAsia="it-IT"/>
              </w:rPr>
              <w:t xml:space="preserve"> </w:t>
            </w:r>
            <w:r w:rsidR="008D4E35">
              <w:rPr>
                <w:rFonts w:ascii="Times New Roman" w:hAnsi="Times New Roman"/>
                <w:color w:val="0000FF"/>
                <w:sz w:val="24"/>
                <w:lang w:eastAsia="it-IT"/>
              </w:rPr>
              <w:t>"ftp://ftp.myCatalog.com/catalog.json"</w:t>
            </w:r>
            <w:r w:rsidR="008D4E35">
              <w:rPr>
                <w:rFonts w:ascii="Times New Roman" w:hAnsi="Times New Roman"/>
                <w:color w:val="000000"/>
                <w:sz w:val="24"/>
                <w:lang w:eastAsia="it-IT"/>
              </w:rPr>
              <w:br/>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567147E2" w14:textId="15402EBA" w:rsidR="004A5D7F" w:rsidRDefault="004A5D7F" w:rsidP="004A5D7F">
      <w:pPr>
        <w:rPr>
          <w:color w:val="C0504D" w:themeColor="accent2"/>
        </w:rPr>
      </w:pPr>
    </w:p>
    <w:p w14:paraId="52DF8064" w14:textId="77777777" w:rsidR="004A5D7F" w:rsidRPr="00422BD7" w:rsidRDefault="004A5D7F" w:rsidP="004A5D7F">
      <w:pPr>
        <w:rPr>
          <w:color w:val="C0504D" w:themeColor="accent2"/>
        </w:rPr>
      </w:pPr>
    </w:p>
    <w:p w14:paraId="5B9F0ED4" w14:textId="77777777" w:rsidR="004A5D7F" w:rsidRDefault="004A5D7F" w:rsidP="00687B07">
      <w:pPr>
        <w:spacing w:after="0" w:line="240" w:lineRule="auto"/>
        <w:rPr>
          <w:rFonts w:ascii="Helvetica" w:eastAsia="Calibri" w:hAnsi="Helvetica" w:cs="Helvetica"/>
          <w:sz w:val="24"/>
          <w:szCs w:val="22"/>
          <w:lang w:val="it-IT" w:eastAsia="it-IT"/>
        </w:rPr>
      </w:pPr>
    </w:p>
    <w:p w14:paraId="3260CA13" w14:textId="51EEDBFB" w:rsidR="00E205A4" w:rsidRDefault="00E205A4" w:rsidP="00E205A4">
      <w:pPr>
        <w:pStyle w:val="Heading2"/>
      </w:pPr>
      <w:bookmarkStart w:id="75" w:name="_Toc405197212"/>
      <w:r>
        <w:t>DELETE API/{RESOURCE}/{ID}</w:t>
      </w:r>
      <w:bookmarkEnd w:id="75"/>
    </w:p>
    <w:p w14:paraId="3D1A9BDE" w14:textId="77777777" w:rsidR="00083202" w:rsidRDefault="00083202" w:rsidP="00E205A4">
      <w:pPr>
        <w:rPr>
          <w:rFonts w:ascii="Helvetica" w:hAnsi="Helvetica" w:cs="Helvetica"/>
          <w:sz w:val="24"/>
          <w:lang w:eastAsia="it-IT"/>
        </w:rPr>
      </w:pPr>
      <w:r>
        <w:rPr>
          <w:rFonts w:ascii="Helvetica" w:hAnsi="Helvetica" w:cs="Helvetica"/>
          <w:sz w:val="24"/>
          <w:lang w:eastAsia="it-IT"/>
        </w:rPr>
        <w:t>No delete operations</w:t>
      </w:r>
    </w:p>
    <w:p w14:paraId="46351078" w14:textId="40DA57E9"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7CC5B610" w14:textId="77777777" w:rsidR="00E205A4" w:rsidRDefault="00E205A4" w:rsidP="00E205A4">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7E68849" w14:textId="77777777" w:rsidR="00E205A4" w:rsidRDefault="00E205A4" w:rsidP="00E205A4">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14:paraId="19F2BBC9" w14:textId="77777777" w:rsidR="00E205A4" w:rsidRPr="001B7861"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14:paraId="101ACB64" w14:textId="77777777" w:rsidR="00E205A4"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14:paraId="70C0D627" w14:textId="77777777" w:rsidR="00E205A4" w:rsidRDefault="00E205A4" w:rsidP="00E205A4">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30E495EC" w14:textId="77777777"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4C584D09" w14:textId="22D9A9E0"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14:paraId="729024FD" w14:textId="77777777"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6BFA0BE2"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t>{RESOURCE}/{ID}</w:t>
            </w: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52959C4C" w14:textId="7DA67827" w:rsidR="00E205A4" w:rsidRPr="00260C4A"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tc>
      </w:tr>
    </w:tbl>
    <w:p w14:paraId="3E133621" w14:textId="77777777" w:rsidR="00E205A4" w:rsidRDefault="00E205A4" w:rsidP="00E205A4">
      <w:pPr>
        <w:rPr>
          <w:rFonts w:ascii="Helvetica" w:hAnsi="Helvetica" w:cs="Helvetica"/>
          <w:sz w:val="24"/>
          <w:lang w:eastAsia="it-IT"/>
        </w:rPr>
      </w:pPr>
    </w:p>
    <w:p w14:paraId="0210553A" w14:textId="77777777" w:rsidR="00E205A4" w:rsidRPr="009A7E65" w:rsidRDefault="00E205A4" w:rsidP="00E205A4">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32977453" w14:textId="3B63C446" w:rsidR="004D2586" w:rsidRDefault="004D2586" w:rsidP="00027B70">
      <w:pPr>
        <w:pStyle w:val="Heading1"/>
      </w:pPr>
      <w:bookmarkStart w:id="76" w:name="_Toc405197213"/>
      <w:r>
        <w:t>API NOTIFICATIOn TEMPLATES</w:t>
      </w:r>
      <w:bookmarkEnd w:id="76"/>
    </w:p>
    <w:p w14:paraId="69413D6E" w14:textId="684AF5A3" w:rsidR="000136A0" w:rsidRDefault="00BE6F0C" w:rsidP="000136A0">
      <w:pPr>
        <w:pStyle w:val="Heading2"/>
      </w:pPr>
      <w:r>
        <w:t xml:space="preserve"> </w:t>
      </w:r>
      <w:bookmarkStart w:id="77" w:name="_Toc405197214"/>
      <w:r w:rsidR="00063871">
        <w:t xml:space="preserve">REGISTER LISTENER </w:t>
      </w:r>
      <w:r w:rsidR="00E007E9">
        <w:t>POST /</w:t>
      </w:r>
      <w:r w:rsidR="00B14A92">
        <w:t>hub</w:t>
      </w:r>
      <w:bookmarkEnd w:id="77"/>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Pr="008E7C2A" w:rsidRDefault="00E007E9" w:rsidP="000136A0">
      <w:pPr>
        <w:rPr>
          <w:rFonts w:ascii="Helvetica" w:hAnsi="Helvetica" w:cs="Helvetica"/>
          <w:sz w:val="24"/>
          <w:lang w:eastAsia="it-IT"/>
        </w:rPr>
      </w:pPr>
      <w:r w:rsidRPr="008E7C2A">
        <w:rPr>
          <w:rFonts w:ascii="Helvetica" w:hAnsi="Helvetica" w:cs="Helvetica"/>
          <w:sz w:val="24"/>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DD7317" w14:paraId="052F908C" w14:textId="77777777" w:rsidTr="000136A0">
        <w:tc>
          <w:tcPr>
            <w:tcW w:w="9720" w:type="dxa"/>
            <w:shd w:val="clear" w:color="auto" w:fill="D9D9D9" w:themeFill="background1" w:themeFillShade="D9"/>
          </w:tcPr>
          <w:p w14:paraId="71E24E7A" w14:textId="05AD0740" w:rsidR="000136A0" w:rsidRPr="008A49A5" w:rsidRDefault="00943A87"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201</w:t>
            </w:r>
          </w:p>
          <w:p w14:paraId="11E99CBA"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Content-Type: application/json</w:t>
            </w:r>
          </w:p>
          <w:p w14:paraId="15FEC215" w14:textId="4E4C9D44" w:rsidR="00943A87" w:rsidRPr="008A49A5" w:rsidRDefault="00943A87" w:rsidP="00943A87">
            <w:pPr>
              <w:spacing w:before="0" w:after="0" w:line="240" w:lineRule="auto"/>
              <w:rPr>
                <w:rFonts w:ascii="Helvetica" w:hAnsi="Helvetica"/>
                <w:szCs w:val="20"/>
                <w:lang w:val="fr-FR" w:eastAsia="it-IT"/>
              </w:rPr>
            </w:pPr>
            <w:r w:rsidRPr="008A49A5">
              <w:rPr>
                <w:rFonts w:ascii="Helvetica" w:hAnsi="Helvetica"/>
                <w:szCs w:val="20"/>
                <w:lang w:val="fr-FR" w:eastAsia="it-IT"/>
              </w:rPr>
              <w:t>Location: /api/hub/42</w:t>
            </w:r>
          </w:p>
          <w:p w14:paraId="4326E93E" w14:textId="77777777" w:rsidR="000136A0" w:rsidRPr="008A49A5" w:rsidRDefault="000136A0" w:rsidP="000136A0">
            <w:pPr>
              <w:spacing w:before="0" w:after="0" w:line="240" w:lineRule="auto"/>
              <w:rPr>
                <w:rFonts w:ascii="Helvetica" w:hAnsi="Helvetica"/>
                <w:szCs w:val="20"/>
                <w:lang w:val="fr-FR" w:eastAsia="it-IT"/>
              </w:rPr>
            </w:pPr>
          </w:p>
          <w:p w14:paraId="46CEC385" w14:textId="55ED792E" w:rsidR="000136A0" w:rsidRPr="008A49A5" w:rsidRDefault="00693B16" w:rsidP="000136A0">
            <w:pPr>
              <w:spacing w:before="0" w:after="0" w:line="240" w:lineRule="auto"/>
              <w:rPr>
                <w:rFonts w:ascii="Helvetica" w:hAnsi="Helvetica"/>
                <w:szCs w:val="20"/>
                <w:lang w:val="fr-FR" w:eastAsia="it-IT"/>
              </w:rPr>
            </w:pPr>
            <w:r w:rsidRPr="008A49A5">
              <w:rPr>
                <w:rFonts w:cs="Arial"/>
                <w:sz w:val="22"/>
                <w:szCs w:val="22"/>
                <w:lang w:val="fr-FR" w:eastAsia="it-IT"/>
              </w:rPr>
              <w:t>{"id":"42","callback":"http://in.listener.com","query":null}</w:t>
            </w:r>
          </w:p>
        </w:tc>
      </w:tr>
    </w:tbl>
    <w:p w14:paraId="17EE629B" w14:textId="481E3ACB" w:rsidR="000136A0" w:rsidRPr="008A49A5" w:rsidRDefault="00063871" w:rsidP="000136A0">
      <w:pPr>
        <w:pStyle w:val="Heading2"/>
        <w:rPr>
          <w:lang w:val="es-ES"/>
        </w:rPr>
      </w:pPr>
      <w:bookmarkStart w:id="78" w:name="_Toc405197215"/>
      <w:r w:rsidRPr="008A49A5">
        <w:rPr>
          <w:lang w:val="es-ES"/>
        </w:rPr>
        <w:t xml:space="preserve">UNREGISTER LISTENER </w:t>
      </w:r>
      <w:r w:rsidR="00943A87" w:rsidRPr="008A49A5">
        <w:rPr>
          <w:lang w:val="es-ES"/>
        </w:rPr>
        <w:t xml:space="preserve">DELETE </w:t>
      </w:r>
      <w:r w:rsidR="00350096" w:rsidRPr="008A49A5">
        <w:rPr>
          <w:lang w:val="es-ES"/>
        </w:rPr>
        <w:t>hub</w:t>
      </w:r>
      <w:r w:rsidR="00943A87" w:rsidRPr="008A49A5">
        <w:rPr>
          <w:lang w:val="es-ES"/>
        </w:rPr>
        <w:t>/{id}</w:t>
      </w:r>
      <w:bookmarkEnd w:id="78"/>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0E57D956" w14:textId="6F1261D4" w:rsidR="000136A0" w:rsidRDefault="00722B80" w:rsidP="000136A0">
      <w:pPr>
        <w:pStyle w:val="Heading2"/>
      </w:pPr>
      <w:bookmarkStart w:id="79" w:name="_Toc405197216"/>
      <w:r>
        <w:t>publish</w:t>
      </w:r>
      <w:r w:rsidR="00063871">
        <w:t xml:space="preserve"> </w:t>
      </w:r>
      <w:r w:rsidR="0073239B">
        <w:t>{EventTYPE}</w:t>
      </w:r>
      <w:r w:rsidR="00063871">
        <w:t xml:space="preserve"> </w:t>
      </w:r>
      <w:r w:rsidR="00FD0BBF">
        <w:t>POST</w:t>
      </w:r>
      <w:r>
        <w:t xml:space="preserve"> /</w:t>
      </w:r>
      <w:r w:rsidR="00FD0BBF">
        <w:t>listener</w:t>
      </w:r>
      <w:bookmarkEnd w:id="79"/>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8A49A5" w:rsidRDefault="009361BA"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POST /client</w:t>
            </w:r>
            <w:r w:rsidR="000136A0" w:rsidRPr="008A49A5">
              <w:rPr>
                <w:rFonts w:ascii="Helvetica" w:hAnsi="Helvetica"/>
                <w:szCs w:val="20"/>
                <w:lang w:val="fr-FR" w:eastAsia="it-IT"/>
              </w:rPr>
              <w:t>/</w:t>
            </w:r>
            <w:r w:rsidRPr="008A49A5">
              <w:rPr>
                <w:rFonts w:ascii="Helvetica" w:hAnsi="Helvetica"/>
                <w:szCs w:val="20"/>
                <w:lang w:val="fr-FR" w:eastAsia="it-IT"/>
              </w:rPr>
              <w:t>listener</w:t>
            </w:r>
          </w:p>
          <w:p w14:paraId="46F919C0"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Accept: application/json</w:t>
            </w:r>
          </w:p>
          <w:p w14:paraId="5D5DBD0E" w14:textId="77777777" w:rsidR="000136A0" w:rsidRPr="008A49A5"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6DF163F2" w14:textId="765C6C8C"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tc>
      </w:tr>
    </w:tbl>
    <w:p w14:paraId="2EA1C29E" w14:textId="77777777" w:rsidR="000136A0" w:rsidRPr="00AF3767" w:rsidRDefault="000136A0" w:rsidP="000136A0">
      <w:pPr>
        <w:rPr>
          <w:rFonts w:ascii="Helvetica" w:hAnsi="Helvetica" w:cs="Helvetica"/>
          <w:sz w:val="24"/>
          <w:lang w:eastAsia="it-IT"/>
        </w:rPr>
      </w:pPr>
    </w:p>
    <w:p w14:paraId="117EB6B6" w14:textId="77777777" w:rsidR="000136A0" w:rsidRPr="00AF3767" w:rsidRDefault="000136A0" w:rsidP="000136A0">
      <w:pPr>
        <w:rPr>
          <w:rFonts w:ascii="Helvetica" w:hAnsi="Helvetica" w:cs="Helvetica"/>
          <w:sz w:val="24"/>
          <w:lang w:eastAsia="it-IT"/>
        </w:rPr>
      </w:pPr>
    </w:p>
    <w:p w14:paraId="09966230" w14:textId="77777777" w:rsidR="003A3577" w:rsidRDefault="003A3577" w:rsidP="0073239B">
      <w:pPr>
        <w:spacing w:after="0" w:line="240" w:lineRule="auto"/>
        <w:rPr>
          <w:rFonts w:ascii="Helvetica" w:eastAsia="Calibri" w:hAnsi="Helvetica" w:cs="Helvetica"/>
          <w:sz w:val="24"/>
          <w:szCs w:val="22"/>
          <w:lang w:val="it-IT" w:eastAsia="it-IT"/>
        </w:rPr>
      </w:pPr>
    </w:p>
    <w:p w14:paraId="12A891EC" w14:textId="2EC65BD7" w:rsidR="003A3577" w:rsidRDefault="004F59A6" w:rsidP="003A3577">
      <w:pPr>
        <w:pStyle w:val="Heading1"/>
      </w:pPr>
      <w:bookmarkStart w:id="80" w:name="_Toc405197217"/>
      <w:r>
        <w:t>lifecycle management</w:t>
      </w:r>
      <w:r w:rsidR="003A3577">
        <w:t xml:space="preserve"> </w:t>
      </w:r>
      <w:r>
        <w:t>Extensions to Catalog</w:t>
      </w:r>
      <w:bookmarkEnd w:id="80"/>
    </w:p>
    <w:p w14:paraId="70769ECF"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67F2C15B" w14:textId="3F8203B8" w:rsidR="003A3577" w:rsidRPr="008E7C2A" w:rsidRDefault="004F59A6"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In </w:t>
      </w:r>
      <w:r w:rsidR="003A3577" w:rsidRPr="008E7C2A">
        <w:rPr>
          <w:rFonts w:ascii="Helvetica" w:hAnsi="Helvetica" w:cs="Helvetica"/>
          <w:sz w:val="24"/>
          <w:lang w:eastAsia="it-IT"/>
        </w:rPr>
        <w:t xml:space="preserve">Lifecycle Management there is a requirement to distinguish between entities existing with different </w:t>
      </w:r>
      <w:r w:rsidRPr="008E7C2A">
        <w:rPr>
          <w:rFonts w:ascii="Helvetica" w:hAnsi="Helvetica" w:cs="Helvetica"/>
          <w:sz w:val="24"/>
          <w:lang w:eastAsia="it-IT"/>
        </w:rPr>
        <w:t>life cycle</w:t>
      </w:r>
      <w:r w:rsidR="003A3577" w:rsidRPr="008E7C2A">
        <w:rPr>
          <w:rFonts w:ascii="Helvetica" w:hAnsi="Helvetica" w:cs="Helvetica"/>
          <w:sz w:val="24"/>
          <w:lang w:eastAsia="it-IT"/>
        </w:rPr>
        <w:t xml:space="preserve"> version numbers and accessible via different ACL mechanisms.</w:t>
      </w:r>
    </w:p>
    <w:p w14:paraId="66F0A9D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same Product Offerings may exist in a Catalog but with different version numbers. </w:t>
      </w:r>
    </w:p>
    <w:p w14:paraId="39B122AE"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It may be possible for an administrator to see all the existing versions or for a partner to see only a subset of all the existing versions. </w:t>
      </w:r>
    </w:p>
    <w:p w14:paraId="5B8C4B2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The entity version number is not dependent on the version number of the API. For example in PLM the same API (running at a specific version number) may be used to retrieve entities with different PLM version numbers.</w:t>
      </w:r>
    </w:p>
    <w:p w14:paraId="302CA848"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In order to distinguish resources representing entities running with different version numbers and accessible though the same API version the following directive can be used /id:(version=x) and the version attribute is added to each entity.</w:t>
      </w:r>
    </w:p>
    <w:tbl>
      <w:tblPr>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4A3159" w14:paraId="5B1ED09B" w14:textId="77777777" w:rsidTr="004F59A6">
        <w:tc>
          <w:tcPr>
            <w:tcW w:w="9720" w:type="dxa"/>
            <w:shd w:val="clear" w:color="auto" w:fill="FFFFFF" w:themeFill="background1"/>
          </w:tcPr>
          <w:p w14:paraId="18890202" w14:textId="77777777" w:rsidR="003A3577" w:rsidRPr="004A3159" w:rsidRDefault="003A3577" w:rsidP="004F59A6">
            <w:pPr>
              <w:rPr>
                <w:rFonts w:ascii="Helvetica" w:hAnsi="Helvetica"/>
                <w:b/>
                <w:lang w:eastAsia="it-IT"/>
              </w:rPr>
            </w:pPr>
          </w:p>
        </w:tc>
      </w:tr>
      <w:tr w:rsidR="003A3577" w:rsidRPr="004A3159" w14:paraId="5FB0CA7B" w14:textId="77777777" w:rsidTr="004F59A6">
        <w:tc>
          <w:tcPr>
            <w:tcW w:w="9720" w:type="dxa"/>
            <w:shd w:val="clear" w:color="auto" w:fill="D9D9D9" w:themeFill="background1" w:themeFillShade="D9"/>
          </w:tcPr>
          <w:p w14:paraId="4835A7E5" w14:textId="77777777" w:rsidR="003A3577" w:rsidRDefault="003A3577" w:rsidP="004F59A6">
            <w:pPr>
              <w:rPr>
                <w:rFonts w:ascii="Times New Roman" w:hAnsi="Times New Roman"/>
                <w:color w:val="640032"/>
                <w:sz w:val="24"/>
                <w:lang w:eastAsia="it-IT"/>
              </w:rPr>
            </w:pPr>
            <w:r>
              <w:rPr>
                <w:rFonts w:ascii="Times New Roman" w:hAnsi="Times New Roman"/>
                <w:color w:val="00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4D76D102" w14:textId="77777777" w:rsidR="003A3577" w:rsidRDefault="003A3577" w:rsidP="004F59A6">
            <w:pPr>
              <w:rPr>
                <w:rFonts w:ascii="Times New Roman" w:hAnsi="Times New Roman"/>
                <w:color w:val="000000"/>
                <w:sz w:val="24"/>
                <w:lang w:eastAsia="it-IT"/>
              </w:rPr>
            </w:pPr>
            <w:r>
              <w:rPr>
                <w:rFonts w:ascii="Times New Roman" w:hAnsi="Times New Roman"/>
                <w:color w:val="000000"/>
                <w:sz w:val="24"/>
                <w:lang w:eastAsia="it-IT"/>
              </w:rPr>
              <w:t>…..</w:t>
            </w:r>
          </w:p>
          <w:p w14:paraId="623D2B3E" w14:textId="77777777" w:rsidR="003A3577" w:rsidRPr="004A3159" w:rsidRDefault="003A3577" w:rsidP="004F59A6">
            <w:pPr>
              <w:rPr>
                <w:rFonts w:ascii="Helvetica" w:hAnsi="Helvetica"/>
                <w:lang w:eastAsia="it-IT"/>
              </w:rPr>
            </w:pPr>
            <w:r>
              <w:rPr>
                <w:rFonts w:ascii="Times New Roman" w:hAnsi="Times New Roman"/>
                <w:color w:val="000000"/>
                <w:sz w:val="24"/>
                <w:lang w:eastAsia="it-IT"/>
              </w:rPr>
              <w:t>}</w:t>
            </w:r>
          </w:p>
        </w:tc>
      </w:tr>
    </w:tbl>
    <w:p w14:paraId="1C54AC2C" w14:textId="77777777" w:rsidR="003A3577" w:rsidRDefault="003A3577" w:rsidP="003A3577">
      <w:pPr>
        <w:widowControl w:val="0"/>
        <w:autoSpaceDE w:val="0"/>
        <w:autoSpaceDN w:val="0"/>
        <w:adjustRightInd w:val="0"/>
        <w:spacing w:after="240"/>
        <w:rPr>
          <w:rFonts w:ascii="Times New Roman" w:hAnsi="Times New Roman"/>
          <w:color w:val="960000"/>
          <w:sz w:val="24"/>
          <w:lang w:eastAsia="it-IT"/>
        </w:rPr>
      </w:pPr>
    </w:p>
    <w:p w14:paraId="775DE581" w14:textId="6B46EC35"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Note that the </w:t>
      </w:r>
      <w:r w:rsidR="004F59A6">
        <w:rPr>
          <w:rFonts w:ascii="Helvetica" w:hAnsi="Helvetica" w:cs="Helvetica"/>
          <w:sz w:val="26"/>
          <w:szCs w:val="26"/>
          <w:lang w:eastAsia="it-IT"/>
        </w:rPr>
        <w:t xml:space="preserve">catlog </w:t>
      </w:r>
      <w:r>
        <w:rPr>
          <w:rFonts w:ascii="Helvetica" w:hAnsi="Helvetica" w:cs="Helvetica"/>
          <w:sz w:val="26"/>
          <w:szCs w:val="26"/>
          <w:lang w:eastAsia="it-IT"/>
        </w:rPr>
        <w:t>resources in this case may have the same ID but may be distinguished by the inclusion of the version number in their ID i.e /42:(version=1.0), /42:(version=2.0).</w:t>
      </w:r>
    </w:p>
    <w:p w14:paraId="683A77AD"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60E24C1" w14:textId="298CC08E"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In the following examples we will assume that two versions of the VirtualStorage Product Offer</w:t>
      </w:r>
      <w:r w:rsidR="004F59A6">
        <w:rPr>
          <w:rFonts w:ascii="Helvetica" w:hAnsi="Helvetica" w:cs="Helvetica"/>
          <w:sz w:val="26"/>
          <w:szCs w:val="26"/>
          <w:lang w:eastAsia="it-IT"/>
        </w:rPr>
        <w:t xml:space="preserve"> exist in the Product Catalog. The </w:t>
      </w:r>
      <w:r>
        <w:rPr>
          <w:rFonts w:ascii="Helvetica" w:hAnsi="Helvetica" w:cs="Helvetica"/>
          <w:sz w:val="26"/>
          <w:szCs w:val="26"/>
          <w:lang w:eastAsia="it-IT"/>
        </w:rPr>
        <w:t xml:space="preserve"> Inactive and Active version</w:t>
      </w:r>
      <w:r w:rsidR="004F59A6">
        <w:rPr>
          <w:rFonts w:ascii="Helvetica" w:hAnsi="Helvetica" w:cs="Helvetica"/>
          <w:sz w:val="26"/>
          <w:szCs w:val="26"/>
          <w:lang w:eastAsia="it-IT"/>
        </w:rPr>
        <w:t>s</w:t>
      </w:r>
      <w:r>
        <w:rPr>
          <w:rFonts w:ascii="Helvetica" w:hAnsi="Helvetica" w:cs="Helvetica"/>
          <w:sz w:val="26"/>
          <w:szCs w:val="26"/>
          <w:lang w:eastAsia="it-IT"/>
        </w:rPr>
        <w:t xml:space="preserve"> respectively version 1.0 and version 2.0.</w:t>
      </w:r>
    </w:p>
    <w:p w14:paraId="591C64E4" w14:textId="5C1D4E05" w:rsidR="003A3577" w:rsidRPr="004A3159" w:rsidRDefault="003A3577" w:rsidP="003A3577">
      <w:pPr>
        <w:pStyle w:val="Heading2"/>
      </w:pPr>
      <w:bookmarkStart w:id="81" w:name="_Toc405197218"/>
      <w:r>
        <w:t xml:space="preserve">Query all versioned </w:t>
      </w:r>
      <w:r w:rsidR="004F59A6">
        <w:t xml:space="preserve">catalog </w:t>
      </w:r>
      <w:r>
        <w:t>resources</w:t>
      </w:r>
      <w:bookmarkEnd w:id="81"/>
      <w:r>
        <w:t xml:space="preserve"> </w:t>
      </w:r>
    </w:p>
    <w:p w14:paraId="081F02A9" w14:textId="77777777" w:rsidR="000C2140" w:rsidRPr="008E7C2A" w:rsidRDefault="000C2140" w:rsidP="000C2140">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Users with different roles may have access to different versions of the entities in the catalog.  For example user A may have access to only the version 1.0 of the entities while user B may have access to version 1.0 and version 2.0.</w:t>
      </w:r>
    </w:p>
    <w:p w14:paraId="315762EF"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Admin user of Catalog have access to all the versions of the resources while non admin users have by default access to only the latest version of the entities in the Catalog.  </w:t>
      </w:r>
    </w:p>
    <w:p w14:paraId="12231529"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following request on the admin endpoint will return all the versioned resources matching a specific ID.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0C43CC5C" w14:textId="77777777" w:rsidTr="004F59A6">
        <w:tc>
          <w:tcPr>
            <w:tcW w:w="9720" w:type="dxa"/>
            <w:shd w:val="clear" w:color="auto" w:fill="FFFFFF" w:themeFill="background1"/>
          </w:tcPr>
          <w:p w14:paraId="66EF7AB8"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4179A514" w14:textId="77777777" w:rsidTr="004F59A6">
        <w:tc>
          <w:tcPr>
            <w:tcW w:w="9720" w:type="dxa"/>
            <w:shd w:val="clear" w:color="auto" w:fill="D9D9D9" w:themeFill="background1" w:themeFillShade="D9"/>
          </w:tcPr>
          <w:p w14:paraId="2003A99C" w14:textId="77777777" w:rsidR="003A3577" w:rsidRPr="008F2108" w:rsidRDefault="003A3577" w:rsidP="004F59A6">
            <w:pPr>
              <w:spacing w:before="0" w:after="0" w:line="240" w:lineRule="auto"/>
              <w:rPr>
                <w:rFonts w:ascii="Helvetica" w:hAnsi="Helvetica"/>
                <w:lang w:eastAsia="it-IT"/>
              </w:rPr>
            </w:pPr>
            <w:r>
              <w:rPr>
                <w:rFonts w:ascii="Helvetica" w:hAnsi="Helvetica"/>
                <w:lang w:eastAsia="it-IT"/>
              </w:rPr>
              <w:t>GET api/admin</w:t>
            </w:r>
            <w:r w:rsidRPr="008F2108">
              <w:rPr>
                <w:rFonts w:ascii="Helvetica" w:hAnsi="Helvetica"/>
                <w:lang w:eastAsia="it-IT"/>
              </w:rPr>
              <w:t>/</w:t>
            </w:r>
            <w:r>
              <w:rPr>
                <w:rFonts w:ascii="Helvetica" w:hAnsi="Helvetica"/>
                <w:lang w:eastAsia="it-IT"/>
              </w:rPr>
              <w:t>catalogManagement/productOffering/?id=VirtualStorage</w:t>
            </w:r>
          </w:p>
          <w:p w14:paraId="478E8463"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BA447C3" w14:textId="77777777" w:rsidTr="004F59A6">
        <w:tc>
          <w:tcPr>
            <w:tcW w:w="9720" w:type="dxa"/>
            <w:shd w:val="clear" w:color="auto" w:fill="FFFFFF" w:themeFill="background1"/>
          </w:tcPr>
          <w:p w14:paraId="72BEC54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632DB9A4" w14:textId="77777777" w:rsidTr="004F59A6">
        <w:tc>
          <w:tcPr>
            <w:tcW w:w="9720" w:type="dxa"/>
            <w:shd w:val="clear" w:color="auto" w:fill="D9D9D9" w:themeFill="background1" w:themeFillShade="D9"/>
          </w:tcPr>
          <w:p w14:paraId="0861B239"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6FEF8E5"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E9F27E9" w14:textId="77777777" w:rsidR="003A3577" w:rsidRPr="00F25475" w:rsidRDefault="003A3577" w:rsidP="004F59A6">
            <w:pPr>
              <w:spacing w:before="0" w:after="0" w:line="240" w:lineRule="auto"/>
              <w:rPr>
                <w:rFonts w:ascii="Helvetica" w:hAnsi="Helvetica"/>
                <w:lang w:eastAsia="it-IT"/>
              </w:rPr>
            </w:pPr>
          </w:p>
          <w:p w14:paraId="5ACACA65"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InActive</w:t>
            </w:r>
            <w:r w:rsidRPr="001F0332">
              <w:rPr>
                <w:rFonts w:ascii="Times New Roman" w:hAnsi="Times New Roman"/>
                <w:color w:val="0000FF"/>
                <w:sz w:val="24"/>
                <w:lang w:eastAsia="it-IT"/>
              </w:rPr>
              <w:t>"</w:t>
            </w:r>
            <w:r>
              <w:rPr>
                <w:rFonts w:ascii="Times New Roman" w:hAnsi="Times New Roman"/>
                <w:color w:val="640032"/>
                <w:sz w:val="24"/>
                <w:lang w:eastAsia="it-IT"/>
              </w:rPr>
              <w:t>,</w:t>
            </w:r>
          </w:p>
          <w:p w14:paraId="30C359BC"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156615B"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79E1B4A6"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39415B">
              <w:rPr>
                <w:rFonts w:ascii="Times New Roman" w:hAnsi="Times New Roman"/>
                <w:color w:val="0000FF"/>
                <w:sz w:val="24"/>
                <w:lang w:eastAsia="it-IT"/>
              </w:rPr>
              <w:t xml:space="preserve"> "</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2DC4747"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37A75C1D"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2A859EE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EBA84E5" w14:textId="4D96A1D4" w:rsidR="003A3577" w:rsidRDefault="003A3577" w:rsidP="003A3577">
      <w:pPr>
        <w:pStyle w:val="Heading2"/>
      </w:pPr>
      <w:bookmarkStart w:id="82" w:name="_Toc405197219"/>
      <w:r>
        <w:t xml:space="preserve">Query a specific versioned </w:t>
      </w:r>
      <w:r w:rsidR="004F59A6">
        <w:t xml:space="preserve">CATALOG </w:t>
      </w:r>
      <w:r>
        <w:t>resource</w:t>
      </w:r>
      <w:bookmarkEnd w:id="82"/>
    </w:p>
    <w:p w14:paraId="44891EBB" w14:textId="26CB30D6"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 xml:space="preserve">In general a non admin API user only has visibility to the latest version number or visibility to a subset of versioned </w:t>
      </w:r>
      <w:r w:rsidR="004F59A6" w:rsidRPr="008E7C2A">
        <w:rPr>
          <w:rFonts w:ascii="Helvetica" w:hAnsi="Helvetica" w:cs="Helvetica"/>
          <w:spacing w:val="0"/>
          <w:sz w:val="24"/>
          <w:szCs w:val="24"/>
          <w:lang w:eastAsia="it-IT"/>
        </w:rPr>
        <w:t xml:space="preserve">catalog </w:t>
      </w:r>
      <w:r w:rsidRPr="008E7C2A">
        <w:rPr>
          <w:rFonts w:ascii="Helvetica" w:hAnsi="Helvetica" w:cs="Helvetica"/>
          <w:spacing w:val="0"/>
          <w:sz w:val="24"/>
          <w:szCs w:val="24"/>
          <w:lang w:eastAsia="it-IT"/>
        </w:rPr>
        <w:t xml:space="preserve">resources.  </w:t>
      </w:r>
    </w:p>
    <w:p w14:paraId="5B6CC818" w14:textId="77777777"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It may be possible for an admin API user to retrieve a resource with a specific version number by using an ID and versioning filtering criteria.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337FD5F2" w14:textId="77777777" w:rsidTr="004F59A6">
        <w:tc>
          <w:tcPr>
            <w:tcW w:w="9720" w:type="dxa"/>
            <w:shd w:val="clear" w:color="auto" w:fill="FFFFFF" w:themeFill="background1"/>
          </w:tcPr>
          <w:p w14:paraId="77452A97"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59428F68" w14:textId="77777777" w:rsidTr="004F59A6">
        <w:tc>
          <w:tcPr>
            <w:tcW w:w="9720" w:type="dxa"/>
            <w:shd w:val="clear" w:color="auto" w:fill="D9D9D9" w:themeFill="background1" w:themeFillShade="D9"/>
          </w:tcPr>
          <w:p w14:paraId="4A3F7EC1"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alogManagement/productOffering/?id=VirtualStorage&amp;version=1.0</w:t>
            </w:r>
          </w:p>
          <w:p w14:paraId="00EE83CA"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ACA7CBB" w14:textId="77777777" w:rsidTr="004F59A6">
        <w:tc>
          <w:tcPr>
            <w:tcW w:w="9720" w:type="dxa"/>
            <w:shd w:val="clear" w:color="auto" w:fill="FFFFFF" w:themeFill="background1"/>
          </w:tcPr>
          <w:p w14:paraId="69847D5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5DB4C17B" w14:textId="77777777" w:rsidTr="004F59A6">
        <w:tc>
          <w:tcPr>
            <w:tcW w:w="9720" w:type="dxa"/>
            <w:shd w:val="clear" w:color="auto" w:fill="D9D9D9" w:themeFill="background1" w:themeFillShade="D9"/>
          </w:tcPr>
          <w:p w14:paraId="651FD5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115D825E"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4B5F1143" w14:textId="77777777" w:rsidR="003A3577" w:rsidRPr="00F25475" w:rsidRDefault="003A3577" w:rsidP="004F59A6">
            <w:pPr>
              <w:spacing w:before="0" w:after="0" w:line="240" w:lineRule="auto"/>
              <w:rPr>
                <w:rFonts w:ascii="Helvetica" w:hAnsi="Helvetica"/>
                <w:lang w:eastAsia="it-IT"/>
              </w:rPr>
            </w:pPr>
          </w:p>
          <w:p w14:paraId="19260B43"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38ACD99"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EFE52A1"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7FEC99D" w14:textId="0A99E945" w:rsidR="003A3577" w:rsidRDefault="003A3577" w:rsidP="003A3577">
      <w:pPr>
        <w:pStyle w:val="Heading2"/>
      </w:pPr>
      <w:bookmarkStart w:id="83" w:name="_Toc405197220"/>
      <w:r>
        <w:t xml:space="preserve">Query current </w:t>
      </w:r>
      <w:r w:rsidR="004F59A6">
        <w:t xml:space="preserve">version of </w:t>
      </w:r>
      <w:r>
        <w:t xml:space="preserve">a </w:t>
      </w:r>
      <w:r w:rsidR="004F59A6">
        <w:t xml:space="preserve">catalog </w:t>
      </w:r>
      <w:r>
        <w:t>resource</w:t>
      </w:r>
      <w:bookmarkEnd w:id="83"/>
    </w:p>
    <w:p w14:paraId="5213E237" w14:textId="52BD24C7" w:rsidR="003A3577" w:rsidRPr="00B24790" w:rsidRDefault="003A3577" w:rsidP="00A95E10">
      <w:pPr>
        <w:pStyle w:val="BodyTextKeep"/>
        <w:ind w:left="0"/>
      </w:pPr>
      <w:r>
        <w:t>By default only the most current version is returned (for admin and non admin).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52AA4075" w14:textId="77777777" w:rsidTr="004F59A6">
        <w:tc>
          <w:tcPr>
            <w:tcW w:w="9720" w:type="dxa"/>
            <w:shd w:val="clear" w:color="auto" w:fill="FFFFFF" w:themeFill="background1"/>
          </w:tcPr>
          <w:p w14:paraId="5FDA3EDB"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0014DB5A" w14:textId="77777777" w:rsidTr="004F59A6">
        <w:tc>
          <w:tcPr>
            <w:tcW w:w="9720" w:type="dxa"/>
            <w:shd w:val="clear" w:color="auto" w:fill="D9D9D9" w:themeFill="background1" w:themeFillShade="D9"/>
          </w:tcPr>
          <w:p w14:paraId="6877ADBB"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alogManagement/productOffering/VirtualStorage</w:t>
            </w:r>
          </w:p>
          <w:p w14:paraId="5250C7FB"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32D120A2" w14:textId="77777777" w:rsidTr="004F59A6">
        <w:tc>
          <w:tcPr>
            <w:tcW w:w="9720" w:type="dxa"/>
            <w:shd w:val="clear" w:color="auto" w:fill="FFFFFF" w:themeFill="background1"/>
          </w:tcPr>
          <w:p w14:paraId="3B2FC624"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152B3669" w14:textId="77777777" w:rsidTr="004F59A6">
        <w:tc>
          <w:tcPr>
            <w:tcW w:w="9720" w:type="dxa"/>
            <w:shd w:val="clear" w:color="auto" w:fill="D9D9D9" w:themeFill="background1" w:themeFillShade="D9"/>
          </w:tcPr>
          <w:p w14:paraId="1BDDA7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17EA2C8"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2379B0A" w14:textId="77777777" w:rsidR="003A3577" w:rsidRPr="00F25475" w:rsidRDefault="003A3577" w:rsidP="004F59A6">
            <w:pPr>
              <w:spacing w:before="0" w:after="0" w:line="240" w:lineRule="auto"/>
              <w:rPr>
                <w:rFonts w:ascii="Helvetica" w:hAnsi="Helvetica"/>
                <w:lang w:eastAsia="it-IT"/>
              </w:rPr>
            </w:pPr>
          </w:p>
          <w:p w14:paraId="7A4393F0"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0D8F5F11"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03ED2D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7B822CA8" w14:textId="412A82F3" w:rsidR="003A3577" w:rsidRDefault="003A3577" w:rsidP="003A3577">
      <w:pPr>
        <w:pStyle w:val="Heading2"/>
      </w:pPr>
      <w:bookmarkStart w:id="84" w:name="_Toc405197221"/>
      <w:r>
        <w:t xml:space="preserve">Create new version of  a  </w:t>
      </w:r>
      <w:r w:rsidR="004F59A6">
        <w:t xml:space="preserve">CATALOG </w:t>
      </w:r>
      <w:r>
        <w:t>resource</w:t>
      </w:r>
      <w:bookmarkEnd w:id="84"/>
    </w:p>
    <w:p w14:paraId="4BF821BE" w14:textId="16EE7A13" w:rsidR="003A3577" w:rsidRDefault="003A3577" w:rsidP="008E7C2A">
      <w:pPr>
        <w:pStyle w:val="BodyTextKeep"/>
        <w:ind w:left="0"/>
      </w:pPr>
      <w:r>
        <w:t xml:space="preserve">POST is used to create a new version of a </w:t>
      </w:r>
      <w:r w:rsidR="004F59A6">
        <w:t xml:space="preserve">catalog </w:t>
      </w:r>
      <w:r>
        <w:t xml:space="preserve">resource. </w:t>
      </w:r>
    </w:p>
    <w:p w14:paraId="0933417B" w14:textId="77777777" w:rsidR="003A3577" w:rsidRDefault="003A3577" w:rsidP="008E7C2A">
      <w:pPr>
        <w:pStyle w:val="BodyTextKeep"/>
        <w:ind w:left="0"/>
      </w:pPr>
      <w:r>
        <w:t>The constraint is that the version numbers for the resource having the same ID must differ.</w:t>
      </w:r>
    </w:p>
    <w:tbl>
      <w:tblPr>
        <w:tblStyle w:val="TableGrid"/>
        <w:tblW w:w="9590" w:type="dxa"/>
        <w:tblInd w:w="-7" w:type="dxa"/>
        <w:tblLook w:val="04A0" w:firstRow="1" w:lastRow="0" w:firstColumn="1" w:lastColumn="0" w:noHBand="0" w:noVBand="1"/>
      </w:tblPr>
      <w:tblGrid>
        <w:gridCol w:w="9590"/>
      </w:tblGrid>
      <w:tr w:rsidR="003A3577" w:rsidRPr="008C13B2" w14:paraId="2327FF63" w14:textId="77777777" w:rsidTr="004F59A6">
        <w:tc>
          <w:tcPr>
            <w:tcW w:w="9590" w:type="dxa"/>
          </w:tcPr>
          <w:p w14:paraId="0E63BBCA"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REQUEST</w:t>
            </w:r>
          </w:p>
        </w:tc>
      </w:tr>
      <w:tr w:rsidR="003A3577" w:rsidRPr="008C13B2" w14:paraId="5C64E814" w14:textId="77777777" w:rsidTr="004F59A6">
        <w:tc>
          <w:tcPr>
            <w:tcW w:w="9590" w:type="dxa"/>
          </w:tcPr>
          <w:p w14:paraId="507D4BFC"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POST catalogManagement/</w:t>
            </w:r>
            <w:r>
              <w:rPr>
                <w:rFonts w:ascii="Helvetica" w:hAnsi="Helvetica"/>
                <w:lang w:eastAsia="it-IT"/>
              </w:rPr>
              <w:t>productOffering</w:t>
            </w:r>
          </w:p>
          <w:p w14:paraId="71D8E646"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Content-type: application/json</w:t>
            </w:r>
          </w:p>
          <w:p w14:paraId="29070291" w14:textId="77777777" w:rsidR="003A3577" w:rsidRPr="00F61F8D" w:rsidRDefault="003A3577" w:rsidP="004F59A6">
            <w:pPr>
              <w:spacing w:before="0" w:after="0" w:line="240" w:lineRule="auto"/>
              <w:rPr>
                <w:rFonts w:ascii="Helvetica" w:hAnsi="Helvetica"/>
                <w:lang w:eastAsia="it-IT"/>
              </w:rPr>
            </w:pPr>
          </w:p>
          <w:p w14:paraId="0CFA4753" w14:textId="77777777" w:rsidR="003A3577" w:rsidRDefault="003A3577" w:rsidP="004F59A6">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88EFC0A" w14:textId="77777777" w:rsidR="003A3577" w:rsidRDefault="003A3577" w:rsidP="004F59A6">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“id”: “VirtualStorage”,</w:t>
            </w:r>
          </w:p>
          <w:p w14:paraId="2067F103"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95D0C9"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6477A0E9" w14:textId="77777777" w:rsidR="003A3577" w:rsidRPr="008C13B2"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r w:rsidR="003A3577" w:rsidRPr="008C13B2" w14:paraId="6F7358FC" w14:textId="77777777" w:rsidTr="004F59A6">
        <w:tc>
          <w:tcPr>
            <w:tcW w:w="9590" w:type="dxa"/>
          </w:tcPr>
          <w:p w14:paraId="26283483"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RESPONSE</w:t>
            </w:r>
          </w:p>
        </w:tc>
      </w:tr>
      <w:tr w:rsidR="003A3577" w:rsidRPr="00260C4A" w14:paraId="2ECE2CB5" w14:textId="77777777" w:rsidTr="004F59A6">
        <w:tc>
          <w:tcPr>
            <w:tcW w:w="9590" w:type="dxa"/>
          </w:tcPr>
          <w:p w14:paraId="37299BC1" w14:textId="77777777" w:rsidR="003A3577" w:rsidRDefault="003A3577" w:rsidP="004F59A6">
            <w:pPr>
              <w:spacing w:before="0" w:after="0" w:line="240" w:lineRule="auto"/>
              <w:rPr>
                <w:rFonts w:ascii="Helvetica" w:hAnsi="Helvetica"/>
                <w:lang w:eastAsia="it-IT"/>
              </w:rPr>
            </w:pPr>
            <w:r>
              <w:rPr>
                <w:rFonts w:ascii="Helvetica" w:hAnsi="Helvetica"/>
                <w:lang w:eastAsia="it-IT"/>
              </w:rPr>
              <w:t>201</w:t>
            </w:r>
          </w:p>
          <w:p w14:paraId="52491DA5" w14:textId="77777777" w:rsidR="003A3577" w:rsidRPr="008C13B2" w:rsidRDefault="003A3577" w:rsidP="004F59A6">
            <w:pPr>
              <w:spacing w:before="0" w:after="0" w:line="240" w:lineRule="auto"/>
              <w:rPr>
                <w:rFonts w:ascii="Helvetica" w:hAnsi="Helvetica"/>
                <w:lang w:eastAsia="it-IT"/>
              </w:rPr>
            </w:pPr>
            <w:r>
              <w:rPr>
                <w:rFonts w:ascii="Helvetica" w:hAnsi="Helvetica"/>
                <w:lang w:eastAsia="it-IT"/>
              </w:rPr>
              <w:t>Content-Type: a</w:t>
            </w:r>
            <w:r w:rsidRPr="008C13B2">
              <w:rPr>
                <w:rFonts w:ascii="Helvetica" w:hAnsi="Helvetica"/>
                <w:lang w:eastAsia="it-IT"/>
              </w:rPr>
              <w:t>pplication/json</w:t>
            </w:r>
          </w:p>
          <w:p w14:paraId="5A03174F" w14:textId="77777777" w:rsidR="003A3577" w:rsidRDefault="003A3577" w:rsidP="004F59A6">
            <w:pPr>
              <w:spacing w:before="0" w:after="0" w:line="240" w:lineRule="auto"/>
              <w:rPr>
                <w:rFonts w:ascii="Helvetica" w:hAnsi="Helvetica"/>
                <w:lang w:eastAsia="it-IT"/>
              </w:rPr>
            </w:pPr>
          </w:p>
          <w:p w14:paraId="43A21FC5"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3DA99BE3" w14:textId="77777777" w:rsidR="003A3577" w:rsidRPr="00260C4A"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bl>
    <w:p w14:paraId="2E2765FE" w14:textId="78868BD7" w:rsidR="003A3577" w:rsidRDefault="003A3577" w:rsidP="003A3577">
      <w:pPr>
        <w:pStyle w:val="Heading2"/>
      </w:pPr>
      <w:bookmarkStart w:id="85" w:name="_Toc405197222"/>
      <w:r>
        <w:t xml:space="preserve">Modify an existing  version of  a  </w:t>
      </w:r>
      <w:r w:rsidR="004F59A6">
        <w:t xml:space="preserve">CATalog </w:t>
      </w:r>
      <w:r>
        <w:t>resource</w:t>
      </w:r>
      <w:bookmarkEnd w:id="85"/>
    </w:p>
    <w:p w14:paraId="38808C81" w14:textId="58FEC724" w:rsidR="003A3577" w:rsidRDefault="003A3577" w:rsidP="008E7C2A">
      <w:pPr>
        <w:pStyle w:val="BodyTextKeep"/>
        <w:ind w:left="0"/>
      </w:pPr>
      <w:r>
        <w:t>By default PATCH or PUT will be acting on</w:t>
      </w:r>
      <w:r w:rsidR="004F59A6">
        <w:t xml:space="preserve">ly on the latest version of a Catalog </w:t>
      </w:r>
      <w:r>
        <w:t>Resource. For example PATCH /…/productOffering/</w:t>
      </w:r>
      <w:r w:rsidRPr="00647962">
        <w:t>VirtualStorage will</w:t>
      </w:r>
      <w:r>
        <w:t xml:space="preserve"> only update the VirtualStoage ProductOffering at Version 2.0 (which is the most current).</w:t>
      </w:r>
    </w:p>
    <w:p w14:paraId="369AF26D" w14:textId="77777777" w:rsidR="003A3577" w:rsidRDefault="003A3577" w:rsidP="008E7C2A">
      <w:pPr>
        <w:pStyle w:val="BodyTextKeep"/>
        <w:ind w:left="0"/>
      </w:pPr>
      <w:r>
        <w:t xml:space="preserve">To update a specific version of an entity the (Version=X) directive is added to the ID (i.e </w:t>
      </w:r>
      <w:r w:rsidRPr="00647962">
        <w:t>/id:(version=x)</w:t>
      </w:r>
      <w:r>
        <w:t xml:space="preserve"> . </w:t>
      </w:r>
    </w:p>
    <w:p w14:paraId="715316F6" w14:textId="77777777" w:rsidR="003A3577" w:rsidRDefault="003A3577" w:rsidP="008E7C2A">
      <w:pPr>
        <w:pStyle w:val="BodyTextKeep"/>
        <w:ind w:left="0"/>
      </w:pPr>
      <w:r>
        <w:t>Note that this capability is only available to API users having the proper authorizations to change the catalog entities with specific version numbers.</w:t>
      </w:r>
    </w:p>
    <w:p w14:paraId="1BA4D3A1" w14:textId="77777777" w:rsidR="003A3577" w:rsidRDefault="003A3577" w:rsidP="008E7C2A">
      <w:pPr>
        <w:pStyle w:val="BodyTextKeep"/>
        <w:ind w:left="0"/>
      </w:pPr>
    </w:p>
    <w:p w14:paraId="4328C3F8" w14:textId="3D38D21E" w:rsidR="003A3577" w:rsidRDefault="003A3577" w:rsidP="00A95E10">
      <w:pPr>
        <w:pStyle w:val="BodyTextKeep"/>
        <w:ind w:left="0"/>
      </w:pPr>
      <w:r>
        <w:t>For example to change the VirtualStorage versioned at 1.0 we could use /productOffering/VirtualStorage(Version=1.0)</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C13B2" w14:paraId="61BF9674" w14:textId="77777777" w:rsidTr="004F59A6">
        <w:tc>
          <w:tcPr>
            <w:tcW w:w="9720" w:type="dxa"/>
            <w:shd w:val="clear" w:color="auto" w:fill="FFFFFF" w:themeFill="background1"/>
          </w:tcPr>
          <w:p w14:paraId="363671FC"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A3577" w:rsidRPr="008C13B2" w14:paraId="127406FC" w14:textId="77777777" w:rsidTr="004F59A6">
        <w:tc>
          <w:tcPr>
            <w:tcW w:w="9720" w:type="dxa"/>
            <w:shd w:val="clear" w:color="auto" w:fill="D9D9D9" w:themeFill="background1" w:themeFillShade="D9"/>
          </w:tcPr>
          <w:p w14:paraId="0DFBCC0A"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PATCH /catalogManagement/productOffering</w:t>
            </w:r>
            <w:r>
              <w:t>/VirtualStorage(Version=1.0)</w:t>
            </w:r>
          </w:p>
          <w:p w14:paraId="0FCF64B1"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256919A" w14:textId="77777777" w:rsidR="003A3577" w:rsidRDefault="003A3577" w:rsidP="004F59A6">
            <w:pPr>
              <w:spacing w:before="0" w:after="0" w:line="240" w:lineRule="auto"/>
              <w:rPr>
                <w:rFonts w:ascii="Helvetica" w:hAnsi="Helvetica"/>
                <w:szCs w:val="20"/>
                <w:lang w:eastAsia="it-IT"/>
              </w:rPr>
            </w:pPr>
          </w:p>
          <w:p w14:paraId="6E1C765E" w14:textId="77777777" w:rsidR="003A3577" w:rsidRDefault="003A3577" w:rsidP="004F59A6">
            <w:pPr>
              <w:spacing w:before="0" w:after="0" w:line="240" w:lineRule="auto"/>
              <w:rPr>
                <w:rFonts w:ascii="Times New Roman" w:hAnsi="Times New Roman"/>
                <w:color w:val="960000"/>
                <w:sz w:val="24"/>
                <w:lang w:eastAsia="it-IT"/>
              </w:rPr>
            </w:pPr>
            <w:r w:rsidRPr="00165FE2">
              <w:rPr>
                <w:rFonts w:ascii="Times New Roman" w:hAnsi="Times New Roman"/>
                <w:color w:val="960000"/>
                <w:sz w:val="24"/>
                <w:lang w:eastAsia="it-IT"/>
              </w:rPr>
              <w:t>{</w:t>
            </w:r>
          </w:p>
          <w:p w14:paraId="54F5E18B" w14:textId="77777777" w:rsidR="003A3577" w:rsidRDefault="003A3577" w:rsidP="004F59A6">
            <w:pPr>
              <w:spacing w:before="0" w:after="0" w:line="240" w:lineRule="auto"/>
              <w:rPr>
                <w:rFonts w:ascii="Times New Roman" w:hAnsi="Times New Roman"/>
                <w:color w:val="960000"/>
                <w:sz w:val="24"/>
                <w:lang w:eastAsia="it-IT"/>
              </w:rPr>
            </w:pPr>
          </w:p>
          <w:p w14:paraId="77DA72D3" w14:textId="77777777" w:rsidR="003A3577" w:rsidRPr="00165FE2" w:rsidRDefault="003A3577" w:rsidP="004F59A6">
            <w:pPr>
              <w:spacing w:before="0" w:after="0" w:line="240" w:lineRule="auto"/>
              <w:rPr>
                <w:rFonts w:ascii="Helvetica" w:hAnsi="Helvetica"/>
                <w:szCs w:val="20"/>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000000"/>
                <w:sz w:val="24"/>
                <w:lang w:eastAsia="it-IT"/>
              </w:rPr>
              <w:br/>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p>
        </w:tc>
      </w:tr>
      <w:tr w:rsidR="003A3577" w:rsidRPr="008C13B2" w14:paraId="1B03984D" w14:textId="77777777" w:rsidTr="004F59A6">
        <w:tc>
          <w:tcPr>
            <w:tcW w:w="9720" w:type="dxa"/>
            <w:shd w:val="clear" w:color="auto" w:fill="FFFFFF" w:themeFill="background1"/>
          </w:tcPr>
          <w:p w14:paraId="083CAE9E"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A3577" w:rsidRPr="00260C4A" w14:paraId="2D642D16" w14:textId="77777777" w:rsidTr="004F59A6">
        <w:tc>
          <w:tcPr>
            <w:tcW w:w="9720" w:type="dxa"/>
            <w:shd w:val="clear" w:color="auto" w:fill="D9D9D9" w:themeFill="background1" w:themeFillShade="D9"/>
          </w:tcPr>
          <w:p w14:paraId="73F67E96"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201</w:t>
            </w:r>
          </w:p>
          <w:p w14:paraId="52633EAC" w14:textId="77777777" w:rsidR="003A3577" w:rsidRPr="008C13B2" w:rsidRDefault="003A3577" w:rsidP="004F59A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446821D4" w14:textId="77777777" w:rsidR="003A3577" w:rsidRDefault="003A3577" w:rsidP="004F59A6">
            <w:pPr>
              <w:spacing w:before="0" w:after="0" w:line="240" w:lineRule="auto"/>
              <w:rPr>
                <w:rFonts w:ascii="Helvetica" w:hAnsi="Helvetica"/>
                <w:szCs w:val="20"/>
                <w:lang w:eastAsia="it-IT"/>
              </w:rPr>
            </w:pPr>
          </w:p>
          <w:p w14:paraId="69E69795" w14:textId="77777777" w:rsidR="003A3577" w:rsidRDefault="003A3577" w:rsidP="004F59A6">
            <w:pPr>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3EAD070E" w14:textId="47E18AFC" w:rsidR="003A3577" w:rsidRPr="00A95E10" w:rsidRDefault="003A3577" w:rsidP="004F59A6">
            <w:pPr>
              <w:rPr>
                <w:rFonts w:ascii="Times New Roman" w:hAnsi="Times New Roman"/>
                <w:color w:val="640032"/>
                <w:sz w:val="24"/>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Pr>
                <w:rFonts w:ascii="Times New Roman" w:hAnsi="Times New Roman"/>
                <w:color w:val="640032"/>
                <w:sz w:val="24"/>
                <w:lang w:eastAsia="it-IT"/>
              </w:rPr>
              <w:t>,</w:t>
            </w:r>
          </w:p>
          <w:p w14:paraId="0EF48353" w14:textId="6D00C103" w:rsidR="003A3577" w:rsidRPr="0081258F" w:rsidRDefault="003A3577" w:rsidP="004F59A6">
            <w:pPr>
              <w:rPr>
                <w:rFonts w:ascii="Times New Roman" w:hAnsi="Times New Roman"/>
                <w:color w:val="960000"/>
                <w:sz w:val="24"/>
                <w:lang w:eastAsia="it-IT"/>
              </w:rPr>
            </w:pPr>
            <w:r>
              <w:rPr>
                <w:rFonts w:ascii="Times New Roman" w:hAnsi="Times New Roman"/>
                <w:color w:val="000000"/>
                <w:sz w:val="24"/>
                <w:lang w:eastAsia="it-IT"/>
              </w:rPr>
              <w:t>…..</w:t>
            </w:r>
          </w:p>
          <w:p w14:paraId="555EB575" w14:textId="77777777" w:rsidR="003A3577" w:rsidRPr="00260C4A" w:rsidRDefault="003A3577" w:rsidP="004F59A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p>
        </w:tc>
      </w:tr>
    </w:tbl>
    <w:p w14:paraId="772267D3"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DFDCF75" w14:textId="77777777" w:rsidR="003A3577" w:rsidRPr="00C3440F" w:rsidRDefault="003A3577" w:rsidP="003A3577">
      <w:pPr>
        <w:pStyle w:val="Heading2"/>
      </w:pPr>
      <w:bookmarkStart w:id="86" w:name="_Toc405197223"/>
      <w:r w:rsidRPr="00C3440F">
        <w:t>Role based Access Control</w:t>
      </w:r>
      <w:bookmarkEnd w:id="86"/>
    </w:p>
    <w:p w14:paraId="66264A03"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The user presents their credentials for authentication</w:t>
      </w:r>
    </w:p>
    <w:p w14:paraId="65F23346"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If the credentials are valid</w:t>
      </w:r>
    </w:p>
    <w:p w14:paraId="17A5EAA2"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1.</w:t>
      </w:r>
      <w:r w:rsidRPr="006B3169">
        <w:rPr>
          <w:rFonts w:ascii="Helvetica" w:hAnsi="Helvetica" w:cs="Helvetica"/>
          <w:sz w:val="26"/>
          <w:szCs w:val="26"/>
          <w:lang w:eastAsia="it-IT"/>
        </w:rPr>
        <w:tab/>
        <w:t xml:space="preserve">The user is given access to the catalog </w:t>
      </w:r>
    </w:p>
    <w:p w14:paraId="53271966"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2.</w:t>
      </w:r>
      <w:r w:rsidRPr="006B3169">
        <w:rPr>
          <w:rFonts w:ascii="Helvetica" w:hAnsi="Helvetica" w:cs="Helvetica"/>
          <w:sz w:val="26"/>
          <w:szCs w:val="26"/>
          <w:lang w:eastAsia="it-IT"/>
        </w:rPr>
        <w:tab/>
        <w:t>As defined by their role(s)</w:t>
      </w:r>
    </w:p>
    <w:p w14:paraId="1E064203"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3.</w:t>
      </w:r>
      <w:r w:rsidRPr="006B3169">
        <w:rPr>
          <w:rFonts w:ascii="Helvetica" w:hAnsi="Helvetica" w:cs="Helvetica"/>
          <w:sz w:val="26"/>
          <w:szCs w:val="26"/>
          <w:lang w:eastAsia="it-IT"/>
        </w:rPr>
        <w:tab/>
        <w:t>As defined by their access rights</w:t>
      </w:r>
    </w:p>
    <w:p w14:paraId="711F2C67"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4.</w:t>
      </w:r>
      <w:r w:rsidRPr="006B3169">
        <w:rPr>
          <w:rFonts w:ascii="Helvetica" w:hAnsi="Helvetica" w:cs="Helvetica"/>
          <w:sz w:val="26"/>
          <w:szCs w:val="26"/>
          <w:lang w:eastAsia="it-IT"/>
        </w:rPr>
        <w:tab/>
        <w:t>As defined by the access type: CRUD, discover</w:t>
      </w:r>
    </w:p>
    <w:p w14:paraId="53F757EA" w14:textId="01309DAC"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Pr>
          <w:rFonts w:ascii="Helvetica" w:hAnsi="Helvetica" w:cs="Helvetica"/>
          <w:sz w:val="26"/>
          <w:szCs w:val="26"/>
          <w:lang w:eastAsia="it-IT"/>
        </w:rPr>
        <w:t xml:space="preserve">5.  </w:t>
      </w:r>
      <w:r w:rsidR="007F16E5">
        <w:rPr>
          <w:rFonts w:ascii="Helvetica" w:hAnsi="Helvetica" w:cs="Helvetica"/>
          <w:sz w:val="26"/>
          <w:szCs w:val="26"/>
          <w:lang w:eastAsia="it-IT"/>
        </w:rPr>
        <w:t xml:space="preserve">    </w:t>
      </w:r>
      <w:r>
        <w:rPr>
          <w:rFonts w:ascii="Helvetica" w:hAnsi="Helvetica" w:cs="Helvetica"/>
          <w:sz w:val="26"/>
          <w:szCs w:val="26"/>
          <w:lang w:eastAsia="it-IT"/>
        </w:rPr>
        <w:t xml:space="preserve"> </w:t>
      </w:r>
      <w:r w:rsidRPr="006B3169">
        <w:rPr>
          <w:rFonts w:ascii="Helvetica" w:hAnsi="Helvetica" w:cs="Helvetica"/>
          <w:sz w:val="26"/>
          <w:szCs w:val="26"/>
          <w:lang w:eastAsia="it-IT"/>
        </w:rPr>
        <w:t xml:space="preserve">As defined by the pre-defined filter  </w:t>
      </w:r>
    </w:p>
    <w:p w14:paraId="52F48672"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For example if they issue a get on a catalog that a party has no access they get an error response</w:t>
      </w:r>
    </w:p>
    <w:p w14:paraId="09D6A679"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Or if they try to modify an area of the catalog but do not have Write Access they get an error response</w:t>
      </w:r>
    </w:p>
    <w:p w14:paraId="0ABD2862" w14:textId="00C1952F"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Normally we </w:t>
      </w:r>
      <w:r w:rsidR="00242158">
        <w:rPr>
          <w:rFonts w:ascii="Helvetica" w:hAnsi="Helvetica" w:cs="Helvetica"/>
          <w:sz w:val="26"/>
          <w:szCs w:val="26"/>
          <w:lang w:eastAsia="it-IT"/>
        </w:rPr>
        <w:t>anticipate that</w:t>
      </w:r>
      <w:r>
        <w:rPr>
          <w:rFonts w:ascii="Helvetica" w:hAnsi="Helvetica" w:cs="Helvetica"/>
          <w:sz w:val="26"/>
          <w:szCs w:val="26"/>
          <w:lang w:eastAsia="it-IT"/>
        </w:rPr>
        <w:t xml:space="preserve"> the </w:t>
      </w:r>
      <w:r w:rsidRPr="006B3169">
        <w:rPr>
          <w:rFonts w:ascii="Helvetica" w:hAnsi="Helvetica" w:cs="Helvetica"/>
          <w:sz w:val="26"/>
          <w:szCs w:val="26"/>
          <w:lang w:eastAsia="it-IT"/>
        </w:rPr>
        <w:t xml:space="preserve"> OAUTH</w:t>
      </w:r>
      <w:r>
        <w:rPr>
          <w:rFonts w:ascii="Helvetica" w:hAnsi="Helvetica" w:cs="Helvetica"/>
          <w:sz w:val="26"/>
          <w:szCs w:val="26"/>
          <w:lang w:eastAsia="it-IT"/>
        </w:rPr>
        <w:t xml:space="preserve">2 or Open ID Connect are used </w:t>
      </w:r>
      <w:r w:rsidRPr="006B3169">
        <w:rPr>
          <w:rFonts w:ascii="Helvetica" w:hAnsi="Helvetica" w:cs="Helvetica"/>
          <w:sz w:val="26"/>
          <w:szCs w:val="26"/>
          <w:lang w:eastAsia="it-IT"/>
        </w:rPr>
        <w:t>as the authorization API</w:t>
      </w:r>
      <w:r>
        <w:rPr>
          <w:rFonts w:ascii="Helvetica" w:hAnsi="Helvetica" w:cs="Helvetica"/>
          <w:sz w:val="26"/>
          <w:szCs w:val="26"/>
          <w:lang w:eastAsia="it-IT"/>
        </w:rPr>
        <w:t>s and that ACL are establisher between authorized parties with regards to</w:t>
      </w:r>
      <w:r w:rsidRPr="006B3169">
        <w:rPr>
          <w:rFonts w:ascii="Helvetica" w:hAnsi="Helvetica" w:cs="Helvetica"/>
          <w:sz w:val="26"/>
          <w:szCs w:val="26"/>
          <w:lang w:eastAsia="it-IT"/>
        </w:rPr>
        <w:t xml:space="preserve"> the content of </w:t>
      </w:r>
      <w:r>
        <w:rPr>
          <w:rFonts w:ascii="Helvetica" w:hAnsi="Helvetica" w:cs="Helvetica"/>
          <w:sz w:val="26"/>
          <w:szCs w:val="26"/>
          <w:lang w:eastAsia="it-IT"/>
        </w:rPr>
        <w:t xml:space="preserve">the Catalog (i.e </w:t>
      </w:r>
      <w:r w:rsidRPr="006B3169">
        <w:rPr>
          <w:rFonts w:ascii="Helvetica" w:hAnsi="Helvetica" w:cs="Helvetica"/>
          <w:sz w:val="26"/>
          <w:szCs w:val="26"/>
          <w:lang w:eastAsia="it-IT"/>
        </w:rPr>
        <w:t xml:space="preserve"> GET </w:t>
      </w:r>
      <w:r>
        <w:rPr>
          <w:rFonts w:ascii="Helvetica" w:hAnsi="Helvetica" w:cs="Helvetica"/>
          <w:sz w:val="26"/>
          <w:szCs w:val="26"/>
          <w:lang w:eastAsia="it-IT"/>
        </w:rPr>
        <w:t>but also</w:t>
      </w:r>
      <w:r w:rsidRPr="006B3169">
        <w:rPr>
          <w:rFonts w:ascii="Helvetica" w:hAnsi="Helvetica" w:cs="Helvetica"/>
          <w:sz w:val="26"/>
          <w:szCs w:val="26"/>
          <w:lang w:eastAsia="it-IT"/>
        </w:rPr>
        <w:t xml:space="preserve"> enable </w:t>
      </w:r>
      <w:r>
        <w:rPr>
          <w:rFonts w:ascii="Helvetica" w:hAnsi="Helvetica" w:cs="Helvetica"/>
          <w:sz w:val="26"/>
          <w:szCs w:val="26"/>
          <w:lang w:eastAsia="it-IT"/>
        </w:rPr>
        <w:t xml:space="preserve">of </w:t>
      </w:r>
      <w:r w:rsidRPr="006B3169">
        <w:rPr>
          <w:rFonts w:ascii="Helvetica" w:hAnsi="Helvetica" w:cs="Helvetica"/>
          <w:sz w:val="26"/>
          <w:szCs w:val="26"/>
          <w:lang w:eastAsia="it-IT"/>
        </w:rPr>
        <w:t>update operations on specific entities</w:t>
      </w:r>
      <w:r>
        <w:rPr>
          <w:rFonts w:ascii="Helvetica" w:hAnsi="Helvetica" w:cs="Helvetica"/>
          <w:sz w:val="26"/>
          <w:szCs w:val="26"/>
          <w:lang w:eastAsia="it-IT"/>
        </w:rPr>
        <w:t>).</w:t>
      </w:r>
    </w:p>
    <w:p w14:paraId="69418C19" w14:textId="77777777" w:rsidR="003A3577" w:rsidRPr="009A7E65" w:rsidRDefault="003A3577"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CA286A">
          <w:headerReference w:type="default" r:id="rId23"/>
          <w:footerReference w:type="default" r:id="rId24"/>
          <w:headerReference w:type="first" r:id="rId25"/>
          <w:footerReference w:type="first" r:id="rId26"/>
          <w:pgSz w:w="11906" w:h="16838"/>
          <w:pgMar w:top="1138" w:right="993" w:bottom="1411" w:left="568" w:header="720" w:footer="720" w:gutter="0"/>
          <w:cols w:space="720"/>
          <w:titlePg/>
          <w:docGrid w:linePitch="360"/>
        </w:sectPr>
      </w:pPr>
    </w:p>
    <w:bookmarkEnd w:id="50"/>
    <w:bookmarkEnd w:id="51"/>
    <w:bookmarkEnd w:id="52"/>
    <w:bookmarkEnd w:id="53"/>
    <w:bookmarkEnd w:id="54"/>
    <w:bookmarkEnd w:id="55"/>
    <w:bookmarkEnd w:id="56"/>
    <w:bookmarkEnd w:id="57"/>
    <w:bookmarkEnd w:id="58"/>
    <w:bookmarkEnd w:id="59"/>
    <w:bookmarkEnd w:id="60"/>
    <w:bookmarkEnd w:id="61"/>
    <w:p w14:paraId="00A0D0CD" w14:textId="77777777" w:rsidR="002360E3" w:rsidRDefault="002360E3" w:rsidP="00B85DF0"/>
    <w:p w14:paraId="3476F967" w14:textId="77777777" w:rsidR="00CA2BB0" w:rsidRDefault="00CA2BB0" w:rsidP="00D27C57">
      <w:pPr>
        <w:pStyle w:val="Heading2"/>
      </w:pPr>
      <w:bookmarkStart w:id="87" w:name="_Toc203490686"/>
      <w:bookmarkStart w:id="88" w:name="_Toc225613461"/>
      <w:bookmarkStart w:id="89" w:name="_Toc225603250"/>
      <w:bookmarkStart w:id="90" w:name="_Toc235288526"/>
      <w:bookmarkStart w:id="91" w:name="_Toc405197224"/>
      <w:r>
        <w:t>Release History</w:t>
      </w:r>
      <w:bookmarkEnd w:id="87"/>
      <w:bookmarkEnd w:id="88"/>
      <w:bookmarkEnd w:id="89"/>
      <w:bookmarkEnd w:id="90"/>
      <w:bookmarkEnd w:id="91"/>
    </w:p>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8A49A5" w:rsidRDefault="000136A0" w:rsidP="00C1614F">
            <w:pPr>
              <w:snapToGrid w:val="0"/>
              <w:rPr>
                <w:lang w:val="fr-FR"/>
              </w:rPr>
            </w:pPr>
            <w:r w:rsidRPr="008A49A5">
              <w:rPr>
                <w:lang w:val="fr-FR"/>
              </w:rPr>
              <w:t>Pierre Gauthier</w:t>
            </w:r>
          </w:p>
          <w:p w14:paraId="21E41385" w14:textId="09CE1622" w:rsidR="000136A0" w:rsidRPr="008A49A5" w:rsidRDefault="000136A0" w:rsidP="00C1614F">
            <w:pPr>
              <w:snapToGrid w:val="0"/>
              <w:rPr>
                <w:lang w:val="fr-FR"/>
              </w:rPr>
            </w:pPr>
            <w:r w:rsidRPr="008A49A5">
              <w:rPr>
                <w:lang w:val="fr-FR"/>
              </w:rPr>
              <w:t>TM Forum</w:t>
            </w:r>
          </w:p>
          <w:p w14:paraId="21450666" w14:textId="77777777" w:rsidR="000136A0" w:rsidRPr="008A49A5" w:rsidRDefault="00AE600E" w:rsidP="000136A0">
            <w:pPr>
              <w:rPr>
                <w:lang w:val="fr-FR"/>
              </w:rPr>
            </w:pPr>
            <w:hyperlink r:id="rId27" w:history="1">
              <w:r w:rsidR="000136A0" w:rsidRPr="008A49A5">
                <w:rPr>
                  <w:rStyle w:val="Hyperlink"/>
                  <w:color w:val="20409A"/>
                  <w:szCs w:val="20"/>
                  <w:shd w:val="clear" w:color="auto" w:fill="FFFFFF"/>
                  <w:lang w:val="fr-FR"/>
                </w:rPr>
                <w:t>pgauthier@tmforum.org</w:t>
              </w:r>
            </w:hyperlink>
          </w:p>
          <w:p w14:paraId="2A2D671F" w14:textId="61961E1E" w:rsidR="000136A0" w:rsidRPr="008A49A5"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69DBCAD7" w:rsidR="004E3E77" w:rsidRDefault="004E3E77" w:rsidP="00CA4C45">
            <w:pPr>
              <w:snapToGrid w:val="0"/>
            </w:pPr>
            <w:r>
              <w:t xml:space="preserve">Updated for use in the </w:t>
            </w:r>
            <w:r w:rsidR="00153B36">
              <w:t>Paris Spec Jam – and rebranded.</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4E10F" w14:textId="77777777" w:rsidR="00D41E7B" w:rsidRDefault="00D41E7B">
      <w:r>
        <w:separator/>
      </w:r>
    </w:p>
  </w:endnote>
  <w:endnote w:type="continuationSeparator" w:id="0">
    <w:p w14:paraId="31F938A9" w14:textId="77777777" w:rsidR="00D41E7B" w:rsidRDefault="00D4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04231A13" w:rsidR="00D41E7B" w:rsidRPr="004E3E77" w:rsidRDefault="00D41E7B" w:rsidP="004E3E77">
    <w:pPr>
      <w:pStyle w:val="Footer"/>
      <w:tabs>
        <w:tab w:val="left" w:pos="3828"/>
      </w:tabs>
      <w:ind w:left="-993"/>
      <w:rPr>
        <w:color w:val="262626"/>
      </w:rPr>
    </w:pPr>
    <w:r>
      <w:rPr>
        <w:color w:val="262626"/>
      </w:rPr>
      <w:t xml:space="preserve">                  </w:t>
    </w:r>
    <w:r w:rsidR="0059119D">
      <w:rPr>
        <w:color w:val="262626"/>
      </w:rPr>
      <w:t xml:space="preserve">                              </w:t>
    </w:r>
    <w:r w:rsidR="00420D99">
      <w:rPr>
        <w:color w:val="262626"/>
      </w:rPr>
      <w:t xml:space="preserve">                       </w:t>
    </w:r>
    <w:r w:rsidRPr="0059119D">
      <w:rPr>
        <w:color w:val="262626"/>
        <w:sz w:val="18"/>
        <w:szCs w:val="18"/>
      </w:rPr>
      <w:t>© TM Forum 201</w:t>
    </w:r>
    <w:r w:rsidR="0059119D" w:rsidRPr="0059119D">
      <w:rPr>
        <w:color w:val="262626"/>
        <w:sz w:val="18"/>
        <w:szCs w:val="18"/>
      </w:rPr>
      <w:t>4</w:t>
    </w:r>
    <w:r w:rsidRPr="0059119D">
      <w:rPr>
        <w:color w:val="262626"/>
        <w:sz w:val="18"/>
        <w:szCs w:val="18"/>
      </w:rPr>
      <w:t>. All Rights Reserved</w:t>
    </w:r>
    <w:r>
      <w:rPr>
        <w:color w:val="262626"/>
      </w:rPr>
      <w:t xml:space="preserve">. </w:t>
    </w:r>
    <w:r>
      <w:rPr>
        <w:color w:val="262626"/>
      </w:rPr>
      <w:tab/>
    </w:r>
    <w:r w:rsidR="0059119D">
      <w:rPr>
        <w:color w:val="262626"/>
      </w:rPr>
      <w:t xml:space="preserve"> </w:t>
    </w:r>
    <w:r w:rsidRPr="0059119D">
      <w:rPr>
        <w:color w:val="262626"/>
        <w:sz w:val="18"/>
        <w:szCs w:val="18"/>
      </w:rPr>
      <w:t xml:space="preserve">Page </w:t>
    </w:r>
    <w:r w:rsidRPr="0059119D">
      <w:rPr>
        <w:rStyle w:val="PageNumber"/>
        <w:color w:val="262626"/>
        <w:sz w:val="18"/>
        <w:szCs w:val="18"/>
      </w:rPr>
      <w:fldChar w:fldCharType="begin"/>
    </w:r>
    <w:r w:rsidRPr="0059119D">
      <w:rPr>
        <w:rStyle w:val="PageNumber"/>
        <w:color w:val="262626"/>
        <w:sz w:val="18"/>
        <w:szCs w:val="18"/>
      </w:rPr>
      <w:instrText xml:space="preserve"> PAGE </w:instrText>
    </w:r>
    <w:r w:rsidRPr="0059119D">
      <w:rPr>
        <w:rStyle w:val="PageNumber"/>
        <w:color w:val="262626"/>
        <w:sz w:val="18"/>
        <w:szCs w:val="18"/>
      </w:rPr>
      <w:fldChar w:fldCharType="separate"/>
    </w:r>
    <w:r w:rsidR="00AE600E">
      <w:rPr>
        <w:rStyle w:val="PageNumber"/>
        <w:noProof/>
        <w:color w:val="262626"/>
        <w:sz w:val="18"/>
        <w:szCs w:val="18"/>
      </w:rPr>
      <w:t>18</w:t>
    </w:r>
    <w:r w:rsidRPr="0059119D">
      <w:rPr>
        <w:rStyle w:val="PageNumber"/>
        <w:color w:val="262626"/>
        <w:sz w:val="18"/>
        <w:szCs w:val="18"/>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060EBC6D" w:rsidR="00D41E7B" w:rsidRPr="004E3E77" w:rsidRDefault="00D41E7B"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4E6EE" w14:textId="77777777" w:rsidR="00D41E7B" w:rsidRDefault="00D41E7B">
      <w:r>
        <w:separator/>
      </w:r>
    </w:p>
  </w:footnote>
  <w:footnote w:type="continuationSeparator" w:id="0">
    <w:p w14:paraId="69974D37" w14:textId="77777777" w:rsidR="00D41E7B" w:rsidRDefault="00D41E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51A6B3E7" w:rsidR="00D41E7B" w:rsidRDefault="00D41E7B" w:rsidP="004E3E77">
    <w:pPr>
      <w:pStyle w:val="Header"/>
    </w:pPr>
    <w:r w:rsidRPr="00BA3BFF">
      <w:t>P</w:t>
    </w:r>
    <w:r>
      <w:t xml:space="preserve">roduct Catalog Management </w:t>
    </w:r>
    <w:r w:rsidR="00C87A6E">
      <w:t>API REST Specification</w:t>
    </w:r>
    <w:r w:rsidR="0059119D">
      <w:rPr>
        <w:noProof/>
      </w:rPr>
      <w:t xml:space="preserve"> </w:t>
    </w:r>
    <w:r w:rsidR="00153B36">
      <w:rPr>
        <w:noProof/>
      </w:rPr>
      <w:t xml:space="preserve">             </w:t>
    </w:r>
    <w:r w:rsidR="0059119D">
      <w:rPr>
        <w:noProof/>
      </w:rPr>
      <w:t xml:space="preserve">      </w:t>
    </w:r>
    <w:r w:rsidR="00C87A6E">
      <w:rPr>
        <w:noProof/>
      </w:rPr>
      <w:t xml:space="preserve">               </w:t>
    </w:r>
    <w:r w:rsidR="0059119D">
      <w:rPr>
        <w:noProof/>
      </w:rPr>
      <w:t xml:space="preserve">     </w:t>
    </w:r>
    <w:r w:rsidR="00153B36">
      <w:rPr>
        <w:noProof/>
      </w:rPr>
      <w:drawing>
        <wp:inline distT="0" distB="0" distL="0" distR="0" wp14:anchorId="51056649" wp14:editId="5731D4B0">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sidR="0059119D">
      <w:rPr>
        <w:noProof/>
      </w:rPr>
      <w:t xml:space="preserve">       </w:t>
    </w:r>
  </w:p>
  <w:p w14:paraId="6EAB639E" w14:textId="438EB122" w:rsidR="00D41E7B" w:rsidRPr="004E3E77" w:rsidRDefault="00D41E7B" w:rsidP="004E3E77">
    <w:pPr>
      <w:pStyle w:val="Header"/>
      <w:ind w:left="-993"/>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D41E7B" w:rsidRDefault="00D41E7B">
    <w:pPr>
      <w:pStyle w:val="Header"/>
    </w:pPr>
    <w:r>
      <w:rPr>
        <w:noProof/>
      </w:rPr>
      <w:drawing>
        <wp:anchor distT="0" distB="0" distL="114300" distR="114300" simplePos="0" relativeHeight="251657728"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9">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5F83C79"/>
    <w:multiLevelType w:val="singleLevel"/>
    <w:tmpl w:val="A28C3F4C"/>
    <w:lvl w:ilvl="0">
      <w:numFmt w:val="bullet"/>
      <w:lvlText w:val=""/>
      <w:lvlJc w:val="left"/>
      <w:pPr>
        <w:tabs>
          <w:tab w:val="num" w:pos="3240"/>
        </w:tabs>
        <w:ind w:left="3240" w:hanging="360"/>
      </w:pPr>
      <w:rPr>
        <w:rFonts w:ascii="Wingdings" w:hAnsi="Wingdings" w:hint="default"/>
      </w:rPr>
    </w:lvl>
  </w:abstractNum>
  <w:abstractNum w:abstractNumId="16">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8"/>
  </w:num>
  <w:num w:numId="5">
    <w:abstractNumId w:val="26"/>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3"/>
  </w:num>
  <w:num w:numId="10">
    <w:abstractNumId w:val="10"/>
  </w:num>
  <w:num w:numId="11">
    <w:abstractNumId w:val="14"/>
  </w:num>
  <w:num w:numId="12">
    <w:abstractNumId w:val="12"/>
  </w:num>
  <w:num w:numId="13">
    <w:abstractNumId w:val="19"/>
  </w:num>
  <w:num w:numId="14">
    <w:abstractNumId w:val="9"/>
  </w:num>
  <w:num w:numId="15">
    <w:abstractNumId w:val="29"/>
  </w:num>
  <w:num w:numId="16">
    <w:abstractNumId w:val="22"/>
  </w:num>
  <w:num w:numId="17">
    <w:abstractNumId w:val="28"/>
  </w:num>
  <w:num w:numId="18">
    <w:abstractNumId w:val="20"/>
  </w:num>
  <w:num w:numId="19">
    <w:abstractNumId w:val="32"/>
  </w:num>
  <w:num w:numId="20">
    <w:abstractNumId w:val="13"/>
  </w:num>
  <w:num w:numId="21">
    <w:abstractNumId w:val="27"/>
  </w:num>
  <w:num w:numId="22">
    <w:abstractNumId w:val="25"/>
  </w:num>
  <w:num w:numId="23">
    <w:abstractNumId w:val="33"/>
  </w:num>
  <w:num w:numId="24">
    <w:abstractNumId w:val="7"/>
  </w:num>
  <w:num w:numId="25">
    <w:abstractNumId w:val="35"/>
  </w:num>
  <w:num w:numId="26">
    <w:abstractNumId w:val="16"/>
  </w:num>
  <w:num w:numId="27">
    <w:abstractNumId w:val="21"/>
  </w:num>
  <w:num w:numId="28">
    <w:abstractNumId w:val="17"/>
  </w:num>
  <w:num w:numId="29">
    <w:abstractNumId w:val="24"/>
  </w:num>
  <w:num w:numId="30">
    <w:abstractNumId w:val="15"/>
  </w:num>
  <w:num w:numId="31">
    <w:abstractNumId w:val="5"/>
  </w:num>
  <w:num w:numId="32">
    <w:abstractNumId w:val="11"/>
  </w:num>
  <w:num w:numId="3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E61"/>
    <w:rsid w:val="000010C7"/>
    <w:rsid w:val="00001E72"/>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17E89"/>
    <w:rsid w:val="00020796"/>
    <w:rsid w:val="00021139"/>
    <w:rsid w:val="0002122B"/>
    <w:rsid w:val="000227B8"/>
    <w:rsid w:val="00022FCC"/>
    <w:rsid w:val="00023197"/>
    <w:rsid w:val="00024BF8"/>
    <w:rsid w:val="00024E57"/>
    <w:rsid w:val="000251E9"/>
    <w:rsid w:val="0002553C"/>
    <w:rsid w:val="00026285"/>
    <w:rsid w:val="000269EE"/>
    <w:rsid w:val="0002725A"/>
    <w:rsid w:val="00027555"/>
    <w:rsid w:val="00027B70"/>
    <w:rsid w:val="000308A5"/>
    <w:rsid w:val="00030CEF"/>
    <w:rsid w:val="000319CD"/>
    <w:rsid w:val="00032224"/>
    <w:rsid w:val="00032BFA"/>
    <w:rsid w:val="00036534"/>
    <w:rsid w:val="00040C31"/>
    <w:rsid w:val="00041418"/>
    <w:rsid w:val="00041693"/>
    <w:rsid w:val="00041C17"/>
    <w:rsid w:val="00043FDB"/>
    <w:rsid w:val="00044637"/>
    <w:rsid w:val="000448A2"/>
    <w:rsid w:val="000452D2"/>
    <w:rsid w:val="00046C6A"/>
    <w:rsid w:val="00046E20"/>
    <w:rsid w:val="000502C6"/>
    <w:rsid w:val="00052EA8"/>
    <w:rsid w:val="00053686"/>
    <w:rsid w:val="00053A75"/>
    <w:rsid w:val="00056A20"/>
    <w:rsid w:val="0006269D"/>
    <w:rsid w:val="00062A01"/>
    <w:rsid w:val="00063871"/>
    <w:rsid w:val="00064C0E"/>
    <w:rsid w:val="00065268"/>
    <w:rsid w:val="00065AF2"/>
    <w:rsid w:val="000663A1"/>
    <w:rsid w:val="00066EED"/>
    <w:rsid w:val="0006723A"/>
    <w:rsid w:val="00067BE2"/>
    <w:rsid w:val="000735CA"/>
    <w:rsid w:val="00073740"/>
    <w:rsid w:val="00073B42"/>
    <w:rsid w:val="000758BE"/>
    <w:rsid w:val="00076949"/>
    <w:rsid w:val="00076FBD"/>
    <w:rsid w:val="00081639"/>
    <w:rsid w:val="00081F36"/>
    <w:rsid w:val="000828DA"/>
    <w:rsid w:val="00083202"/>
    <w:rsid w:val="00083F5D"/>
    <w:rsid w:val="00083F8B"/>
    <w:rsid w:val="00084F0D"/>
    <w:rsid w:val="000857AF"/>
    <w:rsid w:val="00086932"/>
    <w:rsid w:val="000876D8"/>
    <w:rsid w:val="00087842"/>
    <w:rsid w:val="00090BB5"/>
    <w:rsid w:val="000928BE"/>
    <w:rsid w:val="00093242"/>
    <w:rsid w:val="000933AF"/>
    <w:rsid w:val="00093465"/>
    <w:rsid w:val="00093B40"/>
    <w:rsid w:val="0009506F"/>
    <w:rsid w:val="00095C4D"/>
    <w:rsid w:val="00095F66"/>
    <w:rsid w:val="000967C1"/>
    <w:rsid w:val="00096A4E"/>
    <w:rsid w:val="00096F01"/>
    <w:rsid w:val="000971BD"/>
    <w:rsid w:val="000A05ED"/>
    <w:rsid w:val="000A0795"/>
    <w:rsid w:val="000A10AC"/>
    <w:rsid w:val="000A1A6B"/>
    <w:rsid w:val="000A2233"/>
    <w:rsid w:val="000A34C9"/>
    <w:rsid w:val="000A4286"/>
    <w:rsid w:val="000A654C"/>
    <w:rsid w:val="000A7167"/>
    <w:rsid w:val="000A7FB8"/>
    <w:rsid w:val="000B0D6A"/>
    <w:rsid w:val="000B0F1C"/>
    <w:rsid w:val="000B27CA"/>
    <w:rsid w:val="000B4828"/>
    <w:rsid w:val="000B48A0"/>
    <w:rsid w:val="000B599E"/>
    <w:rsid w:val="000C0AD7"/>
    <w:rsid w:val="000C0F15"/>
    <w:rsid w:val="000C151F"/>
    <w:rsid w:val="000C2140"/>
    <w:rsid w:val="000C33EE"/>
    <w:rsid w:val="000C357C"/>
    <w:rsid w:val="000C54E5"/>
    <w:rsid w:val="000C5AF2"/>
    <w:rsid w:val="000C76D7"/>
    <w:rsid w:val="000D02D7"/>
    <w:rsid w:val="000D040B"/>
    <w:rsid w:val="000D114D"/>
    <w:rsid w:val="000D1B23"/>
    <w:rsid w:val="000D2A03"/>
    <w:rsid w:val="000D304C"/>
    <w:rsid w:val="000D382A"/>
    <w:rsid w:val="000D429B"/>
    <w:rsid w:val="000D4CE3"/>
    <w:rsid w:val="000D5E53"/>
    <w:rsid w:val="000D6918"/>
    <w:rsid w:val="000D79E0"/>
    <w:rsid w:val="000D7A5C"/>
    <w:rsid w:val="000E10A0"/>
    <w:rsid w:val="000E1600"/>
    <w:rsid w:val="000E1BC6"/>
    <w:rsid w:val="000E3039"/>
    <w:rsid w:val="000E31D5"/>
    <w:rsid w:val="000E3573"/>
    <w:rsid w:val="000E37D3"/>
    <w:rsid w:val="000E3CD4"/>
    <w:rsid w:val="000E4302"/>
    <w:rsid w:val="000E5D4E"/>
    <w:rsid w:val="000E6E94"/>
    <w:rsid w:val="000F1502"/>
    <w:rsid w:val="000F4B6E"/>
    <w:rsid w:val="000F5927"/>
    <w:rsid w:val="001000B3"/>
    <w:rsid w:val="00101047"/>
    <w:rsid w:val="00101F3F"/>
    <w:rsid w:val="00102C67"/>
    <w:rsid w:val="00103101"/>
    <w:rsid w:val="00104694"/>
    <w:rsid w:val="00104970"/>
    <w:rsid w:val="00105299"/>
    <w:rsid w:val="00105550"/>
    <w:rsid w:val="001056B1"/>
    <w:rsid w:val="001072F2"/>
    <w:rsid w:val="00107C1B"/>
    <w:rsid w:val="00110DDC"/>
    <w:rsid w:val="00110EAF"/>
    <w:rsid w:val="001111EF"/>
    <w:rsid w:val="00111666"/>
    <w:rsid w:val="00111F6B"/>
    <w:rsid w:val="00112D72"/>
    <w:rsid w:val="00115245"/>
    <w:rsid w:val="00115257"/>
    <w:rsid w:val="00115BCD"/>
    <w:rsid w:val="00117439"/>
    <w:rsid w:val="00117D60"/>
    <w:rsid w:val="00117D77"/>
    <w:rsid w:val="00120311"/>
    <w:rsid w:val="00122082"/>
    <w:rsid w:val="001221C9"/>
    <w:rsid w:val="00122530"/>
    <w:rsid w:val="00123358"/>
    <w:rsid w:val="0012356C"/>
    <w:rsid w:val="00123BF9"/>
    <w:rsid w:val="0012454D"/>
    <w:rsid w:val="001253B4"/>
    <w:rsid w:val="0012646B"/>
    <w:rsid w:val="001264D3"/>
    <w:rsid w:val="00130CD5"/>
    <w:rsid w:val="00130E0C"/>
    <w:rsid w:val="00132147"/>
    <w:rsid w:val="0013215C"/>
    <w:rsid w:val="0013297A"/>
    <w:rsid w:val="001344A1"/>
    <w:rsid w:val="001345E2"/>
    <w:rsid w:val="00135743"/>
    <w:rsid w:val="00135E47"/>
    <w:rsid w:val="001362E8"/>
    <w:rsid w:val="0013707B"/>
    <w:rsid w:val="00137738"/>
    <w:rsid w:val="0014055F"/>
    <w:rsid w:val="00140ED8"/>
    <w:rsid w:val="0014110E"/>
    <w:rsid w:val="00141A19"/>
    <w:rsid w:val="00141BCD"/>
    <w:rsid w:val="00142068"/>
    <w:rsid w:val="00142629"/>
    <w:rsid w:val="00142CE2"/>
    <w:rsid w:val="00144754"/>
    <w:rsid w:val="00144E78"/>
    <w:rsid w:val="00145683"/>
    <w:rsid w:val="00146422"/>
    <w:rsid w:val="00146F1D"/>
    <w:rsid w:val="00147258"/>
    <w:rsid w:val="00147DAC"/>
    <w:rsid w:val="0015098B"/>
    <w:rsid w:val="00150B65"/>
    <w:rsid w:val="0015154D"/>
    <w:rsid w:val="001517E6"/>
    <w:rsid w:val="00152EA8"/>
    <w:rsid w:val="00153783"/>
    <w:rsid w:val="00153B36"/>
    <w:rsid w:val="00153ED3"/>
    <w:rsid w:val="00154CE0"/>
    <w:rsid w:val="00154FEC"/>
    <w:rsid w:val="001559B3"/>
    <w:rsid w:val="0015757E"/>
    <w:rsid w:val="001622AB"/>
    <w:rsid w:val="0016392C"/>
    <w:rsid w:val="00164638"/>
    <w:rsid w:val="00165FE2"/>
    <w:rsid w:val="00166138"/>
    <w:rsid w:val="0016626C"/>
    <w:rsid w:val="001664EB"/>
    <w:rsid w:val="00170764"/>
    <w:rsid w:val="00170972"/>
    <w:rsid w:val="00171407"/>
    <w:rsid w:val="00172EB7"/>
    <w:rsid w:val="00172F28"/>
    <w:rsid w:val="00173337"/>
    <w:rsid w:val="0017335A"/>
    <w:rsid w:val="00173F49"/>
    <w:rsid w:val="001749D9"/>
    <w:rsid w:val="00174AD6"/>
    <w:rsid w:val="0017520F"/>
    <w:rsid w:val="001756EB"/>
    <w:rsid w:val="00175DE5"/>
    <w:rsid w:val="00175E2C"/>
    <w:rsid w:val="00176BD6"/>
    <w:rsid w:val="00180020"/>
    <w:rsid w:val="0018024A"/>
    <w:rsid w:val="0018068D"/>
    <w:rsid w:val="00181AAC"/>
    <w:rsid w:val="00181E03"/>
    <w:rsid w:val="00182195"/>
    <w:rsid w:val="00182A5E"/>
    <w:rsid w:val="0018384E"/>
    <w:rsid w:val="0018405B"/>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116B"/>
    <w:rsid w:val="001A1FCB"/>
    <w:rsid w:val="001A2C69"/>
    <w:rsid w:val="001A348F"/>
    <w:rsid w:val="001A39E2"/>
    <w:rsid w:val="001A3DB2"/>
    <w:rsid w:val="001A5771"/>
    <w:rsid w:val="001A6CE3"/>
    <w:rsid w:val="001A6D11"/>
    <w:rsid w:val="001A7F4B"/>
    <w:rsid w:val="001B0708"/>
    <w:rsid w:val="001B0AD8"/>
    <w:rsid w:val="001B317B"/>
    <w:rsid w:val="001B35BF"/>
    <w:rsid w:val="001B3D5A"/>
    <w:rsid w:val="001B3DB9"/>
    <w:rsid w:val="001B3DF4"/>
    <w:rsid w:val="001B5EA5"/>
    <w:rsid w:val="001B5EB0"/>
    <w:rsid w:val="001B6DAC"/>
    <w:rsid w:val="001B7861"/>
    <w:rsid w:val="001C0565"/>
    <w:rsid w:val="001C0769"/>
    <w:rsid w:val="001C1AF5"/>
    <w:rsid w:val="001C1B1D"/>
    <w:rsid w:val="001C1D58"/>
    <w:rsid w:val="001C1FEC"/>
    <w:rsid w:val="001C3F58"/>
    <w:rsid w:val="001C4706"/>
    <w:rsid w:val="001C4E08"/>
    <w:rsid w:val="001C542C"/>
    <w:rsid w:val="001C6F04"/>
    <w:rsid w:val="001D087D"/>
    <w:rsid w:val="001D1412"/>
    <w:rsid w:val="001D2121"/>
    <w:rsid w:val="001D2D64"/>
    <w:rsid w:val="001D355E"/>
    <w:rsid w:val="001D4731"/>
    <w:rsid w:val="001D5033"/>
    <w:rsid w:val="001D5329"/>
    <w:rsid w:val="001D57CE"/>
    <w:rsid w:val="001D588B"/>
    <w:rsid w:val="001D5B9F"/>
    <w:rsid w:val="001D61BF"/>
    <w:rsid w:val="001D6FE5"/>
    <w:rsid w:val="001D7546"/>
    <w:rsid w:val="001D787F"/>
    <w:rsid w:val="001E14BC"/>
    <w:rsid w:val="001E19E8"/>
    <w:rsid w:val="001E1C07"/>
    <w:rsid w:val="001E2175"/>
    <w:rsid w:val="001E25C1"/>
    <w:rsid w:val="001E2668"/>
    <w:rsid w:val="001E2845"/>
    <w:rsid w:val="001E2E9D"/>
    <w:rsid w:val="001E3464"/>
    <w:rsid w:val="001E3B83"/>
    <w:rsid w:val="001E3C81"/>
    <w:rsid w:val="001E47B5"/>
    <w:rsid w:val="001E4859"/>
    <w:rsid w:val="001E4AB2"/>
    <w:rsid w:val="001E5866"/>
    <w:rsid w:val="001E59AE"/>
    <w:rsid w:val="001E791D"/>
    <w:rsid w:val="001E7D71"/>
    <w:rsid w:val="001F0332"/>
    <w:rsid w:val="001F03E3"/>
    <w:rsid w:val="001F1051"/>
    <w:rsid w:val="001F1325"/>
    <w:rsid w:val="001F1A4B"/>
    <w:rsid w:val="001F21AE"/>
    <w:rsid w:val="001F267C"/>
    <w:rsid w:val="001F2C9D"/>
    <w:rsid w:val="001F5733"/>
    <w:rsid w:val="001F5B40"/>
    <w:rsid w:val="001F5C00"/>
    <w:rsid w:val="001F65DA"/>
    <w:rsid w:val="001F69D3"/>
    <w:rsid w:val="001F73A8"/>
    <w:rsid w:val="001F79A7"/>
    <w:rsid w:val="002041C7"/>
    <w:rsid w:val="00205370"/>
    <w:rsid w:val="002058AB"/>
    <w:rsid w:val="00207566"/>
    <w:rsid w:val="00207976"/>
    <w:rsid w:val="002079D3"/>
    <w:rsid w:val="002079FA"/>
    <w:rsid w:val="00210D4F"/>
    <w:rsid w:val="002113BE"/>
    <w:rsid w:val="00212AF4"/>
    <w:rsid w:val="00215808"/>
    <w:rsid w:val="002158D6"/>
    <w:rsid w:val="00215B9B"/>
    <w:rsid w:val="00215FA3"/>
    <w:rsid w:val="00216741"/>
    <w:rsid w:val="0021681A"/>
    <w:rsid w:val="00216A97"/>
    <w:rsid w:val="00216CE2"/>
    <w:rsid w:val="00221DE5"/>
    <w:rsid w:val="00222105"/>
    <w:rsid w:val="00222BE4"/>
    <w:rsid w:val="002243D1"/>
    <w:rsid w:val="002249CC"/>
    <w:rsid w:val="00224BD4"/>
    <w:rsid w:val="002266B4"/>
    <w:rsid w:val="00227383"/>
    <w:rsid w:val="0023133E"/>
    <w:rsid w:val="00233975"/>
    <w:rsid w:val="002345CA"/>
    <w:rsid w:val="0023590F"/>
    <w:rsid w:val="00236072"/>
    <w:rsid w:val="002360E3"/>
    <w:rsid w:val="00236A8D"/>
    <w:rsid w:val="00237AD3"/>
    <w:rsid w:val="00240ADB"/>
    <w:rsid w:val="00240E2E"/>
    <w:rsid w:val="00242158"/>
    <w:rsid w:val="0024233C"/>
    <w:rsid w:val="00242E18"/>
    <w:rsid w:val="00245A0A"/>
    <w:rsid w:val="00245F7D"/>
    <w:rsid w:val="00246A30"/>
    <w:rsid w:val="0024793B"/>
    <w:rsid w:val="002479D1"/>
    <w:rsid w:val="002513CA"/>
    <w:rsid w:val="00251BE2"/>
    <w:rsid w:val="00252837"/>
    <w:rsid w:val="00254CAE"/>
    <w:rsid w:val="0025515C"/>
    <w:rsid w:val="00256A3B"/>
    <w:rsid w:val="00257D03"/>
    <w:rsid w:val="00260C4A"/>
    <w:rsid w:val="00261DDD"/>
    <w:rsid w:val="0026205D"/>
    <w:rsid w:val="002621B8"/>
    <w:rsid w:val="002626E4"/>
    <w:rsid w:val="0026377B"/>
    <w:rsid w:val="002639D4"/>
    <w:rsid w:val="00263C4D"/>
    <w:rsid w:val="00263F4F"/>
    <w:rsid w:val="002640F4"/>
    <w:rsid w:val="0026516B"/>
    <w:rsid w:val="00266D7A"/>
    <w:rsid w:val="0027010B"/>
    <w:rsid w:val="00274235"/>
    <w:rsid w:val="0027469F"/>
    <w:rsid w:val="00274F13"/>
    <w:rsid w:val="00281347"/>
    <w:rsid w:val="002816E7"/>
    <w:rsid w:val="00282039"/>
    <w:rsid w:val="00283517"/>
    <w:rsid w:val="00283545"/>
    <w:rsid w:val="002843EA"/>
    <w:rsid w:val="002846B3"/>
    <w:rsid w:val="00285391"/>
    <w:rsid w:val="00286946"/>
    <w:rsid w:val="00287600"/>
    <w:rsid w:val="00287E2D"/>
    <w:rsid w:val="0029012B"/>
    <w:rsid w:val="002901A3"/>
    <w:rsid w:val="00291EC0"/>
    <w:rsid w:val="00292020"/>
    <w:rsid w:val="00292596"/>
    <w:rsid w:val="00292736"/>
    <w:rsid w:val="00292AA1"/>
    <w:rsid w:val="002931DA"/>
    <w:rsid w:val="00293AED"/>
    <w:rsid w:val="00294541"/>
    <w:rsid w:val="00295C67"/>
    <w:rsid w:val="002960C4"/>
    <w:rsid w:val="0029742B"/>
    <w:rsid w:val="002A030D"/>
    <w:rsid w:val="002A0DB3"/>
    <w:rsid w:val="002A18AB"/>
    <w:rsid w:val="002A1FC5"/>
    <w:rsid w:val="002A2444"/>
    <w:rsid w:val="002A491E"/>
    <w:rsid w:val="002A524A"/>
    <w:rsid w:val="002A5354"/>
    <w:rsid w:val="002A6E40"/>
    <w:rsid w:val="002B0AA7"/>
    <w:rsid w:val="002B10FE"/>
    <w:rsid w:val="002B212B"/>
    <w:rsid w:val="002B235C"/>
    <w:rsid w:val="002B2F73"/>
    <w:rsid w:val="002B308B"/>
    <w:rsid w:val="002B3FE4"/>
    <w:rsid w:val="002B4A06"/>
    <w:rsid w:val="002B51E3"/>
    <w:rsid w:val="002B6108"/>
    <w:rsid w:val="002B6E8C"/>
    <w:rsid w:val="002B7681"/>
    <w:rsid w:val="002B7CBB"/>
    <w:rsid w:val="002C0F96"/>
    <w:rsid w:val="002C0FA0"/>
    <w:rsid w:val="002C1793"/>
    <w:rsid w:val="002C1DC7"/>
    <w:rsid w:val="002C2260"/>
    <w:rsid w:val="002C488C"/>
    <w:rsid w:val="002C4BFE"/>
    <w:rsid w:val="002C5389"/>
    <w:rsid w:val="002C57F3"/>
    <w:rsid w:val="002C6EB4"/>
    <w:rsid w:val="002C76B5"/>
    <w:rsid w:val="002C7FF7"/>
    <w:rsid w:val="002D0535"/>
    <w:rsid w:val="002D1FD5"/>
    <w:rsid w:val="002D233E"/>
    <w:rsid w:val="002D2DBF"/>
    <w:rsid w:val="002D2F81"/>
    <w:rsid w:val="002D3C65"/>
    <w:rsid w:val="002D3F28"/>
    <w:rsid w:val="002D4928"/>
    <w:rsid w:val="002D4D0D"/>
    <w:rsid w:val="002D5E89"/>
    <w:rsid w:val="002D7005"/>
    <w:rsid w:val="002D79C2"/>
    <w:rsid w:val="002D7AD6"/>
    <w:rsid w:val="002E011B"/>
    <w:rsid w:val="002E051D"/>
    <w:rsid w:val="002E0B91"/>
    <w:rsid w:val="002E193E"/>
    <w:rsid w:val="002E26CD"/>
    <w:rsid w:val="002E461C"/>
    <w:rsid w:val="002E5403"/>
    <w:rsid w:val="002E7113"/>
    <w:rsid w:val="002E7524"/>
    <w:rsid w:val="002E7A58"/>
    <w:rsid w:val="002F05F5"/>
    <w:rsid w:val="002F0877"/>
    <w:rsid w:val="002F262A"/>
    <w:rsid w:val="002F31F9"/>
    <w:rsid w:val="002F3223"/>
    <w:rsid w:val="002F3764"/>
    <w:rsid w:val="002F57D7"/>
    <w:rsid w:val="002F6321"/>
    <w:rsid w:val="002F7BB5"/>
    <w:rsid w:val="0030015D"/>
    <w:rsid w:val="0030055D"/>
    <w:rsid w:val="0030149F"/>
    <w:rsid w:val="003016B5"/>
    <w:rsid w:val="00303144"/>
    <w:rsid w:val="00303BF3"/>
    <w:rsid w:val="00304010"/>
    <w:rsid w:val="0030452B"/>
    <w:rsid w:val="00304A10"/>
    <w:rsid w:val="00304D6A"/>
    <w:rsid w:val="00304FCB"/>
    <w:rsid w:val="00307929"/>
    <w:rsid w:val="0031021F"/>
    <w:rsid w:val="003103B4"/>
    <w:rsid w:val="00310D4A"/>
    <w:rsid w:val="00311930"/>
    <w:rsid w:val="00311C55"/>
    <w:rsid w:val="00313370"/>
    <w:rsid w:val="00313B07"/>
    <w:rsid w:val="00313C3C"/>
    <w:rsid w:val="003155F6"/>
    <w:rsid w:val="0031567A"/>
    <w:rsid w:val="00316270"/>
    <w:rsid w:val="00316375"/>
    <w:rsid w:val="0031762B"/>
    <w:rsid w:val="00317A2D"/>
    <w:rsid w:val="00320521"/>
    <w:rsid w:val="00320D8D"/>
    <w:rsid w:val="00320E42"/>
    <w:rsid w:val="003235CD"/>
    <w:rsid w:val="003240EB"/>
    <w:rsid w:val="00327231"/>
    <w:rsid w:val="0033092A"/>
    <w:rsid w:val="003312D0"/>
    <w:rsid w:val="00331575"/>
    <w:rsid w:val="003324B6"/>
    <w:rsid w:val="00332FB4"/>
    <w:rsid w:val="00332FF2"/>
    <w:rsid w:val="0033339D"/>
    <w:rsid w:val="0033392A"/>
    <w:rsid w:val="00333CA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5EC7"/>
    <w:rsid w:val="00347A0C"/>
    <w:rsid w:val="00350096"/>
    <w:rsid w:val="003500FB"/>
    <w:rsid w:val="00350421"/>
    <w:rsid w:val="00350AA2"/>
    <w:rsid w:val="00351C72"/>
    <w:rsid w:val="00352014"/>
    <w:rsid w:val="00352AD2"/>
    <w:rsid w:val="00352B0E"/>
    <w:rsid w:val="0035303C"/>
    <w:rsid w:val="003538F2"/>
    <w:rsid w:val="0035609B"/>
    <w:rsid w:val="00357071"/>
    <w:rsid w:val="00360E0F"/>
    <w:rsid w:val="003616C9"/>
    <w:rsid w:val="00361786"/>
    <w:rsid w:val="00361C47"/>
    <w:rsid w:val="00362C39"/>
    <w:rsid w:val="00363E39"/>
    <w:rsid w:val="00364426"/>
    <w:rsid w:val="00364F59"/>
    <w:rsid w:val="00365898"/>
    <w:rsid w:val="003664C1"/>
    <w:rsid w:val="003667AA"/>
    <w:rsid w:val="00367D40"/>
    <w:rsid w:val="00367FEF"/>
    <w:rsid w:val="00370B73"/>
    <w:rsid w:val="00371110"/>
    <w:rsid w:val="0037125B"/>
    <w:rsid w:val="003713B4"/>
    <w:rsid w:val="003745AA"/>
    <w:rsid w:val="00375F50"/>
    <w:rsid w:val="003779CE"/>
    <w:rsid w:val="00380B10"/>
    <w:rsid w:val="00380E6B"/>
    <w:rsid w:val="00382357"/>
    <w:rsid w:val="00382568"/>
    <w:rsid w:val="003825E6"/>
    <w:rsid w:val="00382EAA"/>
    <w:rsid w:val="00385490"/>
    <w:rsid w:val="0038596E"/>
    <w:rsid w:val="00386904"/>
    <w:rsid w:val="00386F28"/>
    <w:rsid w:val="00386FF1"/>
    <w:rsid w:val="00392578"/>
    <w:rsid w:val="00392A09"/>
    <w:rsid w:val="0039321B"/>
    <w:rsid w:val="00393869"/>
    <w:rsid w:val="00393EFC"/>
    <w:rsid w:val="0039415B"/>
    <w:rsid w:val="00395906"/>
    <w:rsid w:val="0039652D"/>
    <w:rsid w:val="0039746A"/>
    <w:rsid w:val="003A0205"/>
    <w:rsid w:val="003A0A57"/>
    <w:rsid w:val="003A16D4"/>
    <w:rsid w:val="003A1FA8"/>
    <w:rsid w:val="003A2DC3"/>
    <w:rsid w:val="003A3577"/>
    <w:rsid w:val="003A4EF6"/>
    <w:rsid w:val="003A5136"/>
    <w:rsid w:val="003A53D9"/>
    <w:rsid w:val="003A63DD"/>
    <w:rsid w:val="003A6B9F"/>
    <w:rsid w:val="003B3025"/>
    <w:rsid w:val="003B359F"/>
    <w:rsid w:val="003B3DC2"/>
    <w:rsid w:val="003B5087"/>
    <w:rsid w:val="003B5108"/>
    <w:rsid w:val="003B5543"/>
    <w:rsid w:val="003B5657"/>
    <w:rsid w:val="003B709D"/>
    <w:rsid w:val="003C0097"/>
    <w:rsid w:val="003C0321"/>
    <w:rsid w:val="003C0C2F"/>
    <w:rsid w:val="003C1D6D"/>
    <w:rsid w:val="003C20CF"/>
    <w:rsid w:val="003C46A5"/>
    <w:rsid w:val="003C6039"/>
    <w:rsid w:val="003C7243"/>
    <w:rsid w:val="003C73E6"/>
    <w:rsid w:val="003D00C1"/>
    <w:rsid w:val="003D022E"/>
    <w:rsid w:val="003D2A3C"/>
    <w:rsid w:val="003D2D63"/>
    <w:rsid w:val="003D3E53"/>
    <w:rsid w:val="003D43DA"/>
    <w:rsid w:val="003D5A60"/>
    <w:rsid w:val="003D71D1"/>
    <w:rsid w:val="003D7665"/>
    <w:rsid w:val="003D7EB0"/>
    <w:rsid w:val="003E0D94"/>
    <w:rsid w:val="003E2ACA"/>
    <w:rsid w:val="003E2BE8"/>
    <w:rsid w:val="003E2E60"/>
    <w:rsid w:val="003E37A4"/>
    <w:rsid w:val="003E41FD"/>
    <w:rsid w:val="003E45C3"/>
    <w:rsid w:val="003E4A2F"/>
    <w:rsid w:val="003E77FE"/>
    <w:rsid w:val="003E7DED"/>
    <w:rsid w:val="003F2482"/>
    <w:rsid w:val="003F28ED"/>
    <w:rsid w:val="003F3304"/>
    <w:rsid w:val="003F3E24"/>
    <w:rsid w:val="003F404B"/>
    <w:rsid w:val="003F46B5"/>
    <w:rsid w:val="003F4FE9"/>
    <w:rsid w:val="003F5B29"/>
    <w:rsid w:val="003F5F30"/>
    <w:rsid w:val="003F6AFF"/>
    <w:rsid w:val="003F6F47"/>
    <w:rsid w:val="003F7529"/>
    <w:rsid w:val="0040145A"/>
    <w:rsid w:val="0040299E"/>
    <w:rsid w:val="00402F38"/>
    <w:rsid w:val="00403605"/>
    <w:rsid w:val="00403744"/>
    <w:rsid w:val="00404D54"/>
    <w:rsid w:val="00405B5B"/>
    <w:rsid w:val="00406000"/>
    <w:rsid w:val="004064A0"/>
    <w:rsid w:val="00407086"/>
    <w:rsid w:val="00407391"/>
    <w:rsid w:val="004107D7"/>
    <w:rsid w:val="00410F79"/>
    <w:rsid w:val="004111B6"/>
    <w:rsid w:val="00411228"/>
    <w:rsid w:val="00412E5D"/>
    <w:rsid w:val="004132E5"/>
    <w:rsid w:val="004143D4"/>
    <w:rsid w:val="00415757"/>
    <w:rsid w:val="00415DF5"/>
    <w:rsid w:val="004163AA"/>
    <w:rsid w:val="004171DA"/>
    <w:rsid w:val="0041778B"/>
    <w:rsid w:val="00420BC6"/>
    <w:rsid w:val="00420D99"/>
    <w:rsid w:val="00421CC3"/>
    <w:rsid w:val="00422328"/>
    <w:rsid w:val="004235FB"/>
    <w:rsid w:val="004237A7"/>
    <w:rsid w:val="0042390B"/>
    <w:rsid w:val="00423E7F"/>
    <w:rsid w:val="00423EBA"/>
    <w:rsid w:val="0042458F"/>
    <w:rsid w:val="0042521C"/>
    <w:rsid w:val="004259A3"/>
    <w:rsid w:val="00425E3A"/>
    <w:rsid w:val="00426319"/>
    <w:rsid w:val="004264ED"/>
    <w:rsid w:val="004273CE"/>
    <w:rsid w:val="0042769B"/>
    <w:rsid w:val="00432DA6"/>
    <w:rsid w:val="004337AF"/>
    <w:rsid w:val="004337C7"/>
    <w:rsid w:val="00433E11"/>
    <w:rsid w:val="00434204"/>
    <w:rsid w:val="00434A12"/>
    <w:rsid w:val="00435284"/>
    <w:rsid w:val="00437BD0"/>
    <w:rsid w:val="0044098A"/>
    <w:rsid w:val="004411EF"/>
    <w:rsid w:val="00441E64"/>
    <w:rsid w:val="00441F42"/>
    <w:rsid w:val="004423AE"/>
    <w:rsid w:val="0044254C"/>
    <w:rsid w:val="004425EC"/>
    <w:rsid w:val="0044389D"/>
    <w:rsid w:val="004468D7"/>
    <w:rsid w:val="00446C6F"/>
    <w:rsid w:val="0044793C"/>
    <w:rsid w:val="004502EB"/>
    <w:rsid w:val="0045224C"/>
    <w:rsid w:val="004523DA"/>
    <w:rsid w:val="004528D1"/>
    <w:rsid w:val="00452DF8"/>
    <w:rsid w:val="00455917"/>
    <w:rsid w:val="00456416"/>
    <w:rsid w:val="004566A5"/>
    <w:rsid w:val="0045732C"/>
    <w:rsid w:val="004603ED"/>
    <w:rsid w:val="00461AC0"/>
    <w:rsid w:val="00461E65"/>
    <w:rsid w:val="0046248C"/>
    <w:rsid w:val="0046362A"/>
    <w:rsid w:val="00463948"/>
    <w:rsid w:val="00463BAB"/>
    <w:rsid w:val="004641CF"/>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966"/>
    <w:rsid w:val="00480573"/>
    <w:rsid w:val="0048072B"/>
    <w:rsid w:val="00480BA6"/>
    <w:rsid w:val="00480DA7"/>
    <w:rsid w:val="004813E5"/>
    <w:rsid w:val="0048247F"/>
    <w:rsid w:val="0048257F"/>
    <w:rsid w:val="004827FD"/>
    <w:rsid w:val="0048319D"/>
    <w:rsid w:val="00484CE5"/>
    <w:rsid w:val="004850EA"/>
    <w:rsid w:val="00485A6E"/>
    <w:rsid w:val="00486657"/>
    <w:rsid w:val="0048674E"/>
    <w:rsid w:val="0048686B"/>
    <w:rsid w:val="004873CD"/>
    <w:rsid w:val="00487854"/>
    <w:rsid w:val="004911ED"/>
    <w:rsid w:val="00491C25"/>
    <w:rsid w:val="00492294"/>
    <w:rsid w:val="00493D39"/>
    <w:rsid w:val="004949F5"/>
    <w:rsid w:val="00495DF1"/>
    <w:rsid w:val="00496869"/>
    <w:rsid w:val="004979EC"/>
    <w:rsid w:val="00497AA1"/>
    <w:rsid w:val="004A0E1D"/>
    <w:rsid w:val="004A2F1D"/>
    <w:rsid w:val="004A31CC"/>
    <w:rsid w:val="004A32AF"/>
    <w:rsid w:val="004A51BC"/>
    <w:rsid w:val="004A53E5"/>
    <w:rsid w:val="004A5CFF"/>
    <w:rsid w:val="004A5D7F"/>
    <w:rsid w:val="004A5EB2"/>
    <w:rsid w:val="004B16A1"/>
    <w:rsid w:val="004B18C7"/>
    <w:rsid w:val="004B1F18"/>
    <w:rsid w:val="004B2339"/>
    <w:rsid w:val="004B2745"/>
    <w:rsid w:val="004B292C"/>
    <w:rsid w:val="004B3DC6"/>
    <w:rsid w:val="004B4C3D"/>
    <w:rsid w:val="004B5557"/>
    <w:rsid w:val="004B5D7C"/>
    <w:rsid w:val="004B5E87"/>
    <w:rsid w:val="004B6350"/>
    <w:rsid w:val="004C105A"/>
    <w:rsid w:val="004C11B5"/>
    <w:rsid w:val="004C1D8B"/>
    <w:rsid w:val="004C1EDC"/>
    <w:rsid w:val="004C202E"/>
    <w:rsid w:val="004C3767"/>
    <w:rsid w:val="004C47D5"/>
    <w:rsid w:val="004C4907"/>
    <w:rsid w:val="004C585E"/>
    <w:rsid w:val="004C5C65"/>
    <w:rsid w:val="004C6735"/>
    <w:rsid w:val="004C69EA"/>
    <w:rsid w:val="004C6E54"/>
    <w:rsid w:val="004C7009"/>
    <w:rsid w:val="004D0907"/>
    <w:rsid w:val="004D09D0"/>
    <w:rsid w:val="004D0CB4"/>
    <w:rsid w:val="004D1F7D"/>
    <w:rsid w:val="004D2275"/>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05"/>
    <w:rsid w:val="004E4176"/>
    <w:rsid w:val="004E5FE0"/>
    <w:rsid w:val="004E6CBE"/>
    <w:rsid w:val="004E754F"/>
    <w:rsid w:val="004E7B7E"/>
    <w:rsid w:val="004F1287"/>
    <w:rsid w:val="004F13E1"/>
    <w:rsid w:val="004F1C84"/>
    <w:rsid w:val="004F1D12"/>
    <w:rsid w:val="004F1FDF"/>
    <w:rsid w:val="004F2320"/>
    <w:rsid w:val="004F34C3"/>
    <w:rsid w:val="004F5570"/>
    <w:rsid w:val="004F59A6"/>
    <w:rsid w:val="004F66F0"/>
    <w:rsid w:val="004F6D54"/>
    <w:rsid w:val="005002E4"/>
    <w:rsid w:val="005014A9"/>
    <w:rsid w:val="005027C4"/>
    <w:rsid w:val="00502E46"/>
    <w:rsid w:val="00503528"/>
    <w:rsid w:val="005036F4"/>
    <w:rsid w:val="00503F0C"/>
    <w:rsid w:val="0050618F"/>
    <w:rsid w:val="00507CDB"/>
    <w:rsid w:val="005102F8"/>
    <w:rsid w:val="00511A37"/>
    <w:rsid w:val="00511BE7"/>
    <w:rsid w:val="00511C39"/>
    <w:rsid w:val="00512358"/>
    <w:rsid w:val="00513164"/>
    <w:rsid w:val="0051366D"/>
    <w:rsid w:val="00513EB1"/>
    <w:rsid w:val="00514FC2"/>
    <w:rsid w:val="005150F9"/>
    <w:rsid w:val="005155B7"/>
    <w:rsid w:val="00516A8E"/>
    <w:rsid w:val="00521324"/>
    <w:rsid w:val="0052371E"/>
    <w:rsid w:val="005246D0"/>
    <w:rsid w:val="00524F9B"/>
    <w:rsid w:val="00527122"/>
    <w:rsid w:val="005274D9"/>
    <w:rsid w:val="00527659"/>
    <w:rsid w:val="005311F0"/>
    <w:rsid w:val="00532843"/>
    <w:rsid w:val="0053449F"/>
    <w:rsid w:val="005345FD"/>
    <w:rsid w:val="0053479F"/>
    <w:rsid w:val="00535032"/>
    <w:rsid w:val="00535054"/>
    <w:rsid w:val="00536FC1"/>
    <w:rsid w:val="005374F5"/>
    <w:rsid w:val="00537AF1"/>
    <w:rsid w:val="005402FA"/>
    <w:rsid w:val="005402FB"/>
    <w:rsid w:val="00540A19"/>
    <w:rsid w:val="005412E8"/>
    <w:rsid w:val="005416E7"/>
    <w:rsid w:val="00541AF6"/>
    <w:rsid w:val="00544D36"/>
    <w:rsid w:val="00545A7F"/>
    <w:rsid w:val="005465F1"/>
    <w:rsid w:val="00546664"/>
    <w:rsid w:val="00547E37"/>
    <w:rsid w:val="005501B9"/>
    <w:rsid w:val="00550AE1"/>
    <w:rsid w:val="005518BB"/>
    <w:rsid w:val="00551CF7"/>
    <w:rsid w:val="00552B59"/>
    <w:rsid w:val="00553A3E"/>
    <w:rsid w:val="005559C3"/>
    <w:rsid w:val="005577FB"/>
    <w:rsid w:val="00557CE1"/>
    <w:rsid w:val="00560109"/>
    <w:rsid w:val="005626B2"/>
    <w:rsid w:val="00566B83"/>
    <w:rsid w:val="005673C7"/>
    <w:rsid w:val="00567450"/>
    <w:rsid w:val="00571BD7"/>
    <w:rsid w:val="00572C93"/>
    <w:rsid w:val="00572F30"/>
    <w:rsid w:val="0057396A"/>
    <w:rsid w:val="0057502B"/>
    <w:rsid w:val="00575516"/>
    <w:rsid w:val="00575B3A"/>
    <w:rsid w:val="00576378"/>
    <w:rsid w:val="005775CA"/>
    <w:rsid w:val="005816E0"/>
    <w:rsid w:val="00581B8F"/>
    <w:rsid w:val="00581D49"/>
    <w:rsid w:val="005842EB"/>
    <w:rsid w:val="00584599"/>
    <w:rsid w:val="005850F0"/>
    <w:rsid w:val="00585998"/>
    <w:rsid w:val="005861B5"/>
    <w:rsid w:val="0058623F"/>
    <w:rsid w:val="005865AF"/>
    <w:rsid w:val="00586891"/>
    <w:rsid w:val="0058691B"/>
    <w:rsid w:val="00587248"/>
    <w:rsid w:val="00590453"/>
    <w:rsid w:val="0059119D"/>
    <w:rsid w:val="0059143E"/>
    <w:rsid w:val="0059317B"/>
    <w:rsid w:val="00594743"/>
    <w:rsid w:val="00594BB7"/>
    <w:rsid w:val="00594F9C"/>
    <w:rsid w:val="0059537B"/>
    <w:rsid w:val="00595D7F"/>
    <w:rsid w:val="00596B50"/>
    <w:rsid w:val="00596C5D"/>
    <w:rsid w:val="005972E1"/>
    <w:rsid w:val="005977EA"/>
    <w:rsid w:val="005978AD"/>
    <w:rsid w:val="00597CB8"/>
    <w:rsid w:val="005A02F4"/>
    <w:rsid w:val="005A0B14"/>
    <w:rsid w:val="005A0B8A"/>
    <w:rsid w:val="005A11D6"/>
    <w:rsid w:val="005A1E71"/>
    <w:rsid w:val="005A2D8F"/>
    <w:rsid w:val="005A3532"/>
    <w:rsid w:val="005A3F57"/>
    <w:rsid w:val="005A3FBF"/>
    <w:rsid w:val="005A4D3D"/>
    <w:rsid w:val="005A4DF7"/>
    <w:rsid w:val="005A4E09"/>
    <w:rsid w:val="005A6E12"/>
    <w:rsid w:val="005A75A8"/>
    <w:rsid w:val="005A7A86"/>
    <w:rsid w:val="005B0255"/>
    <w:rsid w:val="005B0ADE"/>
    <w:rsid w:val="005B0F08"/>
    <w:rsid w:val="005B1433"/>
    <w:rsid w:val="005B2176"/>
    <w:rsid w:val="005B7246"/>
    <w:rsid w:val="005B77DF"/>
    <w:rsid w:val="005B7C25"/>
    <w:rsid w:val="005C0176"/>
    <w:rsid w:val="005C06C6"/>
    <w:rsid w:val="005C0BDB"/>
    <w:rsid w:val="005C1033"/>
    <w:rsid w:val="005C3845"/>
    <w:rsid w:val="005C3F18"/>
    <w:rsid w:val="005C4655"/>
    <w:rsid w:val="005C4922"/>
    <w:rsid w:val="005C5725"/>
    <w:rsid w:val="005C5D6C"/>
    <w:rsid w:val="005C5DBB"/>
    <w:rsid w:val="005C71F1"/>
    <w:rsid w:val="005C7328"/>
    <w:rsid w:val="005C75C1"/>
    <w:rsid w:val="005C7792"/>
    <w:rsid w:val="005D0454"/>
    <w:rsid w:val="005D13C4"/>
    <w:rsid w:val="005D1D1F"/>
    <w:rsid w:val="005D29B5"/>
    <w:rsid w:val="005D36C0"/>
    <w:rsid w:val="005D446E"/>
    <w:rsid w:val="005D4E3F"/>
    <w:rsid w:val="005D5B82"/>
    <w:rsid w:val="005D710B"/>
    <w:rsid w:val="005D726D"/>
    <w:rsid w:val="005E0BA2"/>
    <w:rsid w:val="005E34D3"/>
    <w:rsid w:val="005E3E19"/>
    <w:rsid w:val="005E4100"/>
    <w:rsid w:val="005E49D9"/>
    <w:rsid w:val="005E4D0F"/>
    <w:rsid w:val="005E60E1"/>
    <w:rsid w:val="005E6A91"/>
    <w:rsid w:val="005F0CCA"/>
    <w:rsid w:val="005F10E8"/>
    <w:rsid w:val="005F10FB"/>
    <w:rsid w:val="005F2E9B"/>
    <w:rsid w:val="005F6927"/>
    <w:rsid w:val="005F7281"/>
    <w:rsid w:val="005F79EF"/>
    <w:rsid w:val="005F7DB3"/>
    <w:rsid w:val="005F7E53"/>
    <w:rsid w:val="00601845"/>
    <w:rsid w:val="00602B88"/>
    <w:rsid w:val="00603FDB"/>
    <w:rsid w:val="006042A7"/>
    <w:rsid w:val="0060491E"/>
    <w:rsid w:val="00604FEA"/>
    <w:rsid w:val="00606541"/>
    <w:rsid w:val="006071C0"/>
    <w:rsid w:val="00610183"/>
    <w:rsid w:val="006105FA"/>
    <w:rsid w:val="006116A1"/>
    <w:rsid w:val="0061220C"/>
    <w:rsid w:val="00613808"/>
    <w:rsid w:val="00615298"/>
    <w:rsid w:val="00615ABC"/>
    <w:rsid w:val="00615D2A"/>
    <w:rsid w:val="00616697"/>
    <w:rsid w:val="00617A21"/>
    <w:rsid w:val="00620EA7"/>
    <w:rsid w:val="00621339"/>
    <w:rsid w:val="00621C01"/>
    <w:rsid w:val="00621D31"/>
    <w:rsid w:val="006233DF"/>
    <w:rsid w:val="0062374C"/>
    <w:rsid w:val="00626369"/>
    <w:rsid w:val="00627109"/>
    <w:rsid w:val="00627DF8"/>
    <w:rsid w:val="006307EF"/>
    <w:rsid w:val="006309B2"/>
    <w:rsid w:val="00631DCD"/>
    <w:rsid w:val="00631F93"/>
    <w:rsid w:val="00633444"/>
    <w:rsid w:val="006334DD"/>
    <w:rsid w:val="006341A9"/>
    <w:rsid w:val="00634486"/>
    <w:rsid w:val="00637266"/>
    <w:rsid w:val="00637AF1"/>
    <w:rsid w:val="00640ADF"/>
    <w:rsid w:val="006416B1"/>
    <w:rsid w:val="0064387C"/>
    <w:rsid w:val="0064503A"/>
    <w:rsid w:val="00645356"/>
    <w:rsid w:val="00645AEB"/>
    <w:rsid w:val="006461BD"/>
    <w:rsid w:val="00646445"/>
    <w:rsid w:val="00646B5E"/>
    <w:rsid w:val="00646E27"/>
    <w:rsid w:val="006477B2"/>
    <w:rsid w:val="00647914"/>
    <w:rsid w:val="006479CA"/>
    <w:rsid w:val="00647ACA"/>
    <w:rsid w:val="006506E3"/>
    <w:rsid w:val="00650B8B"/>
    <w:rsid w:val="00651616"/>
    <w:rsid w:val="0065191E"/>
    <w:rsid w:val="006519D3"/>
    <w:rsid w:val="006532B1"/>
    <w:rsid w:val="006535DA"/>
    <w:rsid w:val="00654BBE"/>
    <w:rsid w:val="0065728D"/>
    <w:rsid w:val="006576E2"/>
    <w:rsid w:val="0066062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3CE5"/>
    <w:rsid w:val="006846A1"/>
    <w:rsid w:val="00686F44"/>
    <w:rsid w:val="00687B07"/>
    <w:rsid w:val="00691278"/>
    <w:rsid w:val="00691F81"/>
    <w:rsid w:val="006932D8"/>
    <w:rsid w:val="006934E8"/>
    <w:rsid w:val="006935B2"/>
    <w:rsid w:val="0069393D"/>
    <w:rsid w:val="00693B16"/>
    <w:rsid w:val="00693C93"/>
    <w:rsid w:val="006947D0"/>
    <w:rsid w:val="00694A7F"/>
    <w:rsid w:val="00694C5A"/>
    <w:rsid w:val="006961F2"/>
    <w:rsid w:val="006967DF"/>
    <w:rsid w:val="00696C96"/>
    <w:rsid w:val="00697173"/>
    <w:rsid w:val="00697FB8"/>
    <w:rsid w:val="006A1334"/>
    <w:rsid w:val="006A1D6B"/>
    <w:rsid w:val="006A1E6C"/>
    <w:rsid w:val="006A2287"/>
    <w:rsid w:val="006A2411"/>
    <w:rsid w:val="006A2A84"/>
    <w:rsid w:val="006A2C9B"/>
    <w:rsid w:val="006A3432"/>
    <w:rsid w:val="006A572B"/>
    <w:rsid w:val="006A708A"/>
    <w:rsid w:val="006A70F4"/>
    <w:rsid w:val="006A73B4"/>
    <w:rsid w:val="006B072F"/>
    <w:rsid w:val="006B1F3F"/>
    <w:rsid w:val="006B3042"/>
    <w:rsid w:val="006B3C26"/>
    <w:rsid w:val="006B3E3B"/>
    <w:rsid w:val="006B4613"/>
    <w:rsid w:val="006B56F6"/>
    <w:rsid w:val="006B6070"/>
    <w:rsid w:val="006B6550"/>
    <w:rsid w:val="006B720C"/>
    <w:rsid w:val="006B792A"/>
    <w:rsid w:val="006B7BDF"/>
    <w:rsid w:val="006C0C8E"/>
    <w:rsid w:val="006C195A"/>
    <w:rsid w:val="006C20B6"/>
    <w:rsid w:val="006C280A"/>
    <w:rsid w:val="006C2D80"/>
    <w:rsid w:val="006C3AFF"/>
    <w:rsid w:val="006C4854"/>
    <w:rsid w:val="006C57C0"/>
    <w:rsid w:val="006C6E6C"/>
    <w:rsid w:val="006C7BE2"/>
    <w:rsid w:val="006D00DF"/>
    <w:rsid w:val="006D3C96"/>
    <w:rsid w:val="006D3DD0"/>
    <w:rsid w:val="006D697D"/>
    <w:rsid w:val="006E03C0"/>
    <w:rsid w:val="006E09B9"/>
    <w:rsid w:val="006E0B7E"/>
    <w:rsid w:val="006E11B5"/>
    <w:rsid w:val="006E1268"/>
    <w:rsid w:val="006E169B"/>
    <w:rsid w:val="006E1D9E"/>
    <w:rsid w:val="006E1FA6"/>
    <w:rsid w:val="006E278E"/>
    <w:rsid w:val="006E36D0"/>
    <w:rsid w:val="006E3854"/>
    <w:rsid w:val="006E3EF9"/>
    <w:rsid w:val="006E4CD4"/>
    <w:rsid w:val="006E4F86"/>
    <w:rsid w:val="006E56F6"/>
    <w:rsid w:val="006F0604"/>
    <w:rsid w:val="006F0B7D"/>
    <w:rsid w:val="006F0B85"/>
    <w:rsid w:val="006F1A87"/>
    <w:rsid w:val="006F1DC6"/>
    <w:rsid w:val="006F29DB"/>
    <w:rsid w:val="006F5203"/>
    <w:rsid w:val="006F65E4"/>
    <w:rsid w:val="006F6899"/>
    <w:rsid w:val="006F6A5F"/>
    <w:rsid w:val="006F77E0"/>
    <w:rsid w:val="00700607"/>
    <w:rsid w:val="00700CA7"/>
    <w:rsid w:val="00701036"/>
    <w:rsid w:val="0070111E"/>
    <w:rsid w:val="0070234A"/>
    <w:rsid w:val="00703BEA"/>
    <w:rsid w:val="00704575"/>
    <w:rsid w:val="00704F26"/>
    <w:rsid w:val="00706479"/>
    <w:rsid w:val="00706D39"/>
    <w:rsid w:val="00706EA8"/>
    <w:rsid w:val="007074CD"/>
    <w:rsid w:val="0071045A"/>
    <w:rsid w:val="00711620"/>
    <w:rsid w:val="0071175C"/>
    <w:rsid w:val="007150B5"/>
    <w:rsid w:val="0071528C"/>
    <w:rsid w:val="007152EF"/>
    <w:rsid w:val="00716F36"/>
    <w:rsid w:val="00717C1A"/>
    <w:rsid w:val="007202DF"/>
    <w:rsid w:val="007211FA"/>
    <w:rsid w:val="007220A1"/>
    <w:rsid w:val="00722B80"/>
    <w:rsid w:val="00722B9F"/>
    <w:rsid w:val="007247DE"/>
    <w:rsid w:val="00724975"/>
    <w:rsid w:val="007250BF"/>
    <w:rsid w:val="00726D43"/>
    <w:rsid w:val="007304BA"/>
    <w:rsid w:val="00731640"/>
    <w:rsid w:val="007317AC"/>
    <w:rsid w:val="007317BA"/>
    <w:rsid w:val="0073239B"/>
    <w:rsid w:val="007323F3"/>
    <w:rsid w:val="007331D6"/>
    <w:rsid w:val="00736117"/>
    <w:rsid w:val="0073725A"/>
    <w:rsid w:val="00737566"/>
    <w:rsid w:val="007377C8"/>
    <w:rsid w:val="00737C01"/>
    <w:rsid w:val="00737F39"/>
    <w:rsid w:val="0074017A"/>
    <w:rsid w:val="007407CA"/>
    <w:rsid w:val="00740A8D"/>
    <w:rsid w:val="00740EFF"/>
    <w:rsid w:val="00741112"/>
    <w:rsid w:val="0074172C"/>
    <w:rsid w:val="00741947"/>
    <w:rsid w:val="00741B1C"/>
    <w:rsid w:val="00741D1C"/>
    <w:rsid w:val="007421B6"/>
    <w:rsid w:val="00742913"/>
    <w:rsid w:val="00742C69"/>
    <w:rsid w:val="00742E82"/>
    <w:rsid w:val="00743EFF"/>
    <w:rsid w:val="0074419D"/>
    <w:rsid w:val="00744A6F"/>
    <w:rsid w:val="00744D8F"/>
    <w:rsid w:val="007500AF"/>
    <w:rsid w:val="00750FEE"/>
    <w:rsid w:val="00752114"/>
    <w:rsid w:val="0075249D"/>
    <w:rsid w:val="00752E17"/>
    <w:rsid w:val="00754547"/>
    <w:rsid w:val="00754701"/>
    <w:rsid w:val="0075494B"/>
    <w:rsid w:val="007561FC"/>
    <w:rsid w:val="00756ACC"/>
    <w:rsid w:val="00756B59"/>
    <w:rsid w:val="0075702A"/>
    <w:rsid w:val="00757C0D"/>
    <w:rsid w:val="00760E58"/>
    <w:rsid w:val="0076130D"/>
    <w:rsid w:val="00763F62"/>
    <w:rsid w:val="00763FFF"/>
    <w:rsid w:val="00764261"/>
    <w:rsid w:val="00765CBF"/>
    <w:rsid w:val="007670DD"/>
    <w:rsid w:val="00771950"/>
    <w:rsid w:val="00774182"/>
    <w:rsid w:val="007746B5"/>
    <w:rsid w:val="0077633F"/>
    <w:rsid w:val="00776739"/>
    <w:rsid w:val="007772BF"/>
    <w:rsid w:val="007773A3"/>
    <w:rsid w:val="00777EBC"/>
    <w:rsid w:val="007804F7"/>
    <w:rsid w:val="0078168D"/>
    <w:rsid w:val="00782C2C"/>
    <w:rsid w:val="00782C8A"/>
    <w:rsid w:val="00783E59"/>
    <w:rsid w:val="00784066"/>
    <w:rsid w:val="0078485D"/>
    <w:rsid w:val="00784B0D"/>
    <w:rsid w:val="007851CC"/>
    <w:rsid w:val="00787FB1"/>
    <w:rsid w:val="007916E7"/>
    <w:rsid w:val="00791CC5"/>
    <w:rsid w:val="00791F1D"/>
    <w:rsid w:val="007929FD"/>
    <w:rsid w:val="007939AC"/>
    <w:rsid w:val="007952CB"/>
    <w:rsid w:val="0079650A"/>
    <w:rsid w:val="00796794"/>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0A5"/>
    <w:rsid w:val="007B5550"/>
    <w:rsid w:val="007B5E94"/>
    <w:rsid w:val="007B640C"/>
    <w:rsid w:val="007B723F"/>
    <w:rsid w:val="007B772B"/>
    <w:rsid w:val="007B7AD3"/>
    <w:rsid w:val="007B7F98"/>
    <w:rsid w:val="007C13CE"/>
    <w:rsid w:val="007C1F78"/>
    <w:rsid w:val="007C2C9F"/>
    <w:rsid w:val="007C4F89"/>
    <w:rsid w:val="007C5020"/>
    <w:rsid w:val="007C5776"/>
    <w:rsid w:val="007C5ED8"/>
    <w:rsid w:val="007C5F20"/>
    <w:rsid w:val="007C6D2C"/>
    <w:rsid w:val="007C739D"/>
    <w:rsid w:val="007D06E4"/>
    <w:rsid w:val="007D1211"/>
    <w:rsid w:val="007D1313"/>
    <w:rsid w:val="007D1747"/>
    <w:rsid w:val="007D1990"/>
    <w:rsid w:val="007D2490"/>
    <w:rsid w:val="007D30F3"/>
    <w:rsid w:val="007D3B3C"/>
    <w:rsid w:val="007D3E04"/>
    <w:rsid w:val="007D522F"/>
    <w:rsid w:val="007D5EFD"/>
    <w:rsid w:val="007D611F"/>
    <w:rsid w:val="007D62B3"/>
    <w:rsid w:val="007D63E1"/>
    <w:rsid w:val="007E16D6"/>
    <w:rsid w:val="007E1B71"/>
    <w:rsid w:val="007E2FA7"/>
    <w:rsid w:val="007E352F"/>
    <w:rsid w:val="007E3AA2"/>
    <w:rsid w:val="007E43C1"/>
    <w:rsid w:val="007E4437"/>
    <w:rsid w:val="007E52FB"/>
    <w:rsid w:val="007E54F3"/>
    <w:rsid w:val="007E583F"/>
    <w:rsid w:val="007E6525"/>
    <w:rsid w:val="007F055A"/>
    <w:rsid w:val="007F16E5"/>
    <w:rsid w:val="007F17EC"/>
    <w:rsid w:val="007F265C"/>
    <w:rsid w:val="007F3CEE"/>
    <w:rsid w:val="007F42AC"/>
    <w:rsid w:val="007F44F9"/>
    <w:rsid w:val="007F51FA"/>
    <w:rsid w:val="007F5317"/>
    <w:rsid w:val="007F5D16"/>
    <w:rsid w:val="007F635D"/>
    <w:rsid w:val="007F7C56"/>
    <w:rsid w:val="008006E0"/>
    <w:rsid w:val="008007EB"/>
    <w:rsid w:val="00800C22"/>
    <w:rsid w:val="00801BF9"/>
    <w:rsid w:val="00802BC8"/>
    <w:rsid w:val="00802CEB"/>
    <w:rsid w:val="008030E0"/>
    <w:rsid w:val="008042A7"/>
    <w:rsid w:val="0080512C"/>
    <w:rsid w:val="00807D8D"/>
    <w:rsid w:val="00810C84"/>
    <w:rsid w:val="00812005"/>
    <w:rsid w:val="0081258F"/>
    <w:rsid w:val="008139E3"/>
    <w:rsid w:val="0081445C"/>
    <w:rsid w:val="0081475F"/>
    <w:rsid w:val="0081529A"/>
    <w:rsid w:val="008161FD"/>
    <w:rsid w:val="008162CA"/>
    <w:rsid w:val="00816FCE"/>
    <w:rsid w:val="00817407"/>
    <w:rsid w:val="0081754A"/>
    <w:rsid w:val="00817642"/>
    <w:rsid w:val="008178FE"/>
    <w:rsid w:val="008223FD"/>
    <w:rsid w:val="0082331C"/>
    <w:rsid w:val="008240F4"/>
    <w:rsid w:val="00825F12"/>
    <w:rsid w:val="0082621C"/>
    <w:rsid w:val="008272C8"/>
    <w:rsid w:val="00830055"/>
    <w:rsid w:val="00831864"/>
    <w:rsid w:val="00831E10"/>
    <w:rsid w:val="008335AB"/>
    <w:rsid w:val="00833957"/>
    <w:rsid w:val="00833C98"/>
    <w:rsid w:val="00835BA0"/>
    <w:rsid w:val="00836047"/>
    <w:rsid w:val="008360E7"/>
    <w:rsid w:val="00836C6F"/>
    <w:rsid w:val="00836F8D"/>
    <w:rsid w:val="008378AC"/>
    <w:rsid w:val="008407BB"/>
    <w:rsid w:val="008408F8"/>
    <w:rsid w:val="00840F4F"/>
    <w:rsid w:val="00841066"/>
    <w:rsid w:val="00841650"/>
    <w:rsid w:val="00842D56"/>
    <w:rsid w:val="008443B3"/>
    <w:rsid w:val="008456E7"/>
    <w:rsid w:val="00845B8A"/>
    <w:rsid w:val="008463A0"/>
    <w:rsid w:val="008471AA"/>
    <w:rsid w:val="008506DF"/>
    <w:rsid w:val="008517E3"/>
    <w:rsid w:val="00851C66"/>
    <w:rsid w:val="00852219"/>
    <w:rsid w:val="00852DBA"/>
    <w:rsid w:val="008530F4"/>
    <w:rsid w:val="00854696"/>
    <w:rsid w:val="00854BA6"/>
    <w:rsid w:val="00854BA7"/>
    <w:rsid w:val="00855202"/>
    <w:rsid w:val="0085646B"/>
    <w:rsid w:val="00856615"/>
    <w:rsid w:val="00856D71"/>
    <w:rsid w:val="008608F1"/>
    <w:rsid w:val="0086299F"/>
    <w:rsid w:val="00862DFC"/>
    <w:rsid w:val="00863173"/>
    <w:rsid w:val="008633CA"/>
    <w:rsid w:val="00863DE7"/>
    <w:rsid w:val="0086472C"/>
    <w:rsid w:val="008649D0"/>
    <w:rsid w:val="00864C50"/>
    <w:rsid w:val="008650EC"/>
    <w:rsid w:val="00865478"/>
    <w:rsid w:val="00865D3F"/>
    <w:rsid w:val="00867354"/>
    <w:rsid w:val="00867EA0"/>
    <w:rsid w:val="0087001E"/>
    <w:rsid w:val="008710A0"/>
    <w:rsid w:val="008711AC"/>
    <w:rsid w:val="00871FC8"/>
    <w:rsid w:val="00872AC5"/>
    <w:rsid w:val="00872B63"/>
    <w:rsid w:val="008736E4"/>
    <w:rsid w:val="00873954"/>
    <w:rsid w:val="00874159"/>
    <w:rsid w:val="0087491C"/>
    <w:rsid w:val="008754A6"/>
    <w:rsid w:val="008761FE"/>
    <w:rsid w:val="008762B5"/>
    <w:rsid w:val="0087658C"/>
    <w:rsid w:val="00877C51"/>
    <w:rsid w:val="00880369"/>
    <w:rsid w:val="00880715"/>
    <w:rsid w:val="00880A1A"/>
    <w:rsid w:val="00881149"/>
    <w:rsid w:val="00881730"/>
    <w:rsid w:val="00882B78"/>
    <w:rsid w:val="0088396D"/>
    <w:rsid w:val="00883C4F"/>
    <w:rsid w:val="00884498"/>
    <w:rsid w:val="00884DAF"/>
    <w:rsid w:val="00885128"/>
    <w:rsid w:val="00885738"/>
    <w:rsid w:val="0088590A"/>
    <w:rsid w:val="00885DA3"/>
    <w:rsid w:val="00886913"/>
    <w:rsid w:val="008869CA"/>
    <w:rsid w:val="00886EF3"/>
    <w:rsid w:val="008870BE"/>
    <w:rsid w:val="0088730C"/>
    <w:rsid w:val="00890B6A"/>
    <w:rsid w:val="00891008"/>
    <w:rsid w:val="00892C83"/>
    <w:rsid w:val="008933ED"/>
    <w:rsid w:val="008946AE"/>
    <w:rsid w:val="00894943"/>
    <w:rsid w:val="00894D18"/>
    <w:rsid w:val="00895459"/>
    <w:rsid w:val="00895922"/>
    <w:rsid w:val="00896451"/>
    <w:rsid w:val="00896566"/>
    <w:rsid w:val="00896761"/>
    <w:rsid w:val="008A00D1"/>
    <w:rsid w:val="008A0969"/>
    <w:rsid w:val="008A0BCD"/>
    <w:rsid w:val="008A0ED7"/>
    <w:rsid w:val="008A2E70"/>
    <w:rsid w:val="008A34C3"/>
    <w:rsid w:val="008A3C02"/>
    <w:rsid w:val="008A407B"/>
    <w:rsid w:val="008A49A5"/>
    <w:rsid w:val="008A55A1"/>
    <w:rsid w:val="008A57E1"/>
    <w:rsid w:val="008A6119"/>
    <w:rsid w:val="008A6B11"/>
    <w:rsid w:val="008A7050"/>
    <w:rsid w:val="008A726A"/>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61B5"/>
    <w:rsid w:val="008C7E0C"/>
    <w:rsid w:val="008C7E3F"/>
    <w:rsid w:val="008D0D4F"/>
    <w:rsid w:val="008D1B3D"/>
    <w:rsid w:val="008D250A"/>
    <w:rsid w:val="008D2A50"/>
    <w:rsid w:val="008D474D"/>
    <w:rsid w:val="008D4A75"/>
    <w:rsid w:val="008D4E35"/>
    <w:rsid w:val="008D5147"/>
    <w:rsid w:val="008D51DD"/>
    <w:rsid w:val="008D637D"/>
    <w:rsid w:val="008D66CB"/>
    <w:rsid w:val="008D7754"/>
    <w:rsid w:val="008D7B80"/>
    <w:rsid w:val="008D7F0D"/>
    <w:rsid w:val="008E1381"/>
    <w:rsid w:val="008E1EEE"/>
    <w:rsid w:val="008E2477"/>
    <w:rsid w:val="008E2EA4"/>
    <w:rsid w:val="008E3AF1"/>
    <w:rsid w:val="008E4155"/>
    <w:rsid w:val="008E424B"/>
    <w:rsid w:val="008E439E"/>
    <w:rsid w:val="008E5B17"/>
    <w:rsid w:val="008E5C53"/>
    <w:rsid w:val="008E654F"/>
    <w:rsid w:val="008E6F39"/>
    <w:rsid w:val="008E7C2A"/>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6AD5"/>
    <w:rsid w:val="008F719B"/>
    <w:rsid w:val="008F7645"/>
    <w:rsid w:val="008F7953"/>
    <w:rsid w:val="008F7D55"/>
    <w:rsid w:val="00900749"/>
    <w:rsid w:val="00900AC6"/>
    <w:rsid w:val="009014BD"/>
    <w:rsid w:val="00901B63"/>
    <w:rsid w:val="00901BF7"/>
    <w:rsid w:val="00902375"/>
    <w:rsid w:val="00904818"/>
    <w:rsid w:val="00904A0D"/>
    <w:rsid w:val="00904E27"/>
    <w:rsid w:val="00905E26"/>
    <w:rsid w:val="009103FA"/>
    <w:rsid w:val="00910879"/>
    <w:rsid w:val="00910A09"/>
    <w:rsid w:val="00911535"/>
    <w:rsid w:val="0091358D"/>
    <w:rsid w:val="00913DB3"/>
    <w:rsid w:val="0091445D"/>
    <w:rsid w:val="00915357"/>
    <w:rsid w:val="0091595B"/>
    <w:rsid w:val="009170C2"/>
    <w:rsid w:val="009171FF"/>
    <w:rsid w:val="00917C61"/>
    <w:rsid w:val="00917EEA"/>
    <w:rsid w:val="00920770"/>
    <w:rsid w:val="009209F9"/>
    <w:rsid w:val="00921169"/>
    <w:rsid w:val="009212BF"/>
    <w:rsid w:val="00921D46"/>
    <w:rsid w:val="009222AB"/>
    <w:rsid w:val="009222EC"/>
    <w:rsid w:val="009231B9"/>
    <w:rsid w:val="00923A63"/>
    <w:rsid w:val="00923CC6"/>
    <w:rsid w:val="009243E0"/>
    <w:rsid w:val="009248A5"/>
    <w:rsid w:val="00924C07"/>
    <w:rsid w:val="00925181"/>
    <w:rsid w:val="009254C1"/>
    <w:rsid w:val="009258A0"/>
    <w:rsid w:val="00925BC1"/>
    <w:rsid w:val="009277AC"/>
    <w:rsid w:val="00930A1A"/>
    <w:rsid w:val="009315D9"/>
    <w:rsid w:val="00932AB7"/>
    <w:rsid w:val="00933228"/>
    <w:rsid w:val="00933493"/>
    <w:rsid w:val="00933ADD"/>
    <w:rsid w:val="00933B7D"/>
    <w:rsid w:val="009343C0"/>
    <w:rsid w:val="0093491D"/>
    <w:rsid w:val="00934B0B"/>
    <w:rsid w:val="00935623"/>
    <w:rsid w:val="009361BA"/>
    <w:rsid w:val="00940708"/>
    <w:rsid w:val="00941A4F"/>
    <w:rsid w:val="00941C55"/>
    <w:rsid w:val="00941CC6"/>
    <w:rsid w:val="00942196"/>
    <w:rsid w:val="00943A87"/>
    <w:rsid w:val="00943C76"/>
    <w:rsid w:val="00944B04"/>
    <w:rsid w:val="00946ED2"/>
    <w:rsid w:val="00950650"/>
    <w:rsid w:val="00950811"/>
    <w:rsid w:val="00950EDF"/>
    <w:rsid w:val="00951195"/>
    <w:rsid w:val="00951263"/>
    <w:rsid w:val="009519E5"/>
    <w:rsid w:val="009523DE"/>
    <w:rsid w:val="00952E55"/>
    <w:rsid w:val="0095331B"/>
    <w:rsid w:val="00954BFA"/>
    <w:rsid w:val="00955366"/>
    <w:rsid w:val="009563CF"/>
    <w:rsid w:val="00956D54"/>
    <w:rsid w:val="00956E89"/>
    <w:rsid w:val="0095752B"/>
    <w:rsid w:val="009577DB"/>
    <w:rsid w:val="009622D4"/>
    <w:rsid w:val="009642AD"/>
    <w:rsid w:val="00964624"/>
    <w:rsid w:val="0096684B"/>
    <w:rsid w:val="009703A7"/>
    <w:rsid w:val="00971700"/>
    <w:rsid w:val="00971C04"/>
    <w:rsid w:val="009723B3"/>
    <w:rsid w:val="009727AD"/>
    <w:rsid w:val="00974357"/>
    <w:rsid w:val="00974A9A"/>
    <w:rsid w:val="00974ED0"/>
    <w:rsid w:val="009750CF"/>
    <w:rsid w:val="00975EAA"/>
    <w:rsid w:val="00977089"/>
    <w:rsid w:val="009809C1"/>
    <w:rsid w:val="00980BED"/>
    <w:rsid w:val="009811FB"/>
    <w:rsid w:val="009829EC"/>
    <w:rsid w:val="0098510D"/>
    <w:rsid w:val="0098725A"/>
    <w:rsid w:val="009875D9"/>
    <w:rsid w:val="0098761B"/>
    <w:rsid w:val="00990091"/>
    <w:rsid w:val="00992DA5"/>
    <w:rsid w:val="009930C6"/>
    <w:rsid w:val="00994295"/>
    <w:rsid w:val="009962D0"/>
    <w:rsid w:val="00996398"/>
    <w:rsid w:val="009A0058"/>
    <w:rsid w:val="009A0343"/>
    <w:rsid w:val="009A146D"/>
    <w:rsid w:val="009A17C7"/>
    <w:rsid w:val="009A3397"/>
    <w:rsid w:val="009A4DE0"/>
    <w:rsid w:val="009A5C1E"/>
    <w:rsid w:val="009A70B3"/>
    <w:rsid w:val="009A78AB"/>
    <w:rsid w:val="009A794D"/>
    <w:rsid w:val="009A7E65"/>
    <w:rsid w:val="009B0538"/>
    <w:rsid w:val="009B0A74"/>
    <w:rsid w:val="009B13F4"/>
    <w:rsid w:val="009B5811"/>
    <w:rsid w:val="009B65D4"/>
    <w:rsid w:val="009C112F"/>
    <w:rsid w:val="009C1A14"/>
    <w:rsid w:val="009C245D"/>
    <w:rsid w:val="009C269F"/>
    <w:rsid w:val="009C2F8C"/>
    <w:rsid w:val="009C3C2D"/>
    <w:rsid w:val="009C3CE8"/>
    <w:rsid w:val="009C3E81"/>
    <w:rsid w:val="009C48BA"/>
    <w:rsid w:val="009C5047"/>
    <w:rsid w:val="009C5C48"/>
    <w:rsid w:val="009C5EF8"/>
    <w:rsid w:val="009C605D"/>
    <w:rsid w:val="009C7140"/>
    <w:rsid w:val="009D07B0"/>
    <w:rsid w:val="009D0D3C"/>
    <w:rsid w:val="009D1D81"/>
    <w:rsid w:val="009D2031"/>
    <w:rsid w:val="009D2247"/>
    <w:rsid w:val="009D2FA4"/>
    <w:rsid w:val="009D3502"/>
    <w:rsid w:val="009D3582"/>
    <w:rsid w:val="009D3B41"/>
    <w:rsid w:val="009D3C69"/>
    <w:rsid w:val="009D4ABA"/>
    <w:rsid w:val="009D4D8D"/>
    <w:rsid w:val="009D5303"/>
    <w:rsid w:val="009D59A2"/>
    <w:rsid w:val="009D5BD9"/>
    <w:rsid w:val="009D7DD0"/>
    <w:rsid w:val="009E1095"/>
    <w:rsid w:val="009E12D8"/>
    <w:rsid w:val="009E184D"/>
    <w:rsid w:val="009E2C23"/>
    <w:rsid w:val="009E4CF1"/>
    <w:rsid w:val="009E673E"/>
    <w:rsid w:val="009E6DD3"/>
    <w:rsid w:val="009E7068"/>
    <w:rsid w:val="009E71C9"/>
    <w:rsid w:val="009E74E1"/>
    <w:rsid w:val="009E7961"/>
    <w:rsid w:val="009F0165"/>
    <w:rsid w:val="009F2501"/>
    <w:rsid w:val="009F315A"/>
    <w:rsid w:val="009F344F"/>
    <w:rsid w:val="009F4BBB"/>
    <w:rsid w:val="009F5FB1"/>
    <w:rsid w:val="009F6C93"/>
    <w:rsid w:val="009F72AF"/>
    <w:rsid w:val="009F72D8"/>
    <w:rsid w:val="009F72DF"/>
    <w:rsid w:val="009F7C0B"/>
    <w:rsid w:val="00A0000A"/>
    <w:rsid w:val="00A0069A"/>
    <w:rsid w:val="00A008A0"/>
    <w:rsid w:val="00A0146E"/>
    <w:rsid w:val="00A02756"/>
    <w:rsid w:val="00A034C3"/>
    <w:rsid w:val="00A0443B"/>
    <w:rsid w:val="00A058AC"/>
    <w:rsid w:val="00A05A72"/>
    <w:rsid w:val="00A07463"/>
    <w:rsid w:val="00A07594"/>
    <w:rsid w:val="00A11613"/>
    <w:rsid w:val="00A1185A"/>
    <w:rsid w:val="00A14108"/>
    <w:rsid w:val="00A14B7A"/>
    <w:rsid w:val="00A15A47"/>
    <w:rsid w:val="00A15AFE"/>
    <w:rsid w:val="00A1661D"/>
    <w:rsid w:val="00A174D5"/>
    <w:rsid w:val="00A17998"/>
    <w:rsid w:val="00A17BE8"/>
    <w:rsid w:val="00A17D32"/>
    <w:rsid w:val="00A21D47"/>
    <w:rsid w:val="00A22103"/>
    <w:rsid w:val="00A22311"/>
    <w:rsid w:val="00A231F6"/>
    <w:rsid w:val="00A23DAD"/>
    <w:rsid w:val="00A249B9"/>
    <w:rsid w:val="00A252CD"/>
    <w:rsid w:val="00A2668C"/>
    <w:rsid w:val="00A30C43"/>
    <w:rsid w:val="00A31254"/>
    <w:rsid w:val="00A31A3F"/>
    <w:rsid w:val="00A31E3B"/>
    <w:rsid w:val="00A3227D"/>
    <w:rsid w:val="00A32EA5"/>
    <w:rsid w:val="00A34BF1"/>
    <w:rsid w:val="00A35CCB"/>
    <w:rsid w:val="00A360EF"/>
    <w:rsid w:val="00A36F51"/>
    <w:rsid w:val="00A3718D"/>
    <w:rsid w:val="00A40BEE"/>
    <w:rsid w:val="00A41813"/>
    <w:rsid w:val="00A41BAD"/>
    <w:rsid w:val="00A43ED6"/>
    <w:rsid w:val="00A4507F"/>
    <w:rsid w:val="00A451A7"/>
    <w:rsid w:val="00A46886"/>
    <w:rsid w:val="00A47894"/>
    <w:rsid w:val="00A47A49"/>
    <w:rsid w:val="00A5098B"/>
    <w:rsid w:val="00A50C0F"/>
    <w:rsid w:val="00A50CFA"/>
    <w:rsid w:val="00A50E35"/>
    <w:rsid w:val="00A51C2D"/>
    <w:rsid w:val="00A524F5"/>
    <w:rsid w:val="00A542C1"/>
    <w:rsid w:val="00A54EB3"/>
    <w:rsid w:val="00A54EC3"/>
    <w:rsid w:val="00A55A05"/>
    <w:rsid w:val="00A55B07"/>
    <w:rsid w:val="00A569D2"/>
    <w:rsid w:val="00A57245"/>
    <w:rsid w:val="00A60536"/>
    <w:rsid w:val="00A60623"/>
    <w:rsid w:val="00A60B41"/>
    <w:rsid w:val="00A62541"/>
    <w:rsid w:val="00A631C4"/>
    <w:rsid w:val="00A63690"/>
    <w:rsid w:val="00A6434D"/>
    <w:rsid w:val="00A6597C"/>
    <w:rsid w:val="00A659D0"/>
    <w:rsid w:val="00A6611F"/>
    <w:rsid w:val="00A6719F"/>
    <w:rsid w:val="00A671CA"/>
    <w:rsid w:val="00A722B4"/>
    <w:rsid w:val="00A72BC7"/>
    <w:rsid w:val="00A72C33"/>
    <w:rsid w:val="00A73560"/>
    <w:rsid w:val="00A738AA"/>
    <w:rsid w:val="00A74736"/>
    <w:rsid w:val="00A759A0"/>
    <w:rsid w:val="00A75E1D"/>
    <w:rsid w:val="00A76F0C"/>
    <w:rsid w:val="00A771F7"/>
    <w:rsid w:val="00A77694"/>
    <w:rsid w:val="00A776B6"/>
    <w:rsid w:val="00A8072B"/>
    <w:rsid w:val="00A80A90"/>
    <w:rsid w:val="00A814AE"/>
    <w:rsid w:val="00A81A1C"/>
    <w:rsid w:val="00A8389C"/>
    <w:rsid w:val="00A8396C"/>
    <w:rsid w:val="00A841F6"/>
    <w:rsid w:val="00A8484E"/>
    <w:rsid w:val="00A84B77"/>
    <w:rsid w:val="00A85D37"/>
    <w:rsid w:val="00A864AA"/>
    <w:rsid w:val="00A86D8F"/>
    <w:rsid w:val="00A90291"/>
    <w:rsid w:val="00A92542"/>
    <w:rsid w:val="00A92925"/>
    <w:rsid w:val="00A92E1E"/>
    <w:rsid w:val="00A92E98"/>
    <w:rsid w:val="00A92E9E"/>
    <w:rsid w:val="00A92FF4"/>
    <w:rsid w:val="00A937D1"/>
    <w:rsid w:val="00A94594"/>
    <w:rsid w:val="00A94836"/>
    <w:rsid w:val="00A952ED"/>
    <w:rsid w:val="00A95E10"/>
    <w:rsid w:val="00A95E98"/>
    <w:rsid w:val="00A9709E"/>
    <w:rsid w:val="00A97489"/>
    <w:rsid w:val="00AA01B5"/>
    <w:rsid w:val="00AA01D0"/>
    <w:rsid w:val="00AA02B7"/>
    <w:rsid w:val="00AA0639"/>
    <w:rsid w:val="00AA065A"/>
    <w:rsid w:val="00AA2B1C"/>
    <w:rsid w:val="00AA3148"/>
    <w:rsid w:val="00AA548E"/>
    <w:rsid w:val="00AA5EE3"/>
    <w:rsid w:val="00AA6869"/>
    <w:rsid w:val="00AA77A7"/>
    <w:rsid w:val="00AB0A78"/>
    <w:rsid w:val="00AB1EF0"/>
    <w:rsid w:val="00AB20C6"/>
    <w:rsid w:val="00AB2460"/>
    <w:rsid w:val="00AB2738"/>
    <w:rsid w:val="00AB2B51"/>
    <w:rsid w:val="00AB2C67"/>
    <w:rsid w:val="00AB42A6"/>
    <w:rsid w:val="00AB4723"/>
    <w:rsid w:val="00AB53C7"/>
    <w:rsid w:val="00AB5F41"/>
    <w:rsid w:val="00AB6CBD"/>
    <w:rsid w:val="00AB7326"/>
    <w:rsid w:val="00AB7365"/>
    <w:rsid w:val="00AB796B"/>
    <w:rsid w:val="00AC071E"/>
    <w:rsid w:val="00AC142B"/>
    <w:rsid w:val="00AC2822"/>
    <w:rsid w:val="00AC348C"/>
    <w:rsid w:val="00AC34BD"/>
    <w:rsid w:val="00AC3C07"/>
    <w:rsid w:val="00AC4395"/>
    <w:rsid w:val="00AC46BD"/>
    <w:rsid w:val="00AC5796"/>
    <w:rsid w:val="00AC5E93"/>
    <w:rsid w:val="00AC6262"/>
    <w:rsid w:val="00AC6924"/>
    <w:rsid w:val="00AC6CAF"/>
    <w:rsid w:val="00AC6CE4"/>
    <w:rsid w:val="00AD0361"/>
    <w:rsid w:val="00AD04E5"/>
    <w:rsid w:val="00AD0568"/>
    <w:rsid w:val="00AD0BA5"/>
    <w:rsid w:val="00AD1582"/>
    <w:rsid w:val="00AD228F"/>
    <w:rsid w:val="00AD2ED0"/>
    <w:rsid w:val="00AD34D5"/>
    <w:rsid w:val="00AD4A52"/>
    <w:rsid w:val="00AD5181"/>
    <w:rsid w:val="00AD55A3"/>
    <w:rsid w:val="00AD5B53"/>
    <w:rsid w:val="00AD799A"/>
    <w:rsid w:val="00AE13EC"/>
    <w:rsid w:val="00AE3A30"/>
    <w:rsid w:val="00AE4556"/>
    <w:rsid w:val="00AE4690"/>
    <w:rsid w:val="00AE46D6"/>
    <w:rsid w:val="00AE50CB"/>
    <w:rsid w:val="00AE5182"/>
    <w:rsid w:val="00AE51C2"/>
    <w:rsid w:val="00AE57E1"/>
    <w:rsid w:val="00AE600E"/>
    <w:rsid w:val="00AE6C53"/>
    <w:rsid w:val="00AE764E"/>
    <w:rsid w:val="00AE767A"/>
    <w:rsid w:val="00AE76FE"/>
    <w:rsid w:val="00AE787F"/>
    <w:rsid w:val="00AF082D"/>
    <w:rsid w:val="00AF0950"/>
    <w:rsid w:val="00AF0DD7"/>
    <w:rsid w:val="00AF3767"/>
    <w:rsid w:val="00AF6B81"/>
    <w:rsid w:val="00AF6C75"/>
    <w:rsid w:val="00B002CB"/>
    <w:rsid w:val="00B00304"/>
    <w:rsid w:val="00B00598"/>
    <w:rsid w:val="00B00BA9"/>
    <w:rsid w:val="00B013B3"/>
    <w:rsid w:val="00B02BC0"/>
    <w:rsid w:val="00B03466"/>
    <w:rsid w:val="00B04E01"/>
    <w:rsid w:val="00B052A4"/>
    <w:rsid w:val="00B055F4"/>
    <w:rsid w:val="00B0644B"/>
    <w:rsid w:val="00B06733"/>
    <w:rsid w:val="00B06F35"/>
    <w:rsid w:val="00B070A9"/>
    <w:rsid w:val="00B074A6"/>
    <w:rsid w:val="00B106CE"/>
    <w:rsid w:val="00B10D6C"/>
    <w:rsid w:val="00B10E27"/>
    <w:rsid w:val="00B10FD6"/>
    <w:rsid w:val="00B1127B"/>
    <w:rsid w:val="00B11900"/>
    <w:rsid w:val="00B129A0"/>
    <w:rsid w:val="00B13219"/>
    <w:rsid w:val="00B14A92"/>
    <w:rsid w:val="00B14B2F"/>
    <w:rsid w:val="00B150BA"/>
    <w:rsid w:val="00B16765"/>
    <w:rsid w:val="00B178C6"/>
    <w:rsid w:val="00B179D7"/>
    <w:rsid w:val="00B203C8"/>
    <w:rsid w:val="00B206E0"/>
    <w:rsid w:val="00B211CD"/>
    <w:rsid w:val="00B21641"/>
    <w:rsid w:val="00B23AEE"/>
    <w:rsid w:val="00B23BE6"/>
    <w:rsid w:val="00B267B7"/>
    <w:rsid w:val="00B26D27"/>
    <w:rsid w:val="00B26D6D"/>
    <w:rsid w:val="00B27527"/>
    <w:rsid w:val="00B30302"/>
    <w:rsid w:val="00B30DEB"/>
    <w:rsid w:val="00B313DD"/>
    <w:rsid w:val="00B31613"/>
    <w:rsid w:val="00B3166E"/>
    <w:rsid w:val="00B32CC5"/>
    <w:rsid w:val="00B3354B"/>
    <w:rsid w:val="00B33907"/>
    <w:rsid w:val="00B33A1F"/>
    <w:rsid w:val="00B33BB4"/>
    <w:rsid w:val="00B33CDC"/>
    <w:rsid w:val="00B34CD0"/>
    <w:rsid w:val="00B351BF"/>
    <w:rsid w:val="00B370D3"/>
    <w:rsid w:val="00B377F0"/>
    <w:rsid w:val="00B400B9"/>
    <w:rsid w:val="00B40170"/>
    <w:rsid w:val="00B4051A"/>
    <w:rsid w:val="00B41039"/>
    <w:rsid w:val="00B42396"/>
    <w:rsid w:val="00B426B6"/>
    <w:rsid w:val="00B476CB"/>
    <w:rsid w:val="00B51DD9"/>
    <w:rsid w:val="00B52AFD"/>
    <w:rsid w:val="00B53074"/>
    <w:rsid w:val="00B53D0E"/>
    <w:rsid w:val="00B53E6E"/>
    <w:rsid w:val="00B56E77"/>
    <w:rsid w:val="00B60907"/>
    <w:rsid w:val="00B61045"/>
    <w:rsid w:val="00B623E7"/>
    <w:rsid w:val="00B62AE9"/>
    <w:rsid w:val="00B640CB"/>
    <w:rsid w:val="00B6427F"/>
    <w:rsid w:val="00B6616D"/>
    <w:rsid w:val="00B6713D"/>
    <w:rsid w:val="00B70400"/>
    <w:rsid w:val="00B705A3"/>
    <w:rsid w:val="00B73928"/>
    <w:rsid w:val="00B73E1B"/>
    <w:rsid w:val="00B74438"/>
    <w:rsid w:val="00B74605"/>
    <w:rsid w:val="00B7531E"/>
    <w:rsid w:val="00B75783"/>
    <w:rsid w:val="00B760D1"/>
    <w:rsid w:val="00B771F0"/>
    <w:rsid w:val="00B77EE2"/>
    <w:rsid w:val="00B80ABE"/>
    <w:rsid w:val="00B828C9"/>
    <w:rsid w:val="00B82DA0"/>
    <w:rsid w:val="00B849D4"/>
    <w:rsid w:val="00B8524F"/>
    <w:rsid w:val="00B8558F"/>
    <w:rsid w:val="00B857B4"/>
    <w:rsid w:val="00B8593C"/>
    <w:rsid w:val="00B85DF0"/>
    <w:rsid w:val="00B863CC"/>
    <w:rsid w:val="00B86DED"/>
    <w:rsid w:val="00B909B8"/>
    <w:rsid w:val="00B90FCA"/>
    <w:rsid w:val="00B9108F"/>
    <w:rsid w:val="00B91D8F"/>
    <w:rsid w:val="00B92274"/>
    <w:rsid w:val="00B924AB"/>
    <w:rsid w:val="00B929CB"/>
    <w:rsid w:val="00B93D86"/>
    <w:rsid w:val="00B9493E"/>
    <w:rsid w:val="00B949DD"/>
    <w:rsid w:val="00B956B9"/>
    <w:rsid w:val="00B95D01"/>
    <w:rsid w:val="00B96C8D"/>
    <w:rsid w:val="00B971BE"/>
    <w:rsid w:val="00B97FAF"/>
    <w:rsid w:val="00B97FBE"/>
    <w:rsid w:val="00BA007D"/>
    <w:rsid w:val="00BA04D7"/>
    <w:rsid w:val="00BA17AA"/>
    <w:rsid w:val="00BA2A72"/>
    <w:rsid w:val="00BA35DA"/>
    <w:rsid w:val="00BA3BFF"/>
    <w:rsid w:val="00BA42F2"/>
    <w:rsid w:val="00BA48FC"/>
    <w:rsid w:val="00BA4E74"/>
    <w:rsid w:val="00BA5C99"/>
    <w:rsid w:val="00BA7289"/>
    <w:rsid w:val="00BA7D49"/>
    <w:rsid w:val="00BB06C7"/>
    <w:rsid w:val="00BB1CA0"/>
    <w:rsid w:val="00BB349D"/>
    <w:rsid w:val="00BB35F8"/>
    <w:rsid w:val="00BB3864"/>
    <w:rsid w:val="00BB4AAB"/>
    <w:rsid w:val="00BB6007"/>
    <w:rsid w:val="00BB62BA"/>
    <w:rsid w:val="00BB6D8B"/>
    <w:rsid w:val="00BB76CF"/>
    <w:rsid w:val="00BC0240"/>
    <w:rsid w:val="00BC0D53"/>
    <w:rsid w:val="00BC0F2A"/>
    <w:rsid w:val="00BC0FC6"/>
    <w:rsid w:val="00BC2870"/>
    <w:rsid w:val="00BC2AE4"/>
    <w:rsid w:val="00BC3AB4"/>
    <w:rsid w:val="00BC7D21"/>
    <w:rsid w:val="00BD058E"/>
    <w:rsid w:val="00BD110E"/>
    <w:rsid w:val="00BD1926"/>
    <w:rsid w:val="00BD2159"/>
    <w:rsid w:val="00BD37AD"/>
    <w:rsid w:val="00BD3CE1"/>
    <w:rsid w:val="00BD3E3F"/>
    <w:rsid w:val="00BD4442"/>
    <w:rsid w:val="00BD5BCC"/>
    <w:rsid w:val="00BD66F2"/>
    <w:rsid w:val="00BD7032"/>
    <w:rsid w:val="00BE1395"/>
    <w:rsid w:val="00BE537B"/>
    <w:rsid w:val="00BE53E3"/>
    <w:rsid w:val="00BE5F38"/>
    <w:rsid w:val="00BE64CD"/>
    <w:rsid w:val="00BE6997"/>
    <w:rsid w:val="00BE6F0C"/>
    <w:rsid w:val="00BE6F22"/>
    <w:rsid w:val="00BE7EF9"/>
    <w:rsid w:val="00BF0496"/>
    <w:rsid w:val="00BF3093"/>
    <w:rsid w:val="00BF3280"/>
    <w:rsid w:val="00BF4535"/>
    <w:rsid w:val="00BF4C6B"/>
    <w:rsid w:val="00BF5086"/>
    <w:rsid w:val="00BF59B8"/>
    <w:rsid w:val="00BF59E8"/>
    <w:rsid w:val="00BF60C0"/>
    <w:rsid w:val="00BF795B"/>
    <w:rsid w:val="00BF7A8E"/>
    <w:rsid w:val="00C001F1"/>
    <w:rsid w:val="00C003A1"/>
    <w:rsid w:val="00C06480"/>
    <w:rsid w:val="00C06562"/>
    <w:rsid w:val="00C12CEB"/>
    <w:rsid w:val="00C12ED6"/>
    <w:rsid w:val="00C13591"/>
    <w:rsid w:val="00C145DD"/>
    <w:rsid w:val="00C14769"/>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58B"/>
    <w:rsid w:val="00C268D7"/>
    <w:rsid w:val="00C26AA2"/>
    <w:rsid w:val="00C270EE"/>
    <w:rsid w:val="00C27888"/>
    <w:rsid w:val="00C27AFF"/>
    <w:rsid w:val="00C30E97"/>
    <w:rsid w:val="00C31100"/>
    <w:rsid w:val="00C31779"/>
    <w:rsid w:val="00C3243E"/>
    <w:rsid w:val="00C3397C"/>
    <w:rsid w:val="00C34A89"/>
    <w:rsid w:val="00C34D5F"/>
    <w:rsid w:val="00C3546C"/>
    <w:rsid w:val="00C36E1C"/>
    <w:rsid w:val="00C37C35"/>
    <w:rsid w:val="00C40473"/>
    <w:rsid w:val="00C417BD"/>
    <w:rsid w:val="00C42CC1"/>
    <w:rsid w:val="00C43A22"/>
    <w:rsid w:val="00C43A2F"/>
    <w:rsid w:val="00C44EA5"/>
    <w:rsid w:val="00C45830"/>
    <w:rsid w:val="00C45DEA"/>
    <w:rsid w:val="00C47614"/>
    <w:rsid w:val="00C50290"/>
    <w:rsid w:val="00C50D3C"/>
    <w:rsid w:val="00C52AB5"/>
    <w:rsid w:val="00C53214"/>
    <w:rsid w:val="00C53BC8"/>
    <w:rsid w:val="00C55344"/>
    <w:rsid w:val="00C55474"/>
    <w:rsid w:val="00C60228"/>
    <w:rsid w:val="00C60B6F"/>
    <w:rsid w:val="00C616C5"/>
    <w:rsid w:val="00C627A0"/>
    <w:rsid w:val="00C62A4F"/>
    <w:rsid w:val="00C64158"/>
    <w:rsid w:val="00C64613"/>
    <w:rsid w:val="00C64E35"/>
    <w:rsid w:val="00C65BB1"/>
    <w:rsid w:val="00C65C8D"/>
    <w:rsid w:val="00C6683A"/>
    <w:rsid w:val="00C67468"/>
    <w:rsid w:val="00C718DB"/>
    <w:rsid w:val="00C71B20"/>
    <w:rsid w:val="00C722B0"/>
    <w:rsid w:val="00C72F40"/>
    <w:rsid w:val="00C73455"/>
    <w:rsid w:val="00C73493"/>
    <w:rsid w:val="00C73673"/>
    <w:rsid w:val="00C75B75"/>
    <w:rsid w:val="00C77BE8"/>
    <w:rsid w:val="00C80685"/>
    <w:rsid w:val="00C80EE5"/>
    <w:rsid w:val="00C81B09"/>
    <w:rsid w:val="00C82131"/>
    <w:rsid w:val="00C82263"/>
    <w:rsid w:val="00C8259F"/>
    <w:rsid w:val="00C82924"/>
    <w:rsid w:val="00C86466"/>
    <w:rsid w:val="00C87A6E"/>
    <w:rsid w:val="00C87F4A"/>
    <w:rsid w:val="00C90F31"/>
    <w:rsid w:val="00C917F4"/>
    <w:rsid w:val="00C92ECE"/>
    <w:rsid w:val="00C933B0"/>
    <w:rsid w:val="00C93F01"/>
    <w:rsid w:val="00C94FF8"/>
    <w:rsid w:val="00C953B5"/>
    <w:rsid w:val="00C9569A"/>
    <w:rsid w:val="00C96588"/>
    <w:rsid w:val="00C96EEE"/>
    <w:rsid w:val="00CA02B6"/>
    <w:rsid w:val="00CA09A7"/>
    <w:rsid w:val="00CA0A02"/>
    <w:rsid w:val="00CA1FC0"/>
    <w:rsid w:val="00CA24AA"/>
    <w:rsid w:val="00CA286A"/>
    <w:rsid w:val="00CA2BB0"/>
    <w:rsid w:val="00CA37F7"/>
    <w:rsid w:val="00CA38B8"/>
    <w:rsid w:val="00CA404F"/>
    <w:rsid w:val="00CA4C45"/>
    <w:rsid w:val="00CA4FF8"/>
    <w:rsid w:val="00CA5FEC"/>
    <w:rsid w:val="00CA6DF3"/>
    <w:rsid w:val="00CA73DC"/>
    <w:rsid w:val="00CA7B36"/>
    <w:rsid w:val="00CB0831"/>
    <w:rsid w:val="00CB0B4D"/>
    <w:rsid w:val="00CB0C7F"/>
    <w:rsid w:val="00CB0E4D"/>
    <w:rsid w:val="00CB17EB"/>
    <w:rsid w:val="00CB20D3"/>
    <w:rsid w:val="00CB21CA"/>
    <w:rsid w:val="00CB24E6"/>
    <w:rsid w:val="00CB395E"/>
    <w:rsid w:val="00CB3B64"/>
    <w:rsid w:val="00CB3C88"/>
    <w:rsid w:val="00CB4613"/>
    <w:rsid w:val="00CB5611"/>
    <w:rsid w:val="00CB6504"/>
    <w:rsid w:val="00CB698C"/>
    <w:rsid w:val="00CB73FB"/>
    <w:rsid w:val="00CB7B07"/>
    <w:rsid w:val="00CB7F90"/>
    <w:rsid w:val="00CC09FC"/>
    <w:rsid w:val="00CC0EFF"/>
    <w:rsid w:val="00CC1990"/>
    <w:rsid w:val="00CC3000"/>
    <w:rsid w:val="00CC52BF"/>
    <w:rsid w:val="00CC573E"/>
    <w:rsid w:val="00CC57EC"/>
    <w:rsid w:val="00CC61D1"/>
    <w:rsid w:val="00CC629A"/>
    <w:rsid w:val="00CC66FA"/>
    <w:rsid w:val="00CC7B50"/>
    <w:rsid w:val="00CD0A18"/>
    <w:rsid w:val="00CD2941"/>
    <w:rsid w:val="00CD2A8E"/>
    <w:rsid w:val="00CD313C"/>
    <w:rsid w:val="00CD3918"/>
    <w:rsid w:val="00CD397D"/>
    <w:rsid w:val="00CD4916"/>
    <w:rsid w:val="00CD4F39"/>
    <w:rsid w:val="00CD5635"/>
    <w:rsid w:val="00CD5EA1"/>
    <w:rsid w:val="00CD7A23"/>
    <w:rsid w:val="00CE2A6B"/>
    <w:rsid w:val="00CE385D"/>
    <w:rsid w:val="00CE3CE9"/>
    <w:rsid w:val="00CE47E8"/>
    <w:rsid w:val="00CE651A"/>
    <w:rsid w:val="00CE7BD1"/>
    <w:rsid w:val="00CF1261"/>
    <w:rsid w:val="00CF2312"/>
    <w:rsid w:val="00CF2788"/>
    <w:rsid w:val="00CF2BE5"/>
    <w:rsid w:val="00CF2DFA"/>
    <w:rsid w:val="00CF3F38"/>
    <w:rsid w:val="00CF4DEB"/>
    <w:rsid w:val="00CF585B"/>
    <w:rsid w:val="00CF58E5"/>
    <w:rsid w:val="00CF76B5"/>
    <w:rsid w:val="00CF7954"/>
    <w:rsid w:val="00D000C1"/>
    <w:rsid w:val="00D0148C"/>
    <w:rsid w:val="00D015F1"/>
    <w:rsid w:val="00D018A1"/>
    <w:rsid w:val="00D037EB"/>
    <w:rsid w:val="00D058C7"/>
    <w:rsid w:val="00D06C9F"/>
    <w:rsid w:val="00D07245"/>
    <w:rsid w:val="00D07A6C"/>
    <w:rsid w:val="00D10426"/>
    <w:rsid w:val="00D11745"/>
    <w:rsid w:val="00D11A3A"/>
    <w:rsid w:val="00D12427"/>
    <w:rsid w:val="00D12BF1"/>
    <w:rsid w:val="00D1347B"/>
    <w:rsid w:val="00D1411A"/>
    <w:rsid w:val="00D149AA"/>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388A"/>
    <w:rsid w:val="00D34062"/>
    <w:rsid w:val="00D357B4"/>
    <w:rsid w:val="00D36641"/>
    <w:rsid w:val="00D36F82"/>
    <w:rsid w:val="00D37B2F"/>
    <w:rsid w:val="00D401A1"/>
    <w:rsid w:val="00D4124B"/>
    <w:rsid w:val="00D413E0"/>
    <w:rsid w:val="00D41A13"/>
    <w:rsid w:val="00D41DC0"/>
    <w:rsid w:val="00D41E7B"/>
    <w:rsid w:val="00D45636"/>
    <w:rsid w:val="00D4564B"/>
    <w:rsid w:val="00D46940"/>
    <w:rsid w:val="00D5056E"/>
    <w:rsid w:val="00D5114A"/>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A92"/>
    <w:rsid w:val="00D7565B"/>
    <w:rsid w:val="00D75AF0"/>
    <w:rsid w:val="00D75C06"/>
    <w:rsid w:val="00D768B2"/>
    <w:rsid w:val="00D76950"/>
    <w:rsid w:val="00D77F7A"/>
    <w:rsid w:val="00D804F3"/>
    <w:rsid w:val="00D807C3"/>
    <w:rsid w:val="00D807C5"/>
    <w:rsid w:val="00D80ED3"/>
    <w:rsid w:val="00D81151"/>
    <w:rsid w:val="00D81738"/>
    <w:rsid w:val="00D820E2"/>
    <w:rsid w:val="00D82B29"/>
    <w:rsid w:val="00D83B9F"/>
    <w:rsid w:val="00D83D98"/>
    <w:rsid w:val="00D8418F"/>
    <w:rsid w:val="00D8542C"/>
    <w:rsid w:val="00D8676B"/>
    <w:rsid w:val="00D874A6"/>
    <w:rsid w:val="00D87C0A"/>
    <w:rsid w:val="00D914B0"/>
    <w:rsid w:val="00D92475"/>
    <w:rsid w:val="00D92CBA"/>
    <w:rsid w:val="00D92F50"/>
    <w:rsid w:val="00D930CA"/>
    <w:rsid w:val="00D962F7"/>
    <w:rsid w:val="00D97AA3"/>
    <w:rsid w:val="00DA17C8"/>
    <w:rsid w:val="00DA4050"/>
    <w:rsid w:val="00DA4ED1"/>
    <w:rsid w:val="00DA528F"/>
    <w:rsid w:val="00DA59AD"/>
    <w:rsid w:val="00DA5C01"/>
    <w:rsid w:val="00DA60C6"/>
    <w:rsid w:val="00DA60ED"/>
    <w:rsid w:val="00DA6279"/>
    <w:rsid w:val="00DA6284"/>
    <w:rsid w:val="00DA6BDA"/>
    <w:rsid w:val="00DA6C03"/>
    <w:rsid w:val="00DA7A33"/>
    <w:rsid w:val="00DA7D63"/>
    <w:rsid w:val="00DB06C9"/>
    <w:rsid w:val="00DB0B61"/>
    <w:rsid w:val="00DB11CC"/>
    <w:rsid w:val="00DB4279"/>
    <w:rsid w:val="00DB5BD1"/>
    <w:rsid w:val="00DB5C34"/>
    <w:rsid w:val="00DB5F36"/>
    <w:rsid w:val="00DB7C45"/>
    <w:rsid w:val="00DB7F9F"/>
    <w:rsid w:val="00DC064C"/>
    <w:rsid w:val="00DC205F"/>
    <w:rsid w:val="00DC2F2F"/>
    <w:rsid w:val="00DC3761"/>
    <w:rsid w:val="00DC4C14"/>
    <w:rsid w:val="00DC5AC5"/>
    <w:rsid w:val="00DC7452"/>
    <w:rsid w:val="00DD03F7"/>
    <w:rsid w:val="00DD0754"/>
    <w:rsid w:val="00DD123A"/>
    <w:rsid w:val="00DD1910"/>
    <w:rsid w:val="00DD1B79"/>
    <w:rsid w:val="00DD1C7C"/>
    <w:rsid w:val="00DD1F6B"/>
    <w:rsid w:val="00DD29A6"/>
    <w:rsid w:val="00DD4985"/>
    <w:rsid w:val="00DD5277"/>
    <w:rsid w:val="00DD63CF"/>
    <w:rsid w:val="00DD6BEC"/>
    <w:rsid w:val="00DD6E3B"/>
    <w:rsid w:val="00DD7317"/>
    <w:rsid w:val="00DE0798"/>
    <w:rsid w:val="00DE1922"/>
    <w:rsid w:val="00DE2E02"/>
    <w:rsid w:val="00DE2FE2"/>
    <w:rsid w:val="00DE3539"/>
    <w:rsid w:val="00DE67D4"/>
    <w:rsid w:val="00DE6F42"/>
    <w:rsid w:val="00DE7DEE"/>
    <w:rsid w:val="00DF004B"/>
    <w:rsid w:val="00DF0D03"/>
    <w:rsid w:val="00DF119E"/>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4F14"/>
    <w:rsid w:val="00E07012"/>
    <w:rsid w:val="00E0724E"/>
    <w:rsid w:val="00E10E4C"/>
    <w:rsid w:val="00E12FF4"/>
    <w:rsid w:val="00E139C1"/>
    <w:rsid w:val="00E13A7B"/>
    <w:rsid w:val="00E149AA"/>
    <w:rsid w:val="00E14CCD"/>
    <w:rsid w:val="00E1577F"/>
    <w:rsid w:val="00E16034"/>
    <w:rsid w:val="00E16380"/>
    <w:rsid w:val="00E16DBF"/>
    <w:rsid w:val="00E16E74"/>
    <w:rsid w:val="00E17356"/>
    <w:rsid w:val="00E173F1"/>
    <w:rsid w:val="00E17BFC"/>
    <w:rsid w:val="00E2037A"/>
    <w:rsid w:val="00E205A4"/>
    <w:rsid w:val="00E21DD2"/>
    <w:rsid w:val="00E233BA"/>
    <w:rsid w:val="00E2395E"/>
    <w:rsid w:val="00E240F1"/>
    <w:rsid w:val="00E241E6"/>
    <w:rsid w:val="00E247DC"/>
    <w:rsid w:val="00E254D1"/>
    <w:rsid w:val="00E263D0"/>
    <w:rsid w:val="00E27843"/>
    <w:rsid w:val="00E3072C"/>
    <w:rsid w:val="00E317C0"/>
    <w:rsid w:val="00E31B77"/>
    <w:rsid w:val="00E31EA3"/>
    <w:rsid w:val="00E32D79"/>
    <w:rsid w:val="00E33004"/>
    <w:rsid w:val="00E345CF"/>
    <w:rsid w:val="00E34A32"/>
    <w:rsid w:val="00E34B8A"/>
    <w:rsid w:val="00E3596E"/>
    <w:rsid w:val="00E36423"/>
    <w:rsid w:val="00E41538"/>
    <w:rsid w:val="00E4188A"/>
    <w:rsid w:val="00E42391"/>
    <w:rsid w:val="00E4291C"/>
    <w:rsid w:val="00E43CAA"/>
    <w:rsid w:val="00E4440D"/>
    <w:rsid w:val="00E5014A"/>
    <w:rsid w:val="00E5120E"/>
    <w:rsid w:val="00E51F9B"/>
    <w:rsid w:val="00E526E1"/>
    <w:rsid w:val="00E52719"/>
    <w:rsid w:val="00E52BBA"/>
    <w:rsid w:val="00E534F4"/>
    <w:rsid w:val="00E536D2"/>
    <w:rsid w:val="00E53F9E"/>
    <w:rsid w:val="00E54B37"/>
    <w:rsid w:val="00E54EB0"/>
    <w:rsid w:val="00E55144"/>
    <w:rsid w:val="00E5528F"/>
    <w:rsid w:val="00E5597C"/>
    <w:rsid w:val="00E56073"/>
    <w:rsid w:val="00E609B1"/>
    <w:rsid w:val="00E60A86"/>
    <w:rsid w:val="00E622A1"/>
    <w:rsid w:val="00E62309"/>
    <w:rsid w:val="00E626E0"/>
    <w:rsid w:val="00E633BF"/>
    <w:rsid w:val="00E64CD5"/>
    <w:rsid w:val="00E64F87"/>
    <w:rsid w:val="00E661D0"/>
    <w:rsid w:val="00E664AE"/>
    <w:rsid w:val="00E66811"/>
    <w:rsid w:val="00E66A50"/>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0D29"/>
    <w:rsid w:val="00E923E4"/>
    <w:rsid w:val="00E9360A"/>
    <w:rsid w:val="00E939AF"/>
    <w:rsid w:val="00E94206"/>
    <w:rsid w:val="00E951DB"/>
    <w:rsid w:val="00E95564"/>
    <w:rsid w:val="00E95731"/>
    <w:rsid w:val="00E95DC9"/>
    <w:rsid w:val="00E97027"/>
    <w:rsid w:val="00EA073E"/>
    <w:rsid w:val="00EA14D5"/>
    <w:rsid w:val="00EA1AD3"/>
    <w:rsid w:val="00EA31BE"/>
    <w:rsid w:val="00EA31F6"/>
    <w:rsid w:val="00EA34DC"/>
    <w:rsid w:val="00EA3B00"/>
    <w:rsid w:val="00EA44DC"/>
    <w:rsid w:val="00EA55B7"/>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0E9E"/>
    <w:rsid w:val="00EC1969"/>
    <w:rsid w:val="00EC20C2"/>
    <w:rsid w:val="00EC2FEA"/>
    <w:rsid w:val="00EC3484"/>
    <w:rsid w:val="00EC39CC"/>
    <w:rsid w:val="00EC5B00"/>
    <w:rsid w:val="00EC6594"/>
    <w:rsid w:val="00EC7F1F"/>
    <w:rsid w:val="00ED07AF"/>
    <w:rsid w:val="00ED12F3"/>
    <w:rsid w:val="00ED29F6"/>
    <w:rsid w:val="00ED3259"/>
    <w:rsid w:val="00ED3A94"/>
    <w:rsid w:val="00ED4C83"/>
    <w:rsid w:val="00ED4D85"/>
    <w:rsid w:val="00ED676A"/>
    <w:rsid w:val="00ED727C"/>
    <w:rsid w:val="00EE083E"/>
    <w:rsid w:val="00EE0D87"/>
    <w:rsid w:val="00EE1D93"/>
    <w:rsid w:val="00EE2033"/>
    <w:rsid w:val="00EE2268"/>
    <w:rsid w:val="00EE57FD"/>
    <w:rsid w:val="00EE58E4"/>
    <w:rsid w:val="00EE675D"/>
    <w:rsid w:val="00EE6A53"/>
    <w:rsid w:val="00EE7C83"/>
    <w:rsid w:val="00EF0C8A"/>
    <w:rsid w:val="00EF12B2"/>
    <w:rsid w:val="00EF2E9A"/>
    <w:rsid w:val="00EF2FBA"/>
    <w:rsid w:val="00EF30BA"/>
    <w:rsid w:val="00EF3B7E"/>
    <w:rsid w:val="00EF3E4F"/>
    <w:rsid w:val="00EF4255"/>
    <w:rsid w:val="00EF44B0"/>
    <w:rsid w:val="00EF44DA"/>
    <w:rsid w:val="00EF5056"/>
    <w:rsid w:val="00EF5A10"/>
    <w:rsid w:val="00EF70C0"/>
    <w:rsid w:val="00EF7872"/>
    <w:rsid w:val="00EF7D8F"/>
    <w:rsid w:val="00F00AE2"/>
    <w:rsid w:val="00F00B79"/>
    <w:rsid w:val="00F00C70"/>
    <w:rsid w:val="00F00D1C"/>
    <w:rsid w:val="00F01A1F"/>
    <w:rsid w:val="00F028E5"/>
    <w:rsid w:val="00F02EA2"/>
    <w:rsid w:val="00F02F15"/>
    <w:rsid w:val="00F037C3"/>
    <w:rsid w:val="00F040A3"/>
    <w:rsid w:val="00F04A39"/>
    <w:rsid w:val="00F053E3"/>
    <w:rsid w:val="00F0726E"/>
    <w:rsid w:val="00F078E6"/>
    <w:rsid w:val="00F101C8"/>
    <w:rsid w:val="00F12086"/>
    <w:rsid w:val="00F12E1D"/>
    <w:rsid w:val="00F1332A"/>
    <w:rsid w:val="00F136B5"/>
    <w:rsid w:val="00F14791"/>
    <w:rsid w:val="00F14AA2"/>
    <w:rsid w:val="00F1518C"/>
    <w:rsid w:val="00F151BD"/>
    <w:rsid w:val="00F15422"/>
    <w:rsid w:val="00F1656B"/>
    <w:rsid w:val="00F167A0"/>
    <w:rsid w:val="00F16C94"/>
    <w:rsid w:val="00F17832"/>
    <w:rsid w:val="00F17A43"/>
    <w:rsid w:val="00F17D22"/>
    <w:rsid w:val="00F17D3C"/>
    <w:rsid w:val="00F17FCE"/>
    <w:rsid w:val="00F20169"/>
    <w:rsid w:val="00F2086B"/>
    <w:rsid w:val="00F20F85"/>
    <w:rsid w:val="00F21CEB"/>
    <w:rsid w:val="00F21F55"/>
    <w:rsid w:val="00F231FD"/>
    <w:rsid w:val="00F23F3C"/>
    <w:rsid w:val="00F2439F"/>
    <w:rsid w:val="00F24D35"/>
    <w:rsid w:val="00F24F4D"/>
    <w:rsid w:val="00F25475"/>
    <w:rsid w:val="00F2637B"/>
    <w:rsid w:val="00F27F11"/>
    <w:rsid w:val="00F30212"/>
    <w:rsid w:val="00F316E7"/>
    <w:rsid w:val="00F32129"/>
    <w:rsid w:val="00F33F99"/>
    <w:rsid w:val="00F34477"/>
    <w:rsid w:val="00F36C86"/>
    <w:rsid w:val="00F37138"/>
    <w:rsid w:val="00F41207"/>
    <w:rsid w:val="00F419C1"/>
    <w:rsid w:val="00F419F3"/>
    <w:rsid w:val="00F41B0B"/>
    <w:rsid w:val="00F4266A"/>
    <w:rsid w:val="00F432B1"/>
    <w:rsid w:val="00F438DB"/>
    <w:rsid w:val="00F43F80"/>
    <w:rsid w:val="00F440B5"/>
    <w:rsid w:val="00F444E6"/>
    <w:rsid w:val="00F458B1"/>
    <w:rsid w:val="00F45D60"/>
    <w:rsid w:val="00F4632B"/>
    <w:rsid w:val="00F46FC5"/>
    <w:rsid w:val="00F46FF7"/>
    <w:rsid w:val="00F47070"/>
    <w:rsid w:val="00F473B9"/>
    <w:rsid w:val="00F47562"/>
    <w:rsid w:val="00F504C0"/>
    <w:rsid w:val="00F5179B"/>
    <w:rsid w:val="00F51DBF"/>
    <w:rsid w:val="00F52AFD"/>
    <w:rsid w:val="00F53843"/>
    <w:rsid w:val="00F55325"/>
    <w:rsid w:val="00F55D07"/>
    <w:rsid w:val="00F561BB"/>
    <w:rsid w:val="00F566B5"/>
    <w:rsid w:val="00F614F6"/>
    <w:rsid w:val="00F61F8D"/>
    <w:rsid w:val="00F63650"/>
    <w:rsid w:val="00F64E53"/>
    <w:rsid w:val="00F656A3"/>
    <w:rsid w:val="00F669BB"/>
    <w:rsid w:val="00F6761E"/>
    <w:rsid w:val="00F7165A"/>
    <w:rsid w:val="00F73376"/>
    <w:rsid w:val="00F747CB"/>
    <w:rsid w:val="00F76168"/>
    <w:rsid w:val="00F76589"/>
    <w:rsid w:val="00F770BE"/>
    <w:rsid w:val="00F774BA"/>
    <w:rsid w:val="00F776EA"/>
    <w:rsid w:val="00F81A69"/>
    <w:rsid w:val="00F82941"/>
    <w:rsid w:val="00F83AB6"/>
    <w:rsid w:val="00F83D5E"/>
    <w:rsid w:val="00F8433D"/>
    <w:rsid w:val="00F843E8"/>
    <w:rsid w:val="00F843FA"/>
    <w:rsid w:val="00F84522"/>
    <w:rsid w:val="00F85DD4"/>
    <w:rsid w:val="00F87F0C"/>
    <w:rsid w:val="00F9038F"/>
    <w:rsid w:val="00F913BB"/>
    <w:rsid w:val="00F93751"/>
    <w:rsid w:val="00F95215"/>
    <w:rsid w:val="00F95DB8"/>
    <w:rsid w:val="00F95FEC"/>
    <w:rsid w:val="00F97E16"/>
    <w:rsid w:val="00FA1DBB"/>
    <w:rsid w:val="00FA32D6"/>
    <w:rsid w:val="00FA34F8"/>
    <w:rsid w:val="00FA3BEA"/>
    <w:rsid w:val="00FA656C"/>
    <w:rsid w:val="00FA6799"/>
    <w:rsid w:val="00FA6A7C"/>
    <w:rsid w:val="00FB2916"/>
    <w:rsid w:val="00FB33CC"/>
    <w:rsid w:val="00FB3AD0"/>
    <w:rsid w:val="00FB4F05"/>
    <w:rsid w:val="00FB6718"/>
    <w:rsid w:val="00FB6EDB"/>
    <w:rsid w:val="00FB7740"/>
    <w:rsid w:val="00FC0941"/>
    <w:rsid w:val="00FC1EDD"/>
    <w:rsid w:val="00FC3446"/>
    <w:rsid w:val="00FC402B"/>
    <w:rsid w:val="00FC51E5"/>
    <w:rsid w:val="00FD05E8"/>
    <w:rsid w:val="00FD0BBF"/>
    <w:rsid w:val="00FD2FEE"/>
    <w:rsid w:val="00FD3107"/>
    <w:rsid w:val="00FD6DE4"/>
    <w:rsid w:val="00FD779F"/>
    <w:rsid w:val="00FD7D1A"/>
    <w:rsid w:val="00FE1A83"/>
    <w:rsid w:val="00FE1B75"/>
    <w:rsid w:val="00FE2783"/>
    <w:rsid w:val="00FE2B12"/>
    <w:rsid w:val="00FE2C16"/>
    <w:rsid w:val="00FE47B2"/>
    <w:rsid w:val="00FE5637"/>
    <w:rsid w:val="00FE76AC"/>
    <w:rsid w:val="00FE76B2"/>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iPriority="59"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2FF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DA59AD"/>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tabs>
        <w:tab w:val="left" w:pos="1008"/>
      </w:tabs>
      <w:outlineLvl w:val="1"/>
    </w:pPr>
    <w:rPr>
      <w:rFonts w:ascii="Helvetica" w:eastAsia="Times New Roman" w:hAnsi="Helvetica" w:cs="Helvetica"/>
      <w:b w:val="0"/>
      <w:bCs w:val="0"/>
      <w:caps w:val="0"/>
      <w:noProof w:val="0"/>
      <w:color w:val="auto"/>
      <w:spacing w:val="0"/>
      <w:sz w:val="24"/>
      <w:szCs w:val="24"/>
      <w:lang w:val="en-US" w:eastAsia="it-IT"/>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DA59AD"/>
    <w:rPr>
      <w:rFonts w:ascii="Helvetica" w:hAnsi="Helvetica" w:cs="Helvetica"/>
      <w:sz w:val="24"/>
      <w:szCs w:val="24"/>
      <w:shd w:val="clear" w:color="auto" w:fill="DBE5F1" w:themeFill="accent1" w:themeFillTint="33"/>
      <w:lang w:val="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 w:type="table" w:customStyle="1" w:styleId="TableGrid1">
    <w:name w:val="Table Grid1"/>
    <w:basedOn w:val="TableNormal"/>
    <w:next w:val="TableGrid"/>
    <w:uiPriority w:val="59"/>
    <w:rsid w:val="00266D7A"/>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iPriority="59"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2FF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DA59AD"/>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tabs>
        <w:tab w:val="left" w:pos="1008"/>
      </w:tabs>
      <w:outlineLvl w:val="1"/>
    </w:pPr>
    <w:rPr>
      <w:rFonts w:ascii="Helvetica" w:eastAsia="Times New Roman" w:hAnsi="Helvetica" w:cs="Helvetica"/>
      <w:b w:val="0"/>
      <w:bCs w:val="0"/>
      <w:caps w:val="0"/>
      <w:noProof w:val="0"/>
      <w:color w:val="auto"/>
      <w:spacing w:val="0"/>
      <w:sz w:val="24"/>
      <w:szCs w:val="24"/>
      <w:lang w:val="en-US" w:eastAsia="it-IT"/>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DA59AD"/>
    <w:rPr>
      <w:rFonts w:ascii="Helvetica" w:hAnsi="Helvetica" w:cs="Helvetica"/>
      <w:sz w:val="24"/>
      <w:szCs w:val="24"/>
      <w:shd w:val="clear" w:color="auto" w:fill="DBE5F1" w:themeFill="accent1" w:themeFillTint="33"/>
      <w:lang w:val="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 w:type="table" w:customStyle="1" w:styleId="TableGrid1">
    <w:name w:val="Table Grid1"/>
    <w:basedOn w:val="TableNormal"/>
    <w:next w:val="TableGrid"/>
    <w:uiPriority w:val="59"/>
    <w:rsid w:val="00266D7A"/>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53982523">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63069589">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hyperlink" Target="mailto:pgauthier@tmforum.org"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488B5-B7A4-7E4F-8585-8239252F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53</TotalTime>
  <Pages>111</Pages>
  <Words>17023</Words>
  <Characters>97035</Characters>
  <Application>Microsoft Macintosh Word</Application>
  <DocSecurity>0</DocSecurity>
  <Lines>808</Lines>
  <Paragraphs>227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113831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22</cp:revision>
  <cp:lastPrinted>2014-12-01T17:31:00Z</cp:lastPrinted>
  <dcterms:created xsi:type="dcterms:W3CDTF">2014-12-01T16:35:00Z</dcterms:created>
  <dcterms:modified xsi:type="dcterms:W3CDTF">2015-04-17T12:17:00Z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